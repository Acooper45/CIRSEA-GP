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8C1AF3" w14:textId="77777777" w:rsidR="00C83A15" w:rsidRDefault="00C83A15" w:rsidP="00C83A15">
      <w:pPr>
        <w:rPr>
          <w:rFonts w:ascii="Times New Roman" w:hAnsi="Times New Roman" w:cs="Times New Roman"/>
          <w:b/>
          <w:szCs w:val="22"/>
        </w:rPr>
      </w:pPr>
      <w:r>
        <w:rPr>
          <w:rFonts w:ascii="Times New Roman" w:hAnsi="Times New Roman" w:cs="Times New Roman"/>
          <w:b/>
          <w:szCs w:val="22"/>
        </w:rPr>
        <w:t>Cover Letter</w:t>
      </w:r>
    </w:p>
    <w:p w14:paraId="7BF2AC73" w14:textId="77777777" w:rsidR="00C83A15" w:rsidRDefault="00C83A15" w:rsidP="00C83A15">
      <w:pPr>
        <w:rPr>
          <w:rFonts w:ascii="Times New Roman" w:hAnsi="Times New Roman" w:cs="Times New Roman"/>
          <w:b/>
          <w:szCs w:val="22"/>
        </w:rPr>
      </w:pPr>
    </w:p>
    <w:p w14:paraId="27CE9F41" w14:textId="77777777" w:rsidR="00C83A15" w:rsidRDefault="00C83A15" w:rsidP="00C83A15">
      <w:pPr>
        <w:rPr>
          <w:rFonts w:ascii="Times New Roman" w:hAnsi="Times New Roman" w:cs="Times New Roman"/>
          <w:szCs w:val="22"/>
        </w:rPr>
      </w:pPr>
      <w:r>
        <w:rPr>
          <w:rFonts w:ascii="Times New Roman" w:hAnsi="Times New Roman" w:cs="Times New Roman"/>
          <w:szCs w:val="22"/>
        </w:rPr>
        <w:t>July 7, 2015</w:t>
      </w:r>
    </w:p>
    <w:p w14:paraId="3CC0549C" w14:textId="77777777" w:rsidR="00C83A15" w:rsidRDefault="00C83A15" w:rsidP="00C83A15">
      <w:pPr>
        <w:rPr>
          <w:rFonts w:ascii="Times New Roman" w:hAnsi="Times New Roman" w:cs="Times New Roman"/>
          <w:szCs w:val="22"/>
        </w:rPr>
      </w:pPr>
    </w:p>
    <w:p w14:paraId="397AAFE7" w14:textId="77777777" w:rsidR="00C83A15" w:rsidRDefault="00C83A15" w:rsidP="00C83A15">
      <w:pPr>
        <w:rPr>
          <w:rFonts w:ascii="Times New Roman" w:hAnsi="Times New Roman" w:cs="Times New Roman"/>
          <w:b/>
          <w:szCs w:val="22"/>
        </w:rPr>
      </w:pPr>
      <w:r>
        <w:rPr>
          <w:rFonts w:ascii="Times New Roman" w:hAnsi="Times New Roman" w:cs="Times New Roman"/>
          <w:b/>
          <w:szCs w:val="22"/>
        </w:rPr>
        <w:t>Dr. H.D. Smith</w:t>
      </w:r>
    </w:p>
    <w:p w14:paraId="32BAF27B" w14:textId="77777777" w:rsidR="00C83A15" w:rsidRPr="00C85D1F" w:rsidRDefault="00C83A15" w:rsidP="00C83A15">
      <w:pPr>
        <w:rPr>
          <w:rFonts w:ascii="Times New Roman" w:hAnsi="Times New Roman" w:cs="Times New Roman"/>
          <w:szCs w:val="22"/>
        </w:rPr>
      </w:pPr>
      <w:r w:rsidRPr="00C85D1F">
        <w:rPr>
          <w:rFonts w:ascii="Times New Roman" w:hAnsi="Times New Roman" w:cs="Times New Roman"/>
          <w:szCs w:val="22"/>
        </w:rPr>
        <w:t>Editor-in-Chief, Marine Policy</w:t>
      </w:r>
    </w:p>
    <w:p w14:paraId="48F5300D" w14:textId="77777777" w:rsidR="00C83A15" w:rsidRDefault="00C83A15" w:rsidP="00C83A15">
      <w:pPr>
        <w:rPr>
          <w:rFonts w:ascii="Times New Roman" w:hAnsi="Times New Roman" w:cs="Times New Roman"/>
          <w:szCs w:val="22"/>
        </w:rPr>
      </w:pPr>
      <w:r w:rsidRPr="00C85D1F">
        <w:rPr>
          <w:rFonts w:ascii="Times New Roman" w:hAnsi="Times New Roman" w:cs="Times New Roman"/>
          <w:szCs w:val="22"/>
        </w:rPr>
        <w:t>Cardiff University, Cardiff, UK</w:t>
      </w:r>
    </w:p>
    <w:p w14:paraId="014134A0" w14:textId="77777777" w:rsidR="00C83A15" w:rsidRDefault="00C83A15" w:rsidP="00C83A15">
      <w:pPr>
        <w:rPr>
          <w:rFonts w:ascii="Times New Roman" w:hAnsi="Times New Roman" w:cs="Times New Roman"/>
          <w:szCs w:val="22"/>
        </w:rPr>
      </w:pPr>
    </w:p>
    <w:p w14:paraId="3D8C7FB1" w14:textId="77777777" w:rsidR="00C83A15" w:rsidRDefault="00C83A15" w:rsidP="00C83A15">
      <w:pPr>
        <w:rPr>
          <w:rFonts w:ascii="Times New Roman" w:hAnsi="Times New Roman" w:cs="Times New Roman"/>
          <w:szCs w:val="22"/>
        </w:rPr>
      </w:pPr>
      <w:r>
        <w:rPr>
          <w:rFonts w:ascii="Times New Roman" w:hAnsi="Times New Roman" w:cs="Times New Roman"/>
          <w:szCs w:val="22"/>
        </w:rPr>
        <w:t>Dear Dr. Smith,</w:t>
      </w:r>
    </w:p>
    <w:p w14:paraId="520B9187" w14:textId="77777777" w:rsidR="00C83A15" w:rsidRDefault="00C83A15" w:rsidP="00C83A15">
      <w:pPr>
        <w:rPr>
          <w:rFonts w:ascii="Times New Roman" w:hAnsi="Times New Roman" w:cs="Times New Roman"/>
          <w:szCs w:val="22"/>
        </w:rPr>
      </w:pPr>
    </w:p>
    <w:p w14:paraId="20DAC063" w14:textId="77777777" w:rsidR="00C83A15" w:rsidRDefault="00C83A15" w:rsidP="00C83A15">
      <w:pPr>
        <w:contextualSpacing/>
        <w:rPr>
          <w:rFonts w:ascii="Times New Roman" w:hAnsi="Times New Roman" w:cs="Times New Roman"/>
          <w:szCs w:val="22"/>
        </w:rPr>
      </w:pPr>
      <w:r>
        <w:rPr>
          <w:rFonts w:ascii="Times New Roman" w:hAnsi="Times New Roman" w:cs="Times New Roman"/>
          <w:szCs w:val="22"/>
        </w:rPr>
        <w:t>We are excited to submit our manuscript titled “</w:t>
      </w:r>
      <w:r w:rsidRPr="00BB60ED">
        <w:rPr>
          <w:rFonts w:ascii="Times New Roman" w:hAnsi="Times New Roman" w:cs="Times New Roman"/>
          <w:szCs w:val="22"/>
        </w:rPr>
        <w:t>Designing and Financing Optimal Enforcement for Small-Scale Fisheries and Dive Tourism Industries</w:t>
      </w:r>
      <w:r>
        <w:rPr>
          <w:rFonts w:ascii="Times New Roman" w:hAnsi="Times New Roman" w:cs="Times New Roman"/>
          <w:b/>
          <w:szCs w:val="22"/>
        </w:rPr>
        <w:t xml:space="preserve">” </w:t>
      </w:r>
      <w:r>
        <w:rPr>
          <w:rFonts w:ascii="Times New Roman" w:hAnsi="Times New Roman" w:cs="Times New Roman"/>
          <w:szCs w:val="22"/>
        </w:rPr>
        <w:t>to be considered for publication in Marine Policy.</w:t>
      </w:r>
    </w:p>
    <w:p w14:paraId="362B5C9A" w14:textId="77777777" w:rsidR="004B2758" w:rsidRDefault="004B2758" w:rsidP="00C83A15">
      <w:pPr>
        <w:contextualSpacing/>
        <w:rPr>
          <w:rFonts w:ascii="Times New Roman" w:hAnsi="Times New Roman" w:cs="Times New Roman"/>
          <w:szCs w:val="22"/>
        </w:rPr>
      </w:pPr>
    </w:p>
    <w:p w14:paraId="3B7C7E56" w14:textId="5B93FD5B" w:rsidR="004B2758" w:rsidRDefault="004B2758" w:rsidP="00C83A15">
      <w:pPr>
        <w:contextualSpacing/>
        <w:rPr>
          <w:rFonts w:ascii="Times" w:hAnsi="Times" w:cs="Times New Roman"/>
          <w:color w:val="000000" w:themeColor="text1"/>
          <w:szCs w:val="22"/>
        </w:rPr>
      </w:pPr>
      <w:r>
        <w:rPr>
          <w:rFonts w:ascii="Times" w:hAnsi="Times" w:cs="Times New Roman"/>
          <w:color w:val="000000" w:themeColor="text1"/>
          <w:szCs w:val="22"/>
        </w:rPr>
        <w:t>I</w:t>
      </w:r>
      <w:r w:rsidRPr="00BB60ED">
        <w:rPr>
          <w:rFonts w:ascii="Times" w:hAnsi="Times" w:cs="Times New Roman"/>
          <w:color w:val="000000" w:themeColor="text1"/>
          <w:szCs w:val="22"/>
        </w:rPr>
        <w:t>llegal, unregulated, and unreported (IUU) fishing</w:t>
      </w:r>
      <w:r>
        <w:rPr>
          <w:rFonts w:ascii="Times" w:hAnsi="Times" w:cs="Times New Roman"/>
          <w:color w:val="000000" w:themeColor="text1"/>
          <w:szCs w:val="22"/>
        </w:rPr>
        <w:t xml:space="preserve"> is a widespre</w:t>
      </w:r>
      <w:r w:rsidR="00097AD4">
        <w:rPr>
          <w:rFonts w:ascii="Times" w:hAnsi="Times" w:cs="Times New Roman"/>
          <w:color w:val="000000" w:themeColor="text1"/>
          <w:szCs w:val="22"/>
        </w:rPr>
        <w:t xml:space="preserve">ad problem, particularly in small-scale fisheries of the </w:t>
      </w:r>
      <w:r>
        <w:rPr>
          <w:rFonts w:ascii="Times" w:hAnsi="Times" w:cs="Times New Roman"/>
          <w:color w:val="000000" w:themeColor="text1"/>
          <w:szCs w:val="22"/>
        </w:rPr>
        <w:t>developing tropics. Decisions regarding how much enforcement is necessary, and how to finance that enforcement, can be difficult for managers to make.</w:t>
      </w:r>
      <w:r w:rsidR="00DF02F0">
        <w:rPr>
          <w:rFonts w:ascii="Times" w:hAnsi="Times" w:cs="Times New Roman"/>
          <w:color w:val="000000" w:themeColor="text1"/>
          <w:szCs w:val="22"/>
        </w:rPr>
        <w:t xml:space="preserve"> To address this challenge, we developed a bio-economic model to determine optimal enforcement effort </w:t>
      </w:r>
      <w:r w:rsidR="004D179C">
        <w:rPr>
          <w:rFonts w:ascii="Times" w:hAnsi="Times" w:cs="Times New Roman"/>
          <w:color w:val="000000" w:themeColor="text1"/>
          <w:szCs w:val="22"/>
        </w:rPr>
        <w:t>for different types of stakeholders</w:t>
      </w:r>
      <w:r w:rsidR="00DF02F0">
        <w:rPr>
          <w:rFonts w:ascii="Times" w:hAnsi="Times" w:cs="Times New Roman"/>
          <w:color w:val="000000" w:themeColor="text1"/>
          <w:szCs w:val="22"/>
        </w:rPr>
        <w:t>, as well as</w:t>
      </w:r>
      <w:r w:rsidR="00374A2F">
        <w:rPr>
          <w:rFonts w:ascii="Times" w:hAnsi="Times" w:cs="Times New Roman"/>
          <w:color w:val="000000" w:themeColor="text1"/>
          <w:szCs w:val="22"/>
        </w:rPr>
        <w:t xml:space="preserve"> to determine</w:t>
      </w:r>
      <w:r w:rsidR="00DF02F0">
        <w:rPr>
          <w:rFonts w:ascii="Times" w:hAnsi="Times" w:cs="Times New Roman"/>
          <w:color w:val="000000" w:themeColor="text1"/>
          <w:szCs w:val="22"/>
        </w:rPr>
        <w:t xml:space="preserve"> how to sustainably finance that enforcement.</w:t>
      </w:r>
      <w:r w:rsidR="00B355FA">
        <w:rPr>
          <w:rFonts w:ascii="Times" w:hAnsi="Times" w:cs="Times New Roman"/>
          <w:color w:val="000000" w:themeColor="text1"/>
          <w:szCs w:val="22"/>
        </w:rPr>
        <w:t xml:space="preserve"> We parameterize this model for an illustrative example of a Caribbean spiny lobster fishery.</w:t>
      </w:r>
    </w:p>
    <w:p w14:paraId="507DF489" w14:textId="77777777" w:rsidR="00E0284B" w:rsidRDefault="00E0284B" w:rsidP="00C83A15">
      <w:pPr>
        <w:contextualSpacing/>
        <w:rPr>
          <w:rFonts w:ascii="Times" w:hAnsi="Times" w:cs="Times New Roman"/>
          <w:color w:val="000000" w:themeColor="text1"/>
          <w:szCs w:val="22"/>
        </w:rPr>
      </w:pPr>
    </w:p>
    <w:p w14:paraId="2F58CC9D" w14:textId="29CE9308" w:rsidR="00E0284B" w:rsidRDefault="00E0284B" w:rsidP="00C83A15">
      <w:pPr>
        <w:contextualSpacing/>
        <w:rPr>
          <w:rFonts w:ascii="Times" w:hAnsi="Times" w:cs="Times New Roman"/>
          <w:color w:val="000000" w:themeColor="text1"/>
          <w:szCs w:val="22"/>
        </w:rPr>
      </w:pPr>
      <w:r>
        <w:rPr>
          <w:rFonts w:ascii="Times" w:hAnsi="Times" w:cs="Times New Roman"/>
          <w:color w:val="000000" w:themeColor="text1"/>
          <w:szCs w:val="22"/>
        </w:rPr>
        <w:t xml:space="preserve">We find that the optimal level of enforcement depends on the types of stakeholders </w:t>
      </w:r>
      <w:r w:rsidR="00B31719">
        <w:rPr>
          <w:rFonts w:ascii="Times" w:hAnsi="Times" w:cs="Times New Roman"/>
          <w:color w:val="000000" w:themeColor="text1"/>
          <w:szCs w:val="22"/>
        </w:rPr>
        <w:t>who derive</w:t>
      </w:r>
      <w:r>
        <w:rPr>
          <w:rFonts w:ascii="Times" w:hAnsi="Times" w:cs="Times New Roman"/>
          <w:color w:val="000000" w:themeColor="text1"/>
          <w:szCs w:val="22"/>
        </w:rPr>
        <w:t xml:space="preserve"> benefits from the marine resource, </w:t>
      </w:r>
      <w:r w:rsidR="00C27087">
        <w:rPr>
          <w:rFonts w:ascii="Times" w:hAnsi="Times" w:cs="Times New Roman"/>
          <w:color w:val="000000" w:themeColor="text1"/>
          <w:szCs w:val="22"/>
        </w:rPr>
        <w:t>and in particular</w:t>
      </w:r>
      <w:r w:rsidR="00F91B7D">
        <w:rPr>
          <w:rFonts w:ascii="Times" w:hAnsi="Times" w:cs="Times New Roman"/>
          <w:color w:val="000000" w:themeColor="text1"/>
          <w:szCs w:val="22"/>
        </w:rPr>
        <w:t xml:space="preserve"> </w:t>
      </w:r>
      <w:r w:rsidR="00C27087">
        <w:rPr>
          <w:rFonts w:ascii="Times" w:hAnsi="Times" w:cs="Times New Roman"/>
          <w:color w:val="000000" w:themeColor="text1"/>
          <w:szCs w:val="22"/>
        </w:rPr>
        <w:t>that</w:t>
      </w:r>
      <w:r w:rsidR="00F91B7D">
        <w:rPr>
          <w:rFonts w:ascii="Times" w:hAnsi="Times" w:cs="Times New Roman"/>
          <w:color w:val="000000" w:themeColor="text1"/>
          <w:szCs w:val="22"/>
        </w:rPr>
        <w:t xml:space="preserve"> </w:t>
      </w:r>
      <w:r w:rsidR="00806951">
        <w:rPr>
          <w:rFonts w:ascii="Times" w:hAnsi="Times" w:cs="Times New Roman"/>
          <w:color w:val="000000" w:themeColor="text1"/>
          <w:szCs w:val="22"/>
        </w:rPr>
        <w:t xml:space="preserve">fisheries </w:t>
      </w:r>
      <w:r w:rsidR="00F91B7D">
        <w:rPr>
          <w:rFonts w:ascii="Times" w:hAnsi="Times" w:cs="Times New Roman"/>
          <w:color w:val="000000" w:themeColor="text1"/>
          <w:szCs w:val="22"/>
        </w:rPr>
        <w:t xml:space="preserve">enforcement effort should increase when non-fishery stakeholders </w:t>
      </w:r>
      <w:r w:rsidR="00C27087">
        <w:rPr>
          <w:rFonts w:ascii="Times" w:hAnsi="Times" w:cs="Times New Roman"/>
          <w:color w:val="000000" w:themeColor="text1"/>
          <w:szCs w:val="22"/>
        </w:rPr>
        <w:t xml:space="preserve">are </w:t>
      </w:r>
      <w:r w:rsidR="00806951">
        <w:rPr>
          <w:rFonts w:ascii="Times" w:hAnsi="Times" w:cs="Times New Roman"/>
          <w:color w:val="000000" w:themeColor="text1"/>
          <w:szCs w:val="22"/>
        </w:rPr>
        <w:t xml:space="preserve">also </w:t>
      </w:r>
      <w:r w:rsidR="00C27087">
        <w:rPr>
          <w:rFonts w:ascii="Times" w:hAnsi="Times" w:cs="Times New Roman"/>
          <w:color w:val="000000" w:themeColor="text1"/>
          <w:szCs w:val="22"/>
        </w:rPr>
        <w:t>present</w:t>
      </w:r>
      <w:r w:rsidR="00F91B7D">
        <w:rPr>
          <w:rFonts w:ascii="Times" w:hAnsi="Times" w:cs="Times New Roman"/>
          <w:color w:val="000000" w:themeColor="text1"/>
          <w:szCs w:val="22"/>
        </w:rPr>
        <w:t xml:space="preserve">, such as dive tourism operators or other groups who value biomass in the water. </w:t>
      </w:r>
      <w:r w:rsidR="00C27087">
        <w:rPr>
          <w:rFonts w:ascii="Times" w:hAnsi="Times" w:cs="Times New Roman"/>
          <w:color w:val="000000" w:themeColor="text1"/>
          <w:szCs w:val="22"/>
        </w:rPr>
        <w:t xml:space="preserve">Additionally, enforcement effort can decrease as the stock recovers and biomass increases. </w:t>
      </w:r>
      <w:r w:rsidR="00B31719">
        <w:rPr>
          <w:rFonts w:ascii="Times" w:hAnsi="Times" w:cs="Times New Roman"/>
          <w:color w:val="000000" w:themeColor="text1"/>
          <w:szCs w:val="22"/>
        </w:rPr>
        <w:t xml:space="preserve">We also find that this optimal level of enforcement can be sustainably financed under steady-state conditions, but that initial capital costs </w:t>
      </w:r>
      <w:r w:rsidR="00144CCB">
        <w:rPr>
          <w:rFonts w:ascii="Times" w:hAnsi="Times" w:cs="Times New Roman"/>
          <w:color w:val="000000" w:themeColor="text1"/>
          <w:szCs w:val="22"/>
        </w:rPr>
        <w:t>may require outside investment</w:t>
      </w:r>
      <w:r w:rsidR="00A609AD">
        <w:rPr>
          <w:rFonts w:ascii="Times" w:hAnsi="Times" w:cs="Times New Roman"/>
          <w:color w:val="000000" w:themeColor="text1"/>
          <w:szCs w:val="22"/>
        </w:rPr>
        <w:t xml:space="preserve"> depending on starting stock conditions.</w:t>
      </w:r>
    </w:p>
    <w:p w14:paraId="15B69956" w14:textId="77777777" w:rsidR="00D136AF" w:rsidRDefault="00D136AF" w:rsidP="00C83A15">
      <w:pPr>
        <w:contextualSpacing/>
        <w:rPr>
          <w:rFonts w:ascii="Times" w:hAnsi="Times" w:cs="Times New Roman"/>
          <w:color w:val="000000" w:themeColor="text1"/>
          <w:szCs w:val="22"/>
        </w:rPr>
      </w:pPr>
    </w:p>
    <w:p w14:paraId="606C6530" w14:textId="2B6B4D2D" w:rsidR="00D136AF" w:rsidRDefault="00CA5264" w:rsidP="00C83A15">
      <w:pPr>
        <w:contextualSpacing/>
        <w:rPr>
          <w:rFonts w:ascii="Times New Roman" w:hAnsi="Times New Roman" w:cs="Times New Roman"/>
          <w:szCs w:val="22"/>
        </w:rPr>
      </w:pPr>
      <w:r>
        <w:rPr>
          <w:rFonts w:ascii="Times" w:hAnsi="Times" w:cs="Times New Roman"/>
          <w:color w:val="000000" w:themeColor="text1"/>
          <w:szCs w:val="22"/>
        </w:rPr>
        <w:t xml:space="preserve">The results provided by this analysis </w:t>
      </w:r>
      <w:r w:rsidR="00013C50">
        <w:rPr>
          <w:rFonts w:ascii="Times" w:hAnsi="Times" w:cs="Times New Roman"/>
          <w:color w:val="000000" w:themeColor="text1"/>
          <w:szCs w:val="22"/>
        </w:rPr>
        <w:t>give important insights for managers and practitioners in optimal enforcement design</w:t>
      </w:r>
      <w:r w:rsidR="00F91EC0">
        <w:rPr>
          <w:rFonts w:ascii="Times" w:hAnsi="Times" w:cs="Times New Roman"/>
          <w:color w:val="000000" w:themeColor="text1"/>
          <w:szCs w:val="22"/>
        </w:rPr>
        <w:t xml:space="preserve"> and financing</w:t>
      </w:r>
      <w:r w:rsidR="00013C50">
        <w:rPr>
          <w:rFonts w:ascii="Times" w:hAnsi="Times" w:cs="Times New Roman"/>
          <w:color w:val="000000" w:themeColor="text1"/>
          <w:szCs w:val="22"/>
        </w:rPr>
        <w:t xml:space="preserve">. </w:t>
      </w:r>
      <w:r>
        <w:rPr>
          <w:rFonts w:ascii="Times" w:hAnsi="Times" w:cs="Times New Roman"/>
          <w:color w:val="000000" w:themeColor="text1"/>
          <w:szCs w:val="22"/>
        </w:rPr>
        <w:t xml:space="preserve">Furthermore, the methodology provided here could be used as a template for helping managers better design </w:t>
      </w:r>
      <w:r w:rsidR="00135F7C">
        <w:rPr>
          <w:rFonts w:ascii="Times" w:hAnsi="Times" w:cs="Times New Roman"/>
          <w:color w:val="000000" w:themeColor="text1"/>
          <w:szCs w:val="22"/>
        </w:rPr>
        <w:t xml:space="preserve">and finance </w:t>
      </w:r>
      <w:r>
        <w:rPr>
          <w:rFonts w:ascii="Times" w:hAnsi="Times" w:cs="Times New Roman"/>
          <w:color w:val="000000" w:themeColor="text1"/>
          <w:szCs w:val="22"/>
        </w:rPr>
        <w:t>enforcement systems for their own fisheries.</w:t>
      </w:r>
      <w:r w:rsidR="00056581">
        <w:rPr>
          <w:rFonts w:ascii="Times" w:hAnsi="Times" w:cs="Times New Roman"/>
          <w:color w:val="000000" w:themeColor="text1"/>
          <w:szCs w:val="22"/>
        </w:rPr>
        <w:t xml:space="preserve"> We feel that Marine Policy would be an excellent medium for disseminating these findings to </w:t>
      </w:r>
      <w:r w:rsidR="00895156">
        <w:rPr>
          <w:rFonts w:ascii="Times" w:hAnsi="Times" w:cs="Times New Roman"/>
          <w:color w:val="000000" w:themeColor="text1"/>
          <w:szCs w:val="22"/>
        </w:rPr>
        <w:t xml:space="preserve">managers, </w:t>
      </w:r>
      <w:r w:rsidR="00056581">
        <w:rPr>
          <w:rFonts w:ascii="Times" w:hAnsi="Times" w:cs="Times New Roman"/>
          <w:color w:val="000000" w:themeColor="text1"/>
          <w:szCs w:val="22"/>
        </w:rPr>
        <w:t>practi</w:t>
      </w:r>
      <w:r w:rsidR="00895156">
        <w:rPr>
          <w:rFonts w:ascii="Times" w:hAnsi="Times" w:cs="Times New Roman"/>
          <w:color w:val="000000" w:themeColor="text1"/>
          <w:szCs w:val="22"/>
        </w:rPr>
        <w:t>ti</w:t>
      </w:r>
      <w:r w:rsidR="00056581">
        <w:rPr>
          <w:rFonts w:ascii="Times" w:hAnsi="Times" w:cs="Times New Roman"/>
          <w:color w:val="000000" w:themeColor="text1"/>
          <w:szCs w:val="22"/>
        </w:rPr>
        <w:t>oners</w:t>
      </w:r>
      <w:r w:rsidR="00895156">
        <w:rPr>
          <w:rFonts w:ascii="Times" w:hAnsi="Times" w:cs="Times New Roman"/>
          <w:color w:val="000000" w:themeColor="text1"/>
          <w:szCs w:val="22"/>
        </w:rPr>
        <w:t>, and researchers</w:t>
      </w:r>
      <w:r w:rsidR="00056581">
        <w:rPr>
          <w:rFonts w:ascii="Times" w:hAnsi="Times" w:cs="Times New Roman"/>
          <w:color w:val="000000" w:themeColor="text1"/>
          <w:szCs w:val="22"/>
        </w:rPr>
        <w:t xml:space="preserve"> around the globe.</w:t>
      </w:r>
    </w:p>
    <w:p w14:paraId="03134F5D" w14:textId="77777777" w:rsidR="00C83A15" w:rsidRDefault="00C83A15" w:rsidP="00C83A15">
      <w:pPr>
        <w:contextualSpacing/>
        <w:rPr>
          <w:rFonts w:ascii="Times New Roman" w:hAnsi="Times New Roman" w:cs="Times New Roman"/>
          <w:szCs w:val="22"/>
        </w:rPr>
      </w:pPr>
    </w:p>
    <w:p w14:paraId="16D85B82" w14:textId="77777777" w:rsidR="00C83A15" w:rsidRDefault="00C83A15" w:rsidP="00C83A15">
      <w:pPr>
        <w:contextualSpacing/>
        <w:rPr>
          <w:rFonts w:ascii="Times New Roman" w:hAnsi="Times New Roman" w:cs="Times New Roman"/>
          <w:szCs w:val="22"/>
        </w:rPr>
      </w:pPr>
      <w:r>
        <w:rPr>
          <w:rFonts w:ascii="Times New Roman" w:hAnsi="Times New Roman" w:cs="Times New Roman"/>
          <w:szCs w:val="22"/>
        </w:rPr>
        <w:t>Sincerely,</w:t>
      </w:r>
    </w:p>
    <w:p w14:paraId="053B50F7" w14:textId="77777777" w:rsidR="00C83A15" w:rsidRDefault="00C83A15" w:rsidP="00C83A15">
      <w:pPr>
        <w:contextualSpacing/>
        <w:rPr>
          <w:rFonts w:ascii="Times New Roman" w:hAnsi="Times New Roman" w:cs="Times New Roman"/>
          <w:szCs w:val="22"/>
        </w:rPr>
      </w:pPr>
    </w:p>
    <w:p w14:paraId="4F9DC9D4" w14:textId="77777777" w:rsidR="00C83A15" w:rsidRPr="00FE57F3" w:rsidRDefault="00C83A15" w:rsidP="00C83A15">
      <w:pPr>
        <w:rPr>
          <w:rFonts w:ascii="Times" w:eastAsia="Times New Roman" w:hAnsi="Times"/>
          <w:color w:val="222222"/>
          <w:szCs w:val="22"/>
        </w:rPr>
      </w:pPr>
      <w:r w:rsidRPr="00FE57F3">
        <w:rPr>
          <w:rFonts w:ascii="Times" w:eastAsia="Times New Roman" w:hAnsi="Times"/>
          <w:b/>
          <w:bCs/>
          <w:color w:val="222222"/>
          <w:szCs w:val="22"/>
        </w:rPr>
        <w:t>Gavin McDonald</w:t>
      </w:r>
      <w:r w:rsidRPr="00FE57F3">
        <w:rPr>
          <w:rFonts w:ascii="Times" w:eastAsia="Times New Roman" w:hAnsi="Times"/>
          <w:color w:val="222222"/>
          <w:szCs w:val="22"/>
        </w:rPr>
        <w:br/>
        <w:t>Project Researcher</w:t>
      </w:r>
    </w:p>
    <w:p w14:paraId="7354A966" w14:textId="77777777" w:rsidR="00C83A15" w:rsidRPr="00FE57F3" w:rsidRDefault="00C83A15" w:rsidP="00C83A15">
      <w:pPr>
        <w:rPr>
          <w:rFonts w:ascii="Times" w:eastAsia="Times New Roman" w:hAnsi="Times"/>
          <w:color w:val="222222"/>
          <w:szCs w:val="22"/>
        </w:rPr>
      </w:pPr>
      <w:r w:rsidRPr="00FE57F3">
        <w:rPr>
          <w:rFonts w:ascii="Times" w:eastAsia="Times New Roman" w:hAnsi="Times"/>
          <w:color w:val="222222"/>
          <w:szCs w:val="22"/>
        </w:rPr>
        <w:t>Sustainable Fisheries Group</w:t>
      </w:r>
    </w:p>
    <w:p w14:paraId="11F390AA" w14:textId="77777777" w:rsidR="00C83A15" w:rsidRPr="00FE57F3" w:rsidRDefault="00C83A15" w:rsidP="00C83A15">
      <w:pPr>
        <w:rPr>
          <w:rFonts w:ascii="Times" w:eastAsia="Times New Roman" w:hAnsi="Times"/>
          <w:color w:val="222222"/>
          <w:szCs w:val="22"/>
        </w:rPr>
      </w:pPr>
      <w:r w:rsidRPr="00FE57F3">
        <w:rPr>
          <w:rFonts w:ascii="Times" w:eastAsia="Times New Roman" w:hAnsi="Times"/>
          <w:color w:val="222222"/>
          <w:szCs w:val="22"/>
        </w:rPr>
        <w:t>Bren School of Environmental Science &amp; Management</w:t>
      </w:r>
    </w:p>
    <w:p w14:paraId="48017EBB" w14:textId="77777777" w:rsidR="00C83A15" w:rsidRPr="00FE57F3" w:rsidRDefault="00C83A15" w:rsidP="00C83A15">
      <w:pPr>
        <w:rPr>
          <w:rFonts w:ascii="Times" w:eastAsia="Times New Roman" w:hAnsi="Times"/>
          <w:color w:val="222222"/>
          <w:szCs w:val="22"/>
        </w:rPr>
      </w:pPr>
      <w:r w:rsidRPr="00FE57F3">
        <w:rPr>
          <w:rFonts w:ascii="Times" w:eastAsia="Times New Roman" w:hAnsi="Times"/>
          <w:color w:val="222222"/>
          <w:szCs w:val="22"/>
        </w:rPr>
        <w:t>University of California, Santa Barbara</w:t>
      </w:r>
      <w:r w:rsidRPr="00FE57F3">
        <w:rPr>
          <w:rFonts w:ascii="Times" w:eastAsia="Times New Roman" w:hAnsi="Times"/>
          <w:color w:val="222222"/>
          <w:szCs w:val="22"/>
        </w:rPr>
        <w:br/>
      </w:r>
      <w:r>
        <w:rPr>
          <w:rFonts w:ascii="Times" w:eastAsia="Times New Roman" w:hAnsi="Times"/>
          <w:color w:val="222222"/>
          <w:szCs w:val="22"/>
        </w:rPr>
        <w:t>Phone</w:t>
      </w:r>
      <w:r w:rsidRPr="00FE57F3">
        <w:rPr>
          <w:rFonts w:ascii="Times" w:eastAsia="Times New Roman" w:hAnsi="Times"/>
          <w:color w:val="222222"/>
          <w:szCs w:val="22"/>
        </w:rPr>
        <w:t>: 805-893-7443</w:t>
      </w:r>
      <w:r w:rsidRPr="00FE57F3">
        <w:rPr>
          <w:rFonts w:ascii="Times" w:eastAsia="Times New Roman" w:hAnsi="Times"/>
          <w:color w:val="222222"/>
          <w:szCs w:val="22"/>
        </w:rPr>
        <w:br/>
      </w:r>
      <w:r>
        <w:rPr>
          <w:rFonts w:ascii="Times" w:eastAsia="Times New Roman" w:hAnsi="Times"/>
          <w:color w:val="222222"/>
          <w:szCs w:val="22"/>
        </w:rPr>
        <w:t>Email: gmcdonald@bren.ucsb.edu</w:t>
      </w:r>
    </w:p>
    <w:p w14:paraId="7C67B5E1" w14:textId="77777777" w:rsidR="00C83A15" w:rsidRPr="00FE57F3" w:rsidRDefault="00220804" w:rsidP="00C83A15">
      <w:pPr>
        <w:rPr>
          <w:rFonts w:ascii="Times" w:eastAsia="Times New Roman" w:hAnsi="Times"/>
          <w:color w:val="222222"/>
          <w:szCs w:val="22"/>
        </w:rPr>
      </w:pPr>
      <w:hyperlink r:id="rId8" w:tgtFrame="_blank" w:history="1">
        <w:r w:rsidR="00C83A15" w:rsidRPr="00FE57F3">
          <w:rPr>
            <w:rStyle w:val="Hyperlink"/>
            <w:rFonts w:ascii="Times" w:eastAsia="Times New Roman" w:hAnsi="Times"/>
            <w:color w:val="1155CC"/>
            <w:szCs w:val="22"/>
          </w:rPr>
          <w:t>http://sfg.msi.ucsb.edu</w:t>
        </w:r>
      </w:hyperlink>
    </w:p>
    <w:p w14:paraId="735DCD51" w14:textId="77777777" w:rsidR="00C83A15" w:rsidRDefault="00C83A15">
      <w:pPr>
        <w:rPr>
          <w:rFonts w:ascii="Times New Roman" w:hAnsi="Times New Roman" w:cs="Times New Roman"/>
          <w:b/>
          <w:szCs w:val="22"/>
        </w:rPr>
      </w:pPr>
      <w:r>
        <w:rPr>
          <w:rFonts w:ascii="Times New Roman" w:hAnsi="Times New Roman" w:cs="Times New Roman"/>
          <w:b/>
          <w:szCs w:val="22"/>
        </w:rPr>
        <w:br w:type="page"/>
      </w:r>
    </w:p>
    <w:p w14:paraId="15FA588A" w14:textId="24B29DD5" w:rsidR="00724DDF" w:rsidRDefault="00BB60ED" w:rsidP="00BB60ED">
      <w:pPr>
        <w:contextualSpacing/>
        <w:rPr>
          <w:rFonts w:ascii="Times New Roman" w:hAnsi="Times New Roman" w:cs="Times New Roman"/>
          <w:b/>
          <w:szCs w:val="22"/>
        </w:rPr>
      </w:pPr>
      <w:r w:rsidRPr="00BB60ED">
        <w:rPr>
          <w:rFonts w:ascii="Times New Roman" w:hAnsi="Times New Roman" w:cs="Times New Roman"/>
          <w:b/>
          <w:szCs w:val="22"/>
        </w:rPr>
        <w:lastRenderedPageBreak/>
        <w:t xml:space="preserve">Title: </w:t>
      </w:r>
    </w:p>
    <w:p w14:paraId="0488571B" w14:textId="402364F6" w:rsidR="00065E20" w:rsidRPr="00BB60ED" w:rsidRDefault="00E22083" w:rsidP="00BB60ED">
      <w:pPr>
        <w:contextualSpacing/>
        <w:rPr>
          <w:rFonts w:ascii="Times New Roman" w:hAnsi="Times New Roman" w:cs="Times New Roman"/>
          <w:b/>
          <w:szCs w:val="22"/>
        </w:rPr>
      </w:pPr>
      <w:r w:rsidRPr="00BB60ED">
        <w:rPr>
          <w:rFonts w:ascii="Times New Roman" w:hAnsi="Times New Roman" w:cs="Times New Roman"/>
          <w:szCs w:val="22"/>
        </w:rPr>
        <w:t>Designing and Financing Optimal Enforcement for Small-Scale F</w:t>
      </w:r>
      <w:r w:rsidR="00A92138" w:rsidRPr="00BB60ED">
        <w:rPr>
          <w:rFonts w:ascii="Times New Roman" w:hAnsi="Times New Roman" w:cs="Times New Roman"/>
          <w:szCs w:val="22"/>
        </w:rPr>
        <w:t>isheries</w:t>
      </w:r>
      <w:r w:rsidRPr="00BB60ED">
        <w:rPr>
          <w:rFonts w:ascii="Times New Roman" w:hAnsi="Times New Roman" w:cs="Times New Roman"/>
          <w:szCs w:val="22"/>
        </w:rPr>
        <w:t xml:space="preserve"> and Dive Tourism I</w:t>
      </w:r>
      <w:r w:rsidR="00A92138" w:rsidRPr="00BB60ED">
        <w:rPr>
          <w:rFonts w:ascii="Times New Roman" w:hAnsi="Times New Roman" w:cs="Times New Roman"/>
          <w:szCs w:val="22"/>
        </w:rPr>
        <w:t>ndustries</w:t>
      </w:r>
    </w:p>
    <w:p w14:paraId="47AC4B59" w14:textId="77777777" w:rsidR="00BB60ED" w:rsidRPr="00BB60ED" w:rsidRDefault="00BB60ED" w:rsidP="00BB60ED">
      <w:pPr>
        <w:contextualSpacing/>
        <w:rPr>
          <w:rFonts w:ascii="Times New Roman" w:hAnsi="Times New Roman" w:cs="Times New Roman"/>
          <w:b/>
          <w:szCs w:val="22"/>
        </w:rPr>
      </w:pPr>
    </w:p>
    <w:p w14:paraId="4ECDCA85" w14:textId="77777777" w:rsidR="00724DDF" w:rsidRDefault="00BB60ED" w:rsidP="00BB60ED">
      <w:pPr>
        <w:contextualSpacing/>
        <w:rPr>
          <w:rFonts w:ascii="Times New Roman" w:hAnsi="Times New Roman" w:cs="Times New Roman"/>
          <w:b/>
          <w:szCs w:val="22"/>
        </w:rPr>
      </w:pPr>
      <w:r w:rsidRPr="00BB60ED">
        <w:rPr>
          <w:rFonts w:ascii="Times New Roman" w:hAnsi="Times New Roman" w:cs="Times New Roman"/>
          <w:b/>
          <w:szCs w:val="22"/>
        </w:rPr>
        <w:t xml:space="preserve">Author names and affiliations: </w:t>
      </w:r>
    </w:p>
    <w:p w14:paraId="05C3FA14" w14:textId="47DF3E16" w:rsidR="00E22083" w:rsidRPr="00BB60ED" w:rsidRDefault="00550876" w:rsidP="00BB60ED">
      <w:pPr>
        <w:contextualSpacing/>
        <w:rPr>
          <w:rFonts w:ascii="Times New Roman" w:hAnsi="Times New Roman" w:cs="Times New Roman"/>
          <w:b/>
          <w:szCs w:val="22"/>
        </w:rPr>
      </w:pPr>
      <w:r w:rsidRPr="00BB60ED">
        <w:rPr>
          <w:rFonts w:ascii="Times New Roman" w:hAnsi="Times New Roman" w:cs="Times New Roman"/>
          <w:szCs w:val="22"/>
        </w:rPr>
        <w:t xml:space="preserve">Gavin </w:t>
      </w:r>
      <w:proofErr w:type="spellStart"/>
      <w:r w:rsidRPr="00BB60ED">
        <w:rPr>
          <w:rFonts w:ascii="Times New Roman" w:hAnsi="Times New Roman" w:cs="Times New Roman"/>
          <w:szCs w:val="22"/>
        </w:rPr>
        <w:t>McDonald</w:t>
      </w:r>
      <w:r w:rsidR="00FC0374">
        <w:rPr>
          <w:rFonts w:ascii="Times New Roman" w:hAnsi="Times New Roman" w:cs="Times New Roman"/>
          <w:szCs w:val="22"/>
          <w:vertAlign w:val="superscript"/>
        </w:rPr>
        <w:t>a</w:t>
      </w:r>
      <w:proofErr w:type="spellEnd"/>
      <w:r w:rsidR="006101B2" w:rsidRPr="00BB60ED">
        <w:rPr>
          <w:rFonts w:ascii="Times New Roman" w:hAnsi="Times New Roman" w:cs="Times New Roman"/>
          <w:szCs w:val="22"/>
          <w:vertAlign w:val="superscript"/>
        </w:rPr>
        <w:t xml:space="preserve">, </w:t>
      </w:r>
      <w:r w:rsidR="00FC0374">
        <w:rPr>
          <w:rFonts w:ascii="Times New Roman" w:hAnsi="Times New Roman" w:cs="Times New Roman"/>
          <w:szCs w:val="22"/>
          <w:vertAlign w:val="superscript"/>
        </w:rPr>
        <w:t>b</w:t>
      </w:r>
      <w:r w:rsidRPr="00BB60ED">
        <w:rPr>
          <w:rFonts w:ascii="Times New Roman" w:hAnsi="Times New Roman" w:cs="Times New Roman"/>
          <w:szCs w:val="22"/>
        </w:rPr>
        <w:t xml:space="preserve">, Tracey </w:t>
      </w:r>
      <w:proofErr w:type="spellStart"/>
      <w:r w:rsidRPr="00BB60ED">
        <w:rPr>
          <w:rFonts w:ascii="Times New Roman" w:hAnsi="Times New Roman" w:cs="Times New Roman"/>
          <w:szCs w:val="22"/>
        </w:rPr>
        <w:t>Mangin</w:t>
      </w:r>
      <w:r w:rsidR="00FC0374">
        <w:rPr>
          <w:rFonts w:ascii="Times New Roman" w:hAnsi="Times New Roman" w:cs="Times New Roman"/>
          <w:szCs w:val="22"/>
          <w:vertAlign w:val="superscript"/>
        </w:rPr>
        <w:t>a</w:t>
      </w:r>
      <w:proofErr w:type="spellEnd"/>
      <w:r w:rsidR="006101B2" w:rsidRPr="00BB60ED">
        <w:rPr>
          <w:rFonts w:ascii="Times New Roman" w:hAnsi="Times New Roman" w:cs="Times New Roman"/>
          <w:szCs w:val="22"/>
          <w:vertAlign w:val="superscript"/>
        </w:rPr>
        <w:t xml:space="preserve">, </w:t>
      </w:r>
      <w:r w:rsidR="00FC0374">
        <w:rPr>
          <w:rFonts w:ascii="Times New Roman" w:hAnsi="Times New Roman" w:cs="Times New Roman"/>
          <w:szCs w:val="22"/>
          <w:vertAlign w:val="superscript"/>
        </w:rPr>
        <w:t>b</w:t>
      </w:r>
      <w:r w:rsidRPr="00BB60ED">
        <w:rPr>
          <w:rFonts w:ascii="Times New Roman" w:hAnsi="Times New Roman" w:cs="Times New Roman"/>
          <w:szCs w:val="22"/>
        </w:rPr>
        <w:t xml:space="preserve">, </w:t>
      </w:r>
      <w:r w:rsidR="00E22083" w:rsidRPr="00BB60ED">
        <w:rPr>
          <w:rFonts w:ascii="Times New Roman" w:hAnsi="Times New Roman" w:cs="Times New Roman"/>
          <w:szCs w:val="22"/>
        </w:rPr>
        <w:t xml:space="preserve">Lennon R. </w:t>
      </w:r>
      <w:proofErr w:type="spellStart"/>
      <w:r w:rsidR="00E22083" w:rsidRPr="00BB60ED">
        <w:rPr>
          <w:rFonts w:ascii="Times New Roman" w:hAnsi="Times New Roman" w:cs="Times New Roman"/>
          <w:szCs w:val="22"/>
        </w:rPr>
        <w:t>Thomas</w:t>
      </w:r>
      <w:r w:rsidR="00FC0374">
        <w:rPr>
          <w:rFonts w:ascii="Times New Roman" w:hAnsi="Times New Roman" w:cs="Times New Roman"/>
          <w:szCs w:val="22"/>
          <w:vertAlign w:val="superscript"/>
        </w:rPr>
        <w:t>a</w:t>
      </w:r>
      <w:proofErr w:type="spellEnd"/>
      <w:r w:rsidR="006101B2" w:rsidRPr="00BB60ED">
        <w:rPr>
          <w:rFonts w:ascii="Times New Roman" w:hAnsi="Times New Roman" w:cs="Times New Roman"/>
          <w:szCs w:val="22"/>
          <w:vertAlign w:val="superscript"/>
        </w:rPr>
        <w:t xml:space="preserve">, </w:t>
      </w:r>
      <w:r w:rsidR="00FC0374">
        <w:rPr>
          <w:rFonts w:ascii="Times New Roman" w:hAnsi="Times New Roman" w:cs="Times New Roman"/>
          <w:szCs w:val="22"/>
          <w:vertAlign w:val="superscript"/>
        </w:rPr>
        <w:t>b</w:t>
      </w:r>
      <w:r w:rsidRPr="00BB60ED">
        <w:rPr>
          <w:rFonts w:ascii="Times New Roman" w:hAnsi="Times New Roman" w:cs="Times New Roman"/>
          <w:szCs w:val="22"/>
        </w:rPr>
        <w:t xml:space="preserve">, and Christopher </w:t>
      </w:r>
      <w:proofErr w:type="spellStart"/>
      <w:r w:rsidRPr="00BB60ED">
        <w:rPr>
          <w:rFonts w:ascii="Times New Roman" w:hAnsi="Times New Roman" w:cs="Times New Roman"/>
          <w:szCs w:val="22"/>
        </w:rPr>
        <w:t>Costello</w:t>
      </w:r>
      <w:r w:rsidR="00FC0374">
        <w:rPr>
          <w:rFonts w:ascii="Times New Roman" w:hAnsi="Times New Roman" w:cs="Times New Roman"/>
          <w:szCs w:val="22"/>
          <w:vertAlign w:val="superscript"/>
        </w:rPr>
        <w:t>a</w:t>
      </w:r>
      <w:proofErr w:type="spellEnd"/>
    </w:p>
    <w:p w14:paraId="5001415C" w14:textId="6E54A7B3" w:rsidR="00E22083" w:rsidRPr="00BB60ED" w:rsidRDefault="00FC0374" w:rsidP="00BB60ED">
      <w:pPr>
        <w:rPr>
          <w:rFonts w:ascii="Times New Roman" w:hAnsi="Times New Roman" w:cs="Times New Roman"/>
          <w:color w:val="auto"/>
          <w:szCs w:val="22"/>
        </w:rPr>
      </w:pPr>
      <w:r>
        <w:rPr>
          <w:rFonts w:ascii="Times New Roman" w:hAnsi="Times New Roman" w:cs="Times New Roman"/>
          <w:szCs w:val="22"/>
          <w:vertAlign w:val="superscript"/>
        </w:rPr>
        <w:t xml:space="preserve">a </w:t>
      </w:r>
      <w:r w:rsidR="00E22083" w:rsidRPr="00BB60ED">
        <w:rPr>
          <w:rFonts w:ascii="Times New Roman" w:hAnsi="Times New Roman" w:cs="Times New Roman"/>
          <w:color w:val="auto"/>
          <w:szCs w:val="22"/>
        </w:rPr>
        <w:t>Bren School of Environmental Science and Management, University of California, Santa Barbara, CA 93106, USA</w:t>
      </w:r>
    </w:p>
    <w:p w14:paraId="17C000BE" w14:textId="72EF9952" w:rsidR="00002421" w:rsidRPr="00BB60ED" w:rsidRDefault="00FC0374" w:rsidP="00BB60ED">
      <w:pPr>
        <w:ind w:left="90" w:hanging="90"/>
        <w:rPr>
          <w:rFonts w:ascii="Times New Roman" w:hAnsi="Times New Roman" w:cs="Times New Roman"/>
          <w:szCs w:val="22"/>
        </w:rPr>
      </w:pPr>
      <w:r>
        <w:rPr>
          <w:rFonts w:ascii="Times New Roman" w:hAnsi="Times New Roman" w:cs="Times New Roman"/>
          <w:szCs w:val="22"/>
          <w:vertAlign w:val="superscript"/>
        </w:rPr>
        <w:t xml:space="preserve">b </w:t>
      </w:r>
      <w:r w:rsidR="00002421" w:rsidRPr="00BB60ED">
        <w:rPr>
          <w:rFonts w:ascii="Times New Roman" w:hAnsi="Times New Roman" w:cs="Times New Roman"/>
          <w:szCs w:val="22"/>
        </w:rPr>
        <w:t>These authors contributed equally to the research and development of this paper.</w:t>
      </w:r>
    </w:p>
    <w:p w14:paraId="37B062B1" w14:textId="77777777" w:rsidR="00BB60ED" w:rsidRPr="00BB60ED" w:rsidRDefault="00BB60ED" w:rsidP="00BB60ED">
      <w:pPr>
        <w:ind w:left="90" w:hanging="90"/>
        <w:rPr>
          <w:rFonts w:ascii="Times New Roman" w:hAnsi="Times New Roman" w:cs="Times New Roman"/>
          <w:szCs w:val="22"/>
        </w:rPr>
      </w:pPr>
    </w:p>
    <w:p w14:paraId="2D364F3D" w14:textId="77777777" w:rsidR="00724DDF" w:rsidRDefault="00FC0374" w:rsidP="00BB60ED">
      <w:pPr>
        <w:ind w:left="90" w:hanging="90"/>
        <w:rPr>
          <w:rFonts w:ascii="Times New Roman" w:hAnsi="Times New Roman" w:cs="Times New Roman"/>
          <w:color w:val="auto"/>
          <w:szCs w:val="22"/>
        </w:rPr>
      </w:pPr>
      <w:r>
        <w:rPr>
          <w:rFonts w:ascii="Times New Roman" w:hAnsi="Times New Roman" w:cs="Times New Roman"/>
          <w:b/>
          <w:color w:val="auto"/>
          <w:szCs w:val="22"/>
        </w:rPr>
        <w:t>Corresponding author:</w:t>
      </w:r>
      <w:r>
        <w:rPr>
          <w:rFonts w:ascii="Times New Roman" w:hAnsi="Times New Roman" w:cs="Times New Roman"/>
          <w:color w:val="auto"/>
          <w:szCs w:val="22"/>
        </w:rPr>
        <w:t xml:space="preserve"> </w:t>
      </w:r>
    </w:p>
    <w:p w14:paraId="6FC1E595" w14:textId="045F4E3E" w:rsidR="00BB60ED" w:rsidRPr="00FC0374" w:rsidRDefault="00FC0374" w:rsidP="00BB60ED">
      <w:pPr>
        <w:ind w:left="90" w:hanging="90"/>
        <w:rPr>
          <w:rFonts w:ascii="Times New Roman" w:hAnsi="Times New Roman" w:cs="Times New Roman"/>
          <w:color w:val="auto"/>
          <w:szCs w:val="22"/>
        </w:rPr>
      </w:pPr>
      <w:r>
        <w:rPr>
          <w:rFonts w:ascii="Times New Roman" w:hAnsi="Times New Roman" w:cs="Times New Roman"/>
          <w:color w:val="auto"/>
          <w:szCs w:val="22"/>
        </w:rPr>
        <w:t xml:space="preserve">Gavin McDonald, </w:t>
      </w:r>
      <w:hyperlink r:id="rId9" w:history="1">
        <w:r w:rsidR="00DD085B" w:rsidRPr="00A35AC1">
          <w:rPr>
            <w:rStyle w:val="Hyperlink"/>
            <w:rFonts w:ascii="Times New Roman" w:hAnsi="Times New Roman" w:cs="Times New Roman"/>
            <w:szCs w:val="22"/>
          </w:rPr>
          <w:t>gmcdonald@bren.ucsb.edu</w:t>
        </w:r>
      </w:hyperlink>
      <w:r w:rsidR="00DD085B">
        <w:rPr>
          <w:rFonts w:ascii="Times New Roman" w:hAnsi="Times New Roman" w:cs="Times New Roman"/>
          <w:color w:val="auto"/>
          <w:szCs w:val="22"/>
        </w:rPr>
        <w:t xml:space="preserve">, </w:t>
      </w:r>
      <w:r w:rsidR="00DD085B" w:rsidRPr="00DD085B">
        <w:rPr>
          <w:rFonts w:ascii="Times New Roman" w:hAnsi="Times New Roman" w:cs="Times New Roman"/>
          <w:color w:val="auto"/>
          <w:szCs w:val="22"/>
        </w:rPr>
        <w:t>805-893-7443</w:t>
      </w:r>
    </w:p>
    <w:p w14:paraId="72455E90" w14:textId="77777777" w:rsidR="008E14B2" w:rsidRDefault="008E14B2" w:rsidP="00AD4F79">
      <w:pPr>
        <w:spacing w:line="240" w:lineRule="auto"/>
        <w:rPr>
          <w:rFonts w:ascii="Times" w:hAnsi="Times" w:cs="Times New Roman"/>
          <w:b/>
          <w:color w:val="000000" w:themeColor="text1"/>
          <w:szCs w:val="22"/>
        </w:rPr>
      </w:pPr>
    </w:p>
    <w:p w14:paraId="436B3189" w14:textId="77777777" w:rsidR="00724DDF" w:rsidRDefault="00724DDF" w:rsidP="00AD4F79">
      <w:pPr>
        <w:spacing w:line="240" w:lineRule="auto"/>
        <w:rPr>
          <w:rFonts w:ascii="Times" w:hAnsi="Times" w:cs="Times New Roman"/>
          <w:b/>
          <w:color w:val="000000" w:themeColor="text1"/>
          <w:szCs w:val="22"/>
        </w:rPr>
      </w:pPr>
      <w:r>
        <w:rPr>
          <w:rFonts w:ascii="Times" w:hAnsi="Times" w:cs="Times New Roman"/>
          <w:b/>
          <w:color w:val="000000" w:themeColor="text1"/>
          <w:szCs w:val="22"/>
        </w:rPr>
        <w:t xml:space="preserve">Acknowledgements and funding source: </w:t>
      </w:r>
    </w:p>
    <w:p w14:paraId="6D78F658" w14:textId="0258386E" w:rsidR="00724DDF" w:rsidRPr="00724DDF" w:rsidRDefault="00724DDF" w:rsidP="00AD4F79">
      <w:pPr>
        <w:spacing w:line="240" w:lineRule="auto"/>
        <w:rPr>
          <w:rFonts w:ascii="Times" w:hAnsi="Times" w:cs="Times New Roman"/>
          <w:color w:val="000000" w:themeColor="text1"/>
          <w:szCs w:val="22"/>
        </w:rPr>
      </w:pPr>
      <w:r>
        <w:rPr>
          <w:rFonts w:ascii="Times" w:hAnsi="Times" w:cs="Times New Roman"/>
          <w:color w:val="000000" w:themeColor="text1"/>
          <w:szCs w:val="22"/>
        </w:rPr>
        <w:t xml:space="preserve">We would like to acknowledge and thank the </w:t>
      </w:r>
      <w:proofErr w:type="spellStart"/>
      <w:r>
        <w:rPr>
          <w:rFonts w:ascii="Times" w:hAnsi="Times" w:cs="Times New Roman"/>
          <w:color w:val="000000" w:themeColor="text1"/>
          <w:szCs w:val="22"/>
        </w:rPr>
        <w:t>Waitt</w:t>
      </w:r>
      <w:proofErr w:type="spellEnd"/>
      <w:r>
        <w:rPr>
          <w:rFonts w:ascii="Times" w:hAnsi="Times" w:cs="Times New Roman"/>
          <w:color w:val="000000" w:themeColor="text1"/>
          <w:szCs w:val="22"/>
        </w:rPr>
        <w:t xml:space="preserve"> Institute for their gracious financial support of this project. The </w:t>
      </w:r>
      <w:proofErr w:type="spellStart"/>
      <w:r>
        <w:rPr>
          <w:rFonts w:ascii="Times" w:hAnsi="Times" w:cs="Times New Roman"/>
          <w:color w:val="000000" w:themeColor="text1"/>
          <w:szCs w:val="22"/>
        </w:rPr>
        <w:t>Waitt</w:t>
      </w:r>
      <w:proofErr w:type="spellEnd"/>
      <w:r>
        <w:rPr>
          <w:rFonts w:ascii="Times" w:hAnsi="Times" w:cs="Times New Roman"/>
          <w:color w:val="000000" w:themeColor="text1"/>
          <w:szCs w:val="22"/>
        </w:rPr>
        <w:t xml:space="preserve"> Institute was not involved in the research or development of this project.</w:t>
      </w:r>
    </w:p>
    <w:p w14:paraId="5D2EBC4B" w14:textId="77777777" w:rsidR="00724DDF" w:rsidRDefault="00724DDF" w:rsidP="00AD4F79">
      <w:pPr>
        <w:spacing w:line="240" w:lineRule="auto"/>
        <w:rPr>
          <w:rFonts w:ascii="Times" w:hAnsi="Times" w:cs="Times New Roman"/>
          <w:b/>
          <w:color w:val="000000" w:themeColor="text1"/>
          <w:szCs w:val="22"/>
        </w:rPr>
      </w:pPr>
    </w:p>
    <w:p w14:paraId="48779219" w14:textId="715BBBEE" w:rsidR="00724DDF" w:rsidRDefault="00065E20" w:rsidP="00AD4F79">
      <w:pPr>
        <w:spacing w:line="240" w:lineRule="auto"/>
        <w:rPr>
          <w:rFonts w:ascii="Times" w:hAnsi="Times" w:cs="Times New Roman"/>
          <w:b/>
          <w:color w:val="000000" w:themeColor="text1"/>
          <w:szCs w:val="22"/>
        </w:rPr>
      </w:pPr>
      <w:r w:rsidRPr="00BB60ED">
        <w:rPr>
          <w:rFonts w:ascii="Times" w:hAnsi="Times" w:cs="Times New Roman"/>
          <w:b/>
          <w:color w:val="000000" w:themeColor="text1"/>
          <w:szCs w:val="22"/>
        </w:rPr>
        <w:t>Abstract</w:t>
      </w:r>
      <w:r w:rsidR="00724DDF">
        <w:rPr>
          <w:rFonts w:ascii="Times" w:hAnsi="Times" w:cs="Times New Roman"/>
          <w:b/>
          <w:color w:val="000000" w:themeColor="text1"/>
          <w:szCs w:val="22"/>
        </w:rPr>
        <w:t>:</w:t>
      </w:r>
    </w:p>
    <w:p w14:paraId="1A34DC49" w14:textId="793EFE53" w:rsidR="00065E20" w:rsidRPr="00F939D9" w:rsidRDefault="00065E20" w:rsidP="00AD4F79">
      <w:pPr>
        <w:spacing w:line="240" w:lineRule="auto"/>
        <w:rPr>
          <w:rFonts w:ascii="Times" w:hAnsi="Times" w:cs="Times New Roman"/>
          <w:b/>
          <w:color w:val="000000" w:themeColor="text1"/>
          <w:szCs w:val="22"/>
        </w:rPr>
      </w:pPr>
      <w:r w:rsidRPr="00BB60ED">
        <w:rPr>
          <w:rFonts w:ascii="Times" w:hAnsi="Times" w:cs="Times New Roman"/>
          <w:color w:val="000000" w:themeColor="text1"/>
          <w:szCs w:val="22"/>
        </w:rPr>
        <w:t>Effective enforcement can reduce the impacts of illegal, unregulated, and unreported (IUU) fishing</w:t>
      </w:r>
      <w:r w:rsidR="006F6BCC" w:rsidRPr="00BB60ED">
        <w:rPr>
          <w:rFonts w:ascii="Times" w:hAnsi="Times" w:cs="Times New Roman"/>
          <w:color w:val="000000" w:themeColor="text1"/>
          <w:szCs w:val="22"/>
        </w:rPr>
        <w:t>,</w:t>
      </w:r>
      <w:r w:rsidRPr="00BB60ED">
        <w:rPr>
          <w:rFonts w:ascii="Times" w:hAnsi="Times" w:cs="Times New Roman"/>
          <w:color w:val="000000" w:themeColor="text1"/>
          <w:szCs w:val="22"/>
        </w:rPr>
        <w:t xml:space="preserve"> result</w:t>
      </w:r>
      <w:r w:rsidR="006F6BCC" w:rsidRPr="00BB60ED">
        <w:rPr>
          <w:rFonts w:ascii="Times" w:hAnsi="Times" w:cs="Times New Roman"/>
          <w:color w:val="000000" w:themeColor="text1"/>
          <w:szCs w:val="22"/>
        </w:rPr>
        <w:t>ing</w:t>
      </w:r>
      <w:r w:rsidRPr="00BB60ED">
        <w:rPr>
          <w:rFonts w:ascii="Times" w:hAnsi="Times" w:cs="Times New Roman"/>
          <w:color w:val="000000" w:themeColor="text1"/>
          <w:szCs w:val="22"/>
        </w:rPr>
        <w:t xml:space="preserve"> in numerous</w:t>
      </w:r>
      <w:r w:rsidRPr="00A92138">
        <w:rPr>
          <w:rFonts w:ascii="Times" w:hAnsi="Times" w:cs="Times New Roman"/>
          <w:color w:val="000000" w:themeColor="text1"/>
          <w:szCs w:val="22"/>
        </w:rPr>
        <w:t xml:space="preserve"> economic, ecological, and social benefits. However, resource managers often lack the expertise </w:t>
      </w:r>
      <w:r w:rsidR="006F6BCC" w:rsidRPr="00A92138">
        <w:rPr>
          <w:rFonts w:ascii="Times" w:hAnsi="Times" w:cs="Times New Roman"/>
          <w:color w:val="000000" w:themeColor="text1"/>
          <w:szCs w:val="22"/>
        </w:rPr>
        <w:t xml:space="preserve">necessary </w:t>
      </w:r>
      <w:r w:rsidR="004B4D2C">
        <w:rPr>
          <w:rFonts w:ascii="Times" w:hAnsi="Times" w:cs="Times New Roman"/>
          <w:color w:val="000000" w:themeColor="text1"/>
          <w:szCs w:val="22"/>
        </w:rPr>
        <w:t>to design</w:t>
      </w:r>
      <w:r w:rsidRPr="00A92138">
        <w:rPr>
          <w:rFonts w:ascii="Times" w:hAnsi="Times" w:cs="Times New Roman"/>
          <w:color w:val="000000" w:themeColor="text1"/>
          <w:szCs w:val="22"/>
        </w:rPr>
        <w:t xml:space="preserve"> an effective enforcement system </w:t>
      </w:r>
      <w:r w:rsidR="006F6BCC" w:rsidRPr="00A92138">
        <w:rPr>
          <w:rFonts w:ascii="Times" w:hAnsi="Times" w:cs="Times New Roman"/>
          <w:color w:val="000000" w:themeColor="text1"/>
          <w:szCs w:val="22"/>
        </w:rPr>
        <w:t xml:space="preserve">as well as the </w:t>
      </w:r>
      <w:r w:rsidR="00846727" w:rsidRPr="00A92138">
        <w:rPr>
          <w:rFonts w:ascii="Times" w:hAnsi="Times" w:cs="Times New Roman"/>
          <w:color w:val="000000" w:themeColor="text1"/>
          <w:szCs w:val="22"/>
        </w:rPr>
        <w:t>monetary</w:t>
      </w:r>
      <w:r w:rsidR="006F6BCC" w:rsidRPr="00A92138">
        <w:rPr>
          <w:rFonts w:ascii="Times" w:hAnsi="Times" w:cs="Times New Roman"/>
          <w:color w:val="000000" w:themeColor="text1"/>
          <w:szCs w:val="22"/>
        </w:rPr>
        <w:t xml:space="preserve"> resources needed </w:t>
      </w:r>
      <w:r w:rsidRPr="00A92138">
        <w:rPr>
          <w:rFonts w:ascii="Times" w:hAnsi="Times" w:cs="Times New Roman"/>
          <w:color w:val="000000" w:themeColor="text1"/>
          <w:szCs w:val="22"/>
        </w:rPr>
        <w:t xml:space="preserve">to </w:t>
      </w:r>
      <w:r w:rsidR="006F6BCC" w:rsidRPr="00A92138">
        <w:rPr>
          <w:rFonts w:ascii="Times" w:hAnsi="Times" w:cs="Times New Roman"/>
          <w:color w:val="000000" w:themeColor="text1"/>
          <w:szCs w:val="22"/>
        </w:rPr>
        <w:t xml:space="preserve">finance </w:t>
      </w:r>
      <w:r w:rsidRPr="00A92138">
        <w:rPr>
          <w:rFonts w:ascii="Times" w:hAnsi="Times" w:cs="Times New Roman"/>
          <w:color w:val="000000" w:themeColor="text1"/>
          <w:szCs w:val="22"/>
        </w:rPr>
        <w:t xml:space="preserve">the costs of enforcement, especially in the small-scale fisheries of the developing tropics. </w:t>
      </w:r>
      <w:r w:rsidR="006F67C9">
        <w:rPr>
          <w:rFonts w:ascii="Times" w:hAnsi="Times"/>
          <w:color w:val="000000" w:themeColor="text1"/>
          <w:szCs w:val="22"/>
        </w:rPr>
        <w:t>Here,</w:t>
      </w:r>
      <w:r w:rsidR="00846727" w:rsidRPr="00A92138">
        <w:rPr>
          <w:rFonts w:ascii="Times" w:hAnsi="Times"/>
          <w:color w:val="000000" w:themeColor="text1"/>
          <w:szCs w:val="22"/>
        </w:rPr>
        <w:t xml:space="preserve"> a model </w:t>
      </w:r>
      <w:r w:rsidRPr="00A92138">
        <w:rPr>
          <w:rFonts w:ascii="Times" w:hAnsi="Times"/>
          <w:color w:val="000000" w:themeColor="text1"/>
          <w:szCs w:val="22"/>
        </w:rPr>
        <w:t xml:space="preserve">for a small-scale Caribbean lobster fishery </w:t>
      </w:r>
      <w:r w:rsidR="006F67C9">
        <w:rPr>
          <w:rFonts w:ascii="Times" w:hAnsi="Times"/>
          <w:color w:val="000000" w:themeColor="text1"/>
          <w:szCs w:val="22"/>
        </w:rPr>
        <w:t xml:space="preserve">is developed and parameterized </w:t>
      </w:r>
      <w:r w:rsidR="00846727" w:rsidRPr="00A92138">
        <w:rPr>
          <w:rFonts w:ascii="Times" w:hAnsi="Times"/>
          <w:color w:val="000000" w:themeColor="text1"/>
          <w:szCs w:val="22"/>
        </w:rPr>
        <w:t xml:space="preserve">in order to </w:t>
      </w:r>
      <w:r w:rsidR="00A151B1">
        <w:rPr>
          <w:rFonts w:ascii="Times" w:hAnsi="Times"/>
          <w:color w:val="000000" w:themeColor="text1"/>
          <w:szCs w:val="22"/>
        </w:rPr>
        <w:t>design</w:t>
      </w:r>
      <w:r w:rsidRPr="00A92138">
        <w:rPr>
          <w:rFonts w:ascii="Times" w:hAnsi="Times"/>
          <w:color w:val="000000" w:themeColor="text1"/>
          <w:szCs w:val="22"/>
        </w:rPr>
        <w:t xml:space="preserve"> an</w:t>
      </w:r>
      <w:r w:rsidR="00A151B1">
        <w:rPr>
          <w:rFonts w:ascii="Times" w:hAnsi="Times"/>
          <w:color w:val="000000" w:themeColor="text1"/>
          <w:szCs w:val="22"/>
        </w:rPr>
        <w:t xml:space="preserve"> optimal</w:t>
      </w:r>
      <w:r w:rsidRPr="00A92138">
        <w:rPr>
          <w:rFonts w:ascii="Times" w:hAnsi="Times"/>
          <w:color w:val="000000" w:themeColor="text1"/>
          <w:szCs w:val="22"/>
        </w:rPr>
        <w:t xml:space="preserve"> enforcement system </w:t>
      </w:r>
      <w:r w:rsidR="00846727" w:rsidRPr="00A92138">
        <w:rPr>
          <w:rFonts w:ascii="Times" w:hAnsi="Times"/>
          <w:color w:val="000000" w:themeColor="text1"/>
          <w:szCs w:val="22"/>
        </w:rPr>
        <w:t xml:space="preserve">and </w:t>
      </w:r>
      <w:r w:rsidRPr="00A92138">
        <w:rPr>
          <w:rFonts w:ascii="Times" w:hAnsi="Times"/>
          <w:color w:val="000000" w:themeColor="text1"/>
          <w:szCs w:val="22"/>
        </w:rPr>
        <w:t xml:space="preserve">sustainable financing options for that system. </w:t>
      </w:r>
      <w:r w:rsidR="006F67C9">
        <w:rPr>
          <w:rFonts w:ascii="Times" w:hAnsi="Times"/>
          <w:color w:val="000000" w:themeColor="text1"/>
          <w:szCs w:val="22"/>
        </w:rPr>
        <w:t>The results</w:t>
      </w:r>
      <w:r w:rsidR="00C34184" w:rsidRPr="00A92138">
        <w:rPr>
          <w:rFonts w:ascii="Times" w:hAnsi="Times"/>
          <w:color w:val="000000" w:themeColor="text1"/>
          <w:szCs w:val="22"/>
        </w:rPr>
        <w:t xml:space="preserve"> demonstrate</w:t>
      </w:r>
      <w:r w:rsidRPr="00A92138">
        <w:rPr>
          <w:rFonts w:ascii="Times" w:hAnsi="Times"/>
          <w:color w:val="000000" w:themeColor="text1"/>
          <w:szCs w:val="22"/>
        </w:rPr>
        <w:t xml:space="preserve"> that the optimal enforcement </w:t>
      </w:r>
      <w:r w:rsidR="001D5EA6">
        <w:rPr>
          <w:rFonts w:ascii="Times" w:hAnsi="Times"/>
          <w:color w:val="000000" w:themeColor="text1"/>
          <w:szCs w:val="22"/>
        </w:rPr>
        <w:t xml:space="preserve">effort </w:t>
      </w:r>
      <w:r w:rsidRPr="00A92138">
        <w:rPr>
          <w:rFonts w:ascii="Times" w:hAnsi="Times"/>
          <w:color w:val="000000" w:themeColor="text1"/>
          <w:szCs w:val="22"/>
        </w:rPr>
        <w:t xml:space="preserve">is dependent on </w:t>
      </w:r>
      <w:r w:rsidR="00846727" w:rsidRPr="00A92138">
        <w:rPr>
          <w:rFonts w:ascii="Times" w:hAnsi="Times"/>
          <w:color w:val="000000" w:themeColor="text1"/>
          <w:szCs w:val="22"/>
        </w:rPr>
        <w:t>both</w:t>
      </w:r>
      <w:r w:rsidRPr="00A92138">
        <w:rPr>
          <w:rFonts w:ascii="Times" w:hAnsi="Times"/>
          <w:color w:val="000000" w:themeColor="text1"/>
          <w:szCs w:val="22"/>
        </w:rPr>
        <w:t xml:space="preserve"> stock status </w:t>
      </w:r>
      <w:r w:rsidR="00846727" w:rsidRPr="00A92138">
        <w:rPr>
          <w:rFonts w:ascii="Times" w:hAnsi="Times"/>
          <w:color w:val="000000" w:themeColor="text1"/>
          <w:szCs w:val="22"/>
        </w:rPr>
        <w:t xml:space="preserve">and </w:t>
      </w:r>
      <w:r w:rsidRPr="00A92138">
        <w:rPr>
          <w:rFonts w:ascii="Times" w:hAnsi="Times"/>
          <w:color w:val="000000" w:themeColor="text1"/>
          <w:szCs w:val="22"/>
        </w:rPr>
        <w:t xml:space="preserve">the types of </w:t>
      </w:r>
      <w:r w:rsidR="002714BF">
        <w:rPr>
          <w:rFonts w:ascii="Times" w:hAnsi="Times"/>
          <w:color w:val="000000" w:themeColor="text1"/>
          <w:szCs w:val="22"/>
        </w:rPr>
        <w:t>stakeholders</w:t>
      </w:r>
      <w:r w:rsidRPr="00A92138">
        <w:rPr>
          <w:rFonts w:ascii="Times" w:hAnsi="Times"/>
          <w:color w:val="000000" w:themeColor="text1"/>
          <w:szCs w:val="22"/>
        </w:rPr>
        <w:t xml:space="preserve"> that derive </w:t>
      </w:r>
      <w:r w:rsidR="00DE0A00">
        <w:rPr>
          <w:rFonts w:ascii="Times" w:hAnsi="Times"/>
          <w:color w:val="000000" w:themeColor="text1"/>
          <w:szCs w:val="22"/>
        </w:rPr>
        <w:t>value</w:t>
      </w:r>
      <w:r w:rsidRPr="00A92138">
        <w:rPr>
          <w:rFonts w:ascii="Times" w:hAnsi="Times"/>
          <w:color w:val="000000" w:themeColor="text1"/>
          <w:szCs w:val="22"/>
        </w:rPr>
        <w:t xml:space="preserve"> from the ecosystem services provided by the </w:t>
      </w:r>
      <w:r w:rsidR="00C870F1" w:rsidRPr="00A92138">
        <w:rPr>
          <w:rFonts w:ascii="Times" w:hAnsi="Times"/>
          <w:color w:val="000000" w:themeColor="text1"/>
          <w:szCs w:val="22"/>
        </w:rPr>
        <w:t>marine environment</w:t>
      </w:r>
      <w:r w:rsidRPr="00A92138">
        <w:rPr>
          <w:rFonts w:ascii="Times" w:hAnsi="Times"/>
          <w:color w:val="000000" w:themeColor="text1"/>
          <w:szCs w:val="22"/>
        </w:rPr>
        <w:t xml:space="preserve">. </w:t>
      </w:r>
      <w:r w:rsidR="006F67C9">
        <w:rPr>
          <w:rFonts w:ascii="Times" w:hAnsi="Times"/>
          <w:color w:val="000000" w:themeColor="text1"/>
          <w:szCs w:val="22"/>
        </w:rPr>
        <w:t>O</w:t>
      </w:r>
      <w:r w:rsidRPr="00A92138">
        <w:rPr>
          <w:rFonts w:ascii="Times" w:hAnsi="Times"/>
          <w:color w:val="000000" w:themeColor="text1"/>
          <w:szCs w:val="22"/>
        </w:rPr>
        <w:t xml:space="preserve">ptimal enforcement </w:t>
      </w:r>
      <w:r w:rsidR="005F3E29">
        <w:rPr>
          <w:rFonts w:ascii="Times" w:hAnsi="Times"/>
          <w:color w:val="000000" w:themeColor="text1"/>
          <w:szCs w:val="22"/>
        </w:rPr>
        <w:t>effort</w:t>
      </w:r>
      <w:r w:rsidRPr="00A92138">
        <w:rPr>
          <w:rFonts w:ascii="Times" w:hAnsi="Times"/>
          <w:color w:val="000000" w:themeColor="text1"/>
          <w:szCs w:val="22"/>
        </w:rPr>
        <w:t xml:space="preserve"> for three different </w:t>
      </w:r>
      <w:r w:rsidR="00AC048B">
        <w:rPr>
          <w:rFonts w:ascii="Times" w:hAnsi="Times"/>
          <w:color w:val="000000" w:themeColor="text1"/>
          <w:szCs w:val="22"/>
        </w:rPr>
        <w:t>stakeholder</w:t>
      </w:r>
      <w:r w:rsidRPr="00A92138">
        <w:rPr>
          <w:rFonts w:ascii="Times" w:hAnsi="Times"/>
          <w:color w:val="000000" w:themeColor="text1"/>
          <w:szCs w:val="22"/>
        </w:rPr>
        <w:t xml:space="preserve"> archetypes</w:t>
      </w:r>
      <w:r w:rsidR="006F67C9">
        <w:rPr>
          <w:rFonts w:ascii="Times" w:hAnsi="Times"/>
          <w:color w:val="000000" w:themeColor="text1"/>
          <w:szCs w:val="22"/>
        </w:rPr>
        <w:t xml:space="preserve"> were considered</w:t>
      </w:r>
      <w:r w:rsidRPr="00A92138">
        <w:rPr>
          <w:rFonts w:ascii="Times" w:hAnsi="Times"/>
          <w:color w:val="000000" w:themeColor="text1"/>
          <w:szCs w:val="22"/>
        </w:rPr>
        <w:t xml:space="preserve">: 1) a fishing industry only; 2) a dive tourism industry only; and 3) fishing and dive tourism industries. </w:t>
      </w:r>
      <w:r w:rsidR="00B31F5E">
        <w:rPr>
          <w:rFonts w:ascii="Times" w:hAnsi="Times"/>
          <w:color w:val="000000" w:themeColor="text1"/>
          <w:szCs w:val="22"/>
        </w:rPr>
        <w:t xml:space="preserve">Optimal enforcement </w:t>
      </w:r>
      <w:r w:rsidR="005F3E29">
        <w:rPr>
          <w:rFonts w:ascii="Times" w:hAnsi="Times"/>
          <w:color w:val="000000" w:themeColor="text1"/>
          <w:szCs w:val="22"/>
        </w:rPr>
        <w:t>effort</w:t>
      </w:r>
      <w:r w:rsidR="00B31F5E">
        <w:rPr>
          <w:rFonts w:ascii="Times" w:hAnsi="Times"/>
          <w:color w:val="000000" w:themeColor="text1"/>
          <w:szCs w:val="22"/>
        </w:rPr>
        <w:t xml:space="preserve"> </w:t>
      </w:r>
      <w:r w:rsidR="009C2930">
        <w:rPr>
          <w:rFonts w:ascii="Times" w:hAnsi="Times"/>
          <w:color w:val="000000" w:themeColor="text1"/>
          <w:szCs w:val="22"/>
        </w:rPr>
        <w:t>decrease</w:t>
      </w:r>
      <w:r w:rsidR="002A32AF">
        <w:rPr>
          <w:rFonts w:ascii="Times" w:hAnsi="Times"/>
          <w:color w:val="000000" w:themeColor="text1"/>
          <w:szCs w:val="22"/>
        </w:rPr>
        <w:t>s</w:t>
      </w:r>
      <w:r w:rsidR="00B31F5E">
        <w:rPr>
          <w:rFonts w:ascii="Times" w:hAnsi="Times"/>
          <w:color w:val="000000" w:themeColor="text1"/>
          <w:szCs w:val="22"/>
        </w:rPr>
        <w:t xml:space="preserve"> </w:t>
      </w:r>
      <w:r w:rsidR="0053547D">
        <w:rPr>
          <w:rFonts w:ascii="Times" w:hAnsi="Times"/>
          <w:color w:val="000000" w:themeColor="text1"/>
          <w:szCs w:val="22"/>
        </w:rPr>
        <w:t xml:space="preserve">as </w:t>
      </w:r>
      <w:r w:rsidR="00B31F5E">
        <w:rPr>
          <w:rFonts w:ascii="Times" w:hAnsi="Times"/>
          <w:color w:val="000000" w:themeColor="text1"/>
          <w:szCs w:val="22"/>
        </w:rPr>
        <w:t>biomass</w:t>
      </w:r>
      <w:r w:rsidR="0053547D">
        <w:rPr>
          <w:rFonts w:ascii="Times" w:hAnsi="Times"/>
          <w:color w:val="000000" w:themeColor="text1"/>
          <w:szCs w:val="22"/>
        </w:rPr>
        <w:t xml:space="preserve"> increases</w:t>
      </w:r>
      <w:r w:rsidR="00B31F5E">
        <w:rPr>
          <w:rFonts w:ascii="Times" w:hAnsi="Times"/>
          <w:color w:val="000000" w:themeColor="text1"/>
          <w:szCs w:val="22"/>
        </w:rPr>
        <w:t xml:space="preserve">, </w:t>
      </w:r>
      <w:r w:rsidR="0053547D">
        <w:rPr>
          <w:rFonts w:ascii="Times" w:hAnsi="Times"/>
          <w:color w:val="000000" w:themeColor="text1"/>
          <w:szCs w:val="22"/>
        </w:rPr>
        <w:t xml:space="preserve">and </w:t>
      </w:r>
      <w:r w:rsidR="00B31F5E">
        <w:rPr>
          <w:rFonts w:ascii="Times" w:hAnsi="Times"/>
          <w:color w:val="000000" w:themeColor="text1"/>
          <w:szCs w:val="22"/>
        </w:rPr>
        <w:t xml:space="preserve">optimal enforcement </w:t>
      </w:r>
      <w:r w:rsidR="00106B6F">
        <w:rPr>
          <w:rFonts w:ascii="Times" w:hAnsi="Times"/>
          <w:color w:val="000000" w:themeColor="text1"/>
          <w:szCs w:val="22"/>
        </w:rPr>
        <w:t>effort is</w:t>
      </w:r>
      <w:r w:rsidR="00B31F5E">
        <w:rPr>
          <w:rFonts w:ascii="Times" w:hAnsi="Times"/>
          <w:color w:val="000000" w:themeColor="text1"/>
          <w:szCs w:val="22"/>
        </w:rPr>
        <w:t xml:space="preserve"> </w:t>
      </w:r>
      <w:r w:rsidR="0053547D">
        <w:rPr>
          <w:rFonts w:ascii="Times" w:hAnsi="Times"/>
          <w:color w:val="000000" w:themeColor="text1"/>
          <w:szCs w:val="22"/>
        </w:rPr>
        <w:t xml:space="preserve">higher </w:t>
      </w:r>
      <w:r w:rsidR="002714BF">
        <w:rPr>
          <w:rFonts w:ascii="Times" w:hAnsi="Times"/>
          <w:color w:val="000000" w:themeColor="text1"/>
          <w:szCs w:val="22"/>
        </w:rPr>
        <w:t>when a</w:t>
      </w:r>
      <w:r w:rsidR="00B31F5E">
        <w:rPr>
          <w:rFonts w:ascii="Times" w:hAnsi="Times"/>
          <w:color w:val="000000" w:themeColor="text1"/>
          <w:szCs w:val="22"/>
        </w:rPr>
        <w:t xml:space="preserve"> dive tourism </w:t>
      </w:r>
      <w:r w:rsidR="002714BF">
        <w:rPr>
          <w:rFonts w:ascii="Times" w:hAnsi="Times"/>
          <w:color w:val="000000" w:themeColor="text1"/>
          <w:szCs w:val="22"/>
        </w:rPr>
        <w:t>industry is present</w:t>
      </w:r>
      <w:r w:rsidR="00D42250">
        <w:rPr>
          <w:rFonts w:ascii="Times" w:hAnsi="Times"/>
          <w:color w:val="000000" w:themeColor="text1"/>
          <w:szCs w:val="22"/>
        </w:rPr>
        <w:t xml:space="preserve"> </w:t>
      </w:r>
      <w:r w:rsidR="0053547D">
        <w:rPr>
          <w:rFonts w:ascii="Times" w:hAnsi="Times"/>
          <w:color w:val="000000" w:themeColor="text1"/>
          <w:szCs w:val="22"/>
        </w:rPr>
        <w:t xml:space="preserve">compared to </w:t>
      </w:r>
      <w:r w:rsidR="002714BF">
        <w:rPr>
          <w:rFonts w:ascii="Times" w:hAnsi="Times"/>
          <w:color w:val="000000" w:themeColor="text1"/>
          <w:szCs w:val="22"/>
        </w:rPr>
        <w:t xml:space="preserve">when there is only a </w:t>
      </w:r>
      <w:r w:rsidR="00B31F5E">
        <w:rPr>
          <w:rFonts w:ascii="Times" w:hAnsi="Times"/>
          <w:color w:val="000000" w:themeColor="text1"/>
          <w:szCs w:val="22"/>
        </w:rPr>
        <w:t>fishing industry</w:t>
      </w:r>
      <w:r w:rsidR="00954B7E">
        <w:rPr>
          <w:rFonts w:ascii="Times" w:hAnsi="Times"/>
          <w:color w:val="000000" w:themeColor="text1"/>
          <w:szCs w:val="22"/>
        </w:rPr>
        <w:t xml:space="preserve">. </w:t>
      </w:r>
      <w:r w:rsidR="00846727" w:rsidRPr="00A92138">
        <w:rPr>
          <w:rFonts w:ascii="Times" w:hAnsi="Times"/>
          <w:color w:val="000000" w:themeColor="text1"/>
          <w:szCs w:val="22"/>
        </w:rPr>
        <w:t>Additionally</w:t>
      </w:r>
      <w:r w:rsidRPr="00A92138">
        <w:rPr>
          <w:rFonts w:ascii="Times" w:hAnsi="Times"/>
          <w:color w:val="000000" w:themeColor="text1"/>
          <w:szCs w:val="22"/>
        </w:rPr>
        <w:t xml:space="preserve">, </w:t>
      </w:r>
      <w:r w:rsidR="00664698">
        <w:rPr>
          <w:rFonts w:ascii="Times" w:hAnsi="Times"/>
          <w:color w:val="000000" w:themeColor="text1"/>
          <w:szCs w:val="22"/>
        </w:rPr>
        <w:t xml:space="preserve">a suite of </w:t>
      </w:r>
      <w:r w:rsidRPr="00A92138">
        <w:rPr>
          <w:rFonts w:ascii="Times" w:hAnsi="Times"/>
          <w:color w:val="000000" w:themeColor="text1"/>
          <w:szCs w:val="22"/>
        </w:rPr>
        <w:t>four financing mechanisms that could be used to sustainably finance the cost of this optimal enforcement level</w:t>
      </w:r>
      <w:r w:rsidR="006F67C9">
        <w:rPr>
          <w:rFonts w:ascii="Times" w:hAnsi="Times"/>
          <w:color w:val="000000" w:themeColor="text1"/>
          <w:szCs w:val="22"/>
        </w:rPr>
        <w:t xml:space="preserve"> are investigated</w:t>
      </w:r>
      <w:r w:rsidRPr="00A92138">
        <w:rPr>
          <w:rFonts w:ascii="Times" w:hAnsi="Times"/>
          <w:color w:val="000000" w:themeColor="text1"/>
          <w:szCs w:val="22"/>
        </w:rPr>
        <w:t xml:space="preserve">: 1) </w:t>
      </w:r>
      <w:r w:rsidR="00A723CA" w:rsidRPr="00A92138">
        <w:rPr>
          <w:rFonts w:ascii="Times" w:hAnsi="Times"/>
          <w:color w:val="000000" w:themeColor="text1"/>
          <w:szCs w:val="22"/>
        </w:rPr>
        <w:t>fishing license fees</w:t>
      </w:r>
      <w:r w:rsidR="00A723CA">
        <w:rPr>
          <w:rFonts w:ascii="Times" w:hAnsi="Times"/>
          <w:color w:val="000000" w:themeColor="text1"/>
          <w:szCs w:val="22"/>
        </w:rPr>
        <w:t>; 2)</w:t>
      </w:r>
      <w:r w:rsidR="00A723CA" w:rsidRPr="00A92138">
        <w:rPr>
          <w:rFonts w:ascii="Times" w:hAnsi="Times"/>
          <w:color w:val="000000" w:themeColor="text1"/>
          <w:szCs w:val="22"/>
        </w:rPr>
        <w:t xml:space="preserve"> </w:t>
      </w:r>
      <w:r w:rsidR="00A723CA">
        <w:rPr>
          <w:rFonts w:ascii="Times" w:hAnsi="Times"/>
          <w:color w:val="000000" w:themeColor="text1"/>
          <w:szCs w:val="22"/>
        </w:rPr>
        <w:t>a landings tax; 3</w:t>
      </w:r>
      <w:r w:rsidRPr="00A92138">
        <w:rPr>
          <w:rFonts w:ascii="Times" w:hAnsi="Times"/>
          <w:color w:val="000000" w:themeColor="text1"/>
          <w:szCs w:val="22"/>
        </w:rPr>
        <w:t>) penalties received through the enforcement system;</w:t>
      </w:r>
      <w:r w:rsidR="00A723CA">
        <w:rPr>
          <w:rFonts w:ascii="Times" w:hAnsi="Times"/>
          <w:color w:val="000000" w:themeColor="text1"/>
          <w:szCs w:val="22"/>
        </w:rPr>
        <w:t xml:space="preserve"> and 4</w:t>
      </w:r>
      <w:r w:rsidRPr="00A92138">
        <w:rPr>
          <w:rFonts w:ascii="Times" w:hAnsi="Times"/>
          <w:color w:val="000000" w:themeColor="text1"/>
          <w:szCs w:val="22"/>
        </w:rPr>
        <w:t>)</w:t>
      </w:r>
      <w:r w:rsidR="00A723CA">
        <w:rPr>
          <w:rFonts w:ascii="Times" w:hAnsi="Times"/>
          <w:color w:val="000000" w:themeColor="text1"/>
          <w:szCs w:val="22"/>
        </w:rPr>
        <w:t xml:space="preserve"> a tax on dive tourism revenue. </w:t>
      </w:r>
      <w:r w:rsidR="006F67C9">
        <w:rPr>
          <w:rFonts w:ascii="Times" w:hAnsi="Times"/>
          <w:color w:val="000000" w:themeColor="text1"/>
          <w:szCs w:val="22"/>
        </w:rPr>
        <w:t>The results indicated that</w:t>
      </w:r>
      <w:r w:rsidR="00C86E0D">
        <w:rPr>
          <w:rFonts w:ascii="Times" w:hAnsi="Times"/>
          <w:color w:val="000000" w:themeColor="text1"/>
          <w:szCs w:val="22"/>
        </w:rPr>
        <w:t xml:space="preserve"> </w:t>
      </w:r>
      <w:r w:rsidR="008B5995">
        <w:rPr>
          <w:rFonts w:ascii="Times" w:hAnsi="Times"/>
          <w:color w:val="000000" w:themeColor="text1"/>
          <w:szCs w:val="22"/>
        </w:rPr>
        <w:t xml:space="preserve">in steady state </w:t>
      </w:r>
      <w:r w:rsidR="00265EA9">
        <w:rPr>
          <w:rFonts w:ascii="Times" w:hAnsi="Times"/>
          <w:color w:val="000000" w:themeColor="text1"/>
          <w:szCs w:val="22"/>
        </w:rPr>
        <w:t>it is possible to fully finance the cost of optimal enforcement using this suite of financing mechanisms</w:t>
      </w:r>
      <w:r w:rsidR="004B49E6">
        <w:rPr>
          <w:rFonts w:ascii="Times" w:hAnsi="Times"/>
          <w:color w:val="000000" w:themeColor="text1"/>
          <w:szCs w:val="22"/>
        </w:rPr>
        <w:t>. However,</w:t>
      </w:r>
      <w:r w:rsidR="008B5995">
        <w:rPr>
          <w:rFonts w:ascii="Times" w:hAnsi="Times"/>
          <w:color w:val="000000" w:themeColor="text1"/>
          <w:szCs w:val="22"/>
        </w:rPr>
        <w:t xml:space="preserve"> some</w:t>
      </w:r>
      <w:r w:rsidR="00544916">
        <w:rPr>
          <w:rFonts w:ascii="Times" w:hAnsi="Times"/>
          <w:color w:val="000000" w:themeColor="text1"/>
          <w:szCs w:val="22"/>
        </w:rPr>
        <w:t xml:space="preserve"> initial</w:t>
      </w:r>
      <w:r w:rsidR="008B5995">
        <w:rPr>
          <w:rFonts w:ascii="Times" w:hAnsi="Times"/>
          <w:color w:val="000000" w:themeColor="text1"/>
          <w:szCs w:val="22"/>
        </w:rPr>
        <w:t xml:space="preserve"> external </w:t>
      </w:r>
      <w:r w:rsidR="00544916">
        <w:rPr>
          <w:rFonts w:ascii="Times" w:hAnsi="Times"/>
          <w:color w:val="000000" w:themeColor="text1"/>
          <w:szCs w:val="22"/>
        </w:rPr>
        <w:t>financing</w:t>
      </w:r>
      <w:r w:rsidR="008B5995">
        <w:rPr>
          <w:rFonts w:ascii="Times" w:hAnsi="Times"/>
          <w:color w:val="000000" w:themeColor="text1"/>
          <w:szCs w:val="22"/>
        </w:rPr>
        <w:t xml:space="preserve"> </w:t>
      </w:r>
      <w:r w:rsidR="00D06106">
        <w:rPr>
          <w:rFonts w:ascii="Times" w:hAnsi="Times"/>
          <w:color w:val="000000" w:themeColor="text1"/>
          <w:szCs w:val="22"/>
        </w:rPr>
        <w:t>will</w:t>
      </w:r>
      <w:r w:rsidR="008B5995">
        <w:rPr>
          <w:rFonts w:ascii="Times" w:hAnsi="Times"/>
          <w:color w:val="000000" w:themeColor="text1"/>
          <w:szCs w:val="22"/>
        </w:rPr>
        <w:t xml:space="preserve"> be necessary to cover initial fixed enforcement costs </w:t>
      </w:r>
      <w:r w:rsidR="005921D4">
        <w:rPr>
          <w:rFonts w:ascii="Times" w:hAnsi="Times"/>
          <w:color w:val="000000" w:themeColor="text1"/>
          <w:szCs w:val="22"/>
        </w:rPr>
        <w:t>when there is a</w:t>
      </w:r>
      <w:r w:rsidR="008B5995">
        <w:rPr>
          <w:rFonts w:ascii="Times" w:hAnsi="Times"/>
          <w:color w:val="000000" w:themeColor="text1"/>
          <w:szCs w:val="22"/>
        </w:rPr>
        <w:t xml:space="preserve"> low </w:t>
      </w:r>
      <w:r w:rsidR="00F54E08">
        <w:rPr>
          <w:rFonts w:ascii="Times" w:hAnsi="Times"/>
          <w:color w:val="000000" w:themeColor="text1"/>
          <w:szCs w:val="22"/>
        </w:rPr>
        <w:t>starting stock</w:t>
      </w:r>
      <w:r w:rsidR="008B5995">
        <w:rPr>
          <w:rFonts w:ascii="Times" w:hAnsi="Times"/>
          <w:color w:val="000000" w:themeColor="text1"/>
          <w:szCs w:val="22"/>
        </w:rPr>
        <w:t xml:space="preserve"> biomass. </w:t>
      </w:r>
    </w:p>
    <w:p w14:paraId="57122558" w14:textId="77777777" w:rsidR="00AF6A93" w:rsidRDefault="00AF6A93" w:rsidP="00AD4F79">
      <w:pPr>
        <w:spacing w:line="240" w:lineRule="auto"/>
        <w:rPr>
          <w:rFonts w:ascii="Times" w:hAnsi="Times"/>
          <w:color w:val="000000" w:themeColor="text1"/>
          <w:szCs w:val="22"/>
        </w:rPr>
      </w:pPr>
    </w:p>
    <w:p w14:paraId="6E2F89F1" w14:textId="15C75A51" w:rsidR="00AF6A93" w:rsidRPr="00AF6A93" w:rsidRDefault="00AF6A93" w:rsidP="00AD4F79">
      <w:pPr>
        <w:spacing w:line="240" w:lineRule="auto"/>
        <w:rPr>
          <w:rFonts w:ascii="Times" w:hAnsi="Times"/>
          <w:b/>
          <w:color w:val="000000" w:themeColor="text1"/>
          <w:szCs w:val="22"/>
        </w:rPr>
      </w:pPr>
      <w:r w:rsidRPr="00AF6A93">
        <w:rPr>
          <w:rFonts w:ascii="Times" w:hAnsi="Times"/>
          <w:b/>
          <w:color w:val="000000" w:themeColor="text1"/>
          <w:szCs w:val="22"/>
        </w:rPr>
        <w:t>Keywords:</w:t>
      </w:r>
    </w:p>
    <w:p w14:paraId="30CBCEC0" w14:textId="758821EB" w:rsidR="00AF6A93" w:rsidRDefault="00C970CB" w:rsidP="00AD4F79">
      <w:pPr>
        <w:spacing w:line="240" w:lineRule="auto"/>
        <w:rPr>
          <w:rFonts w:ascii="Times" w:hAnsi="Times" w:cs="Times New Roman"/>
          <w:color w:val="000000" w:themeColor="text1"/>
          <w:szCs w:val="22"/>
        </w:rPr>
      </w:pPr>
      <w:r>
        <w:rPr>
          <w:rFonts w:ascii="Times" w:hAnsi="Times"/>
          <w:color w:val="000000" w:themeColor="text1"/>
          <w:szCs w:val="22"/>
        </w:rPr>
        <w:t>Optimal fisheries enforcement;</w:t>
      </w:r>
      <w:r w:rsidR="00C86E0D">
        <w:rPr>
          <w:rFonts w:ascii="Times" w:hAnsi="Times"/>
          <w:color w:val="000000" w:themeColor="text1"/>
          <w:szCs w:val="22"/>
        </w:rPr>
        <w:t xml:space="preserve"> </w:t>
      </w:r>
      <w:r w:rsidR="00F24977">
        <w:rPr>
          <w:rFonts w:ascii="Times" w:hAnsi="Times"/>
          <w:color w:val="000000" w:themeColor="text1"/>
          <w:szCs w:val="22"/>
        </w:rPr>
        <w:t>financing fisheries enforcement</w:t>
      </w:r>
      <w:proofErr w:type="gramStart"/>
      <w:r w:rsidR="00F24977">
        <w:rPr>
          <w:rFonts w:ascii="Times" w:hAnsi="Times"/>
          <w:color w:val="000000" w:themeColor="text1"/>
          <w:szCs w:val="22"/>
        </w:rPr>
        <w:t xml:space="preserve">; </w:t>
      </w:r>
      <w:r>
        <w:rPr>
          <w:rFonts w:ascii="Times" w:hAnsi="Times"/>
          <w:color w:val="000000" w:themeColor="text1"/>
          <w:szCs w:val="22"/>
        </w:rPr>
        <w:t>;</w:t>
      </w:r>
      <w:proofErr w:type="gramEnd"/>
      <w:r>
        <w:rPr>
          <w:rFonts w:ascii="Times" w:hAnsi="Times"/>
          <w:color w:val="000000" w:themeColor="text1"/>
          <w:szCs w:val="22"/>
        </w:rPr>
        <w:t xml:space="preserve"> </w:t>
      </w:r>
      <w:r w:rsidR="00253A61">
        <w:rPr>
          <w:rFonts w:ascii="Times" w:hAnsi="Times"/>
          <w:color w:val="000000" w:themeColor="text1"/>
          <w:szCs w:val="22"/>
        </w:rPr>
        <w:t>ecosystem services</w:t>
      </w:r>
      <w:r w:rsidR="00D424E7">
        <w:rPr>
          <w:rFonts w:ascii="Times" w:hAnsi="Times"/>
          <w:color w:val="000000" w:themeColor="text1"/>
          <w:szCs w:val="22"/>
        </w:rPr>
        <w:t xml:space="preserve">; </w:t>
      </w:r>
      <w:r w:rsidR="00D424E7" w:rsidRPr="00A92138">
        <w:rPr>
          <w:rFonts w:ascii="Times" w:hAnsi="Times" w:cs="Times New Roman"/>
          <w:color w:val="000000" w:themeColor="text1"/>
          <w:szCs w:val="22"/>
        </w:rPr>
        <w:t>illegal, unregulated, and unreported (IUU) fishing</w:t>
      </w:r>
      <w:r w:rsidR="000E7700">
        <w:rPr>
          <w:rFonts w:ascii="Times" w:hAnsi="Times" w:cs="Times New Roman"/>
          <w:color w:val="000000" w:themeColor="text1"/>
          <w:szCs w:val="22"/>
        </w:rPr>
        <w:t>;</w:t>
      </w:r>
      <w:r w:rsidR="00C86E0D">
        <w:rPr>
          <w:rFonts w:ascii="Times" w:hAnsi="Times" w:cs="Times New Roman"/>
          <w:color w:val="000000" w:themeColor="text1"/>
          <w:szCs w:val="22"/>
        </w:rPr>
        <w:t xml:space="preserve"> </w:t>
      </w:r>
      <w:r w:rsidR="00053D47">
        <w:rPr>
          <w:rFonts w:ascii="Times" w:hAnsi="Times" w:cs="Times New Roman"/>
          <w:color w:val="000000" w:themeColor="text1"/>
          <w:szCs w:val="22"/>
        </w:rPr>
        <w:t>small scale fisheries</w:t>
      </w:r>
    </w:p>
    <w:p w14:paraId="142CB428" w14:textId="77777777" w:rsidR="00724DDF" w:rsidRDefault="00724DDF" w:rsidP="00AD4F79">
      <w:pPr>
        <w:spacing w:line="240" w:lineRule="auto"/>
        <w:rPr>
          <w:rFonts w:ascii="Times" w:hAnsi="Times" w:cs="Times New Roman"/>
          <w:color w:val="000000" w:themeColor="text1"/>
          <w:szCs w:val="22"/>
        </w:rPr>
      </w:pPr>
    </w:p>
    <w:p w14:paraId="64054ADE" w14:textId="03BD470A" w:rsidR="00724DDF" w:rsidRPr="00724DDF" w:rsidRDefault="00724DDF" w:rsidP="00AD4F79">
      <w:pPr>
        <w:spacing w:line="240" w:lineRule="auto"/>
        <w:rPr>
          <w:rFonts w:ascii="Times" w:hAnsi="Times" w:cs="Times New Roman"/>
          <w:b/>
          <w:color w:val="000000" w:themeColor="text1"/>
          <w:szCs w:val="22"/>
        </w:rPr>
      </w:pPr>
      <w:r w:rsidRPr="00724DDF">
        <w:rPr>
          <w:rFonts w:ascii="Times" w:hAnsi="Times" w:cs="Times New Roman"/>
          <w:b/>
          <w:color w:val="000000" w:themeColor="text1"/>
          <w:szCs w:val="22"/>
        </w:rPr>
        <w:t>Highlights:</w:t>
      </w:r>
    </w:p>
    <w:p w14:paraId="756DF6B1" w14:textId="4B71D370" w:rsidR="00BA1D08" w:rsidRDefault="00BA1D08" w:rsidP="0049587F">
      <w:pPr>
        <w:pStyle w:val="ListParagraph"/>
        <w:numPr>
          <w:ilvl w:val="0"/>
          <w:numId w:val="17"/>
        </w:numPr>
        <w:spacing w:line="240" w:lineRule="auto"/>
        <w:rPr>
          <w:rFonts w:ascii="Times" w:hAnsi="Times"/>
          <w:color w:val="000000" w:themeColor="text1"/>
          <w:szCs w:val="22"/>
        </w:rPr>
      </w:pPr>
      <w:r>
        <w:rPr>
          <w:rFonts w:ascii="Times" w:hAnsi="Times"/>
          <w:color w:val="000000" w:themeColor="text1"/>
          <w:szCs w:val="22"/>
        </w:rPr>
        <w:t>A bio-economic model is developed and parameterized for an illustrative Caribbean spiny lobster fishery to determine optimal enforcement effort and financing mechanisms given different industries that derive benefits from the resource</w:t>
      </w:r>
    </w:p>
    <w:p w14:paraId="18D02237" w14:textId="357AF18C" w:rsidR="00724DDF" w:rsidRDefault="0049587F" w:rsidP="0049587F">
      <w:pPr>
        <w:pStyle w:val="ListParagraph"/>
        <w:numPr>
          <w:ilvl w:val="0"/>
          <w:numId w:val="17"/>
        </w:numPr>
        <w:spacing w:line="240" w:lineRule="auto"/>
        <w:rPr>
          <w:rFonts w:ascii="Times" w:hAnsi="Times"/>
          <w:color w:val="000000" w:themeColor="text1"/>
          <w:szCs w:val="22"/>
        </w:rPr>
      </w:pPr>
      <w:r>
        <w:rPr>
          <w:rFonts w:ascii="Times" w:hAnsi="Times"/>
          <w:color w:val="000000" w:themeColor="text1"/>
          <w:szCs w:val="22"/>
        </w:rPr>
        <w:t xml:space="preserve">Optimal enforcement effort </w:t>
      </w:r>
      <w:r w:rsidR="00D62A57">
        <w:rPr>
          <w:rFonts w:ascii="Times" w:hAnsi="Times"/>
          <w:color w:val="000000" w:themeColor="text1"/>
          <w:szCs w:val="22"/>
        </w:rPr>
        <w:t>decreases as biomass increases</w:t>
      </w:r>
      <w:r>
        <w:rPr>
          <w:rFonts w:ascii="Times" w:hAnsi="Times"/>
          <w:color w:val="000000" w:themeColor="text1"/>
          <w:szCs w:val="22"/>
        </w:rPr>
        <w:t xml:space="preserve">, and depends on the types of stakeholders deriving benefits from the </w:t>
      </w:r>
      <w:r w:rsidR="009B5FD8">
        <w:rPr>
          <w:rFonts w:ascii="Times" w:hAnsi="Times"/>
          <w:color w:val="000000" w:themeColor="text1"/>
          <w:szCs w:val="22"/>
        </w:rPr>
        <w:t>resource</w:t>
      </w:r>
    </w:p>
    <w:p w14:paraId="20F02412" w14:textId="77777777" w:rsidR="00470AEF" w:rsidRDefault="006164F4" w:rsidP="0049587F">
      <w:pPr>
        <w:pStyle w:val="ListParagraph"/>
        <w:numPr>
          <w:ilvl w:val="0"/>
          <w:numId w:val="17"/>
        </w:numPr>
        <w:spacing w:line="240" w:lineRule="auto"/>
        <w:rPr>
          <w:rFonts w:ascii="Times" w:hAnsi="Times"/>
          <w:color w:val="000000" w:themeColor="text1"/>
          <w:szCs w:val="22"/>
        </w:rPr>
      </w:pPr>
      <w:r>
        <w:rPr>
          <w:rFonts w:ascii="Times" w:hAnsi="Times"/>
          <w:color w:val="000000" w:themeColor="text1"/>
          <w:szCs w:val="22"/>
        </w:rPr>
        <w:t>It is possible under steady state conditions to sustainably financ</w:t>
      </w:r>
      <w:r w:rsidR="00470AEF">
        <w:rPr>
          <w:rFonts w:ascii="Times" w:hAnsi="Times"/>
          <w:color w:val="000000" w:themeColor="text1"/>
          <w:szCs w:val="22"/>
        </w:rPr>
        <w:t>e an optimal enforcement effort</w:t>
      </w:r>
    </w:p>
    <w:p w14:paraId="00D13F6C" w14:textId="22F3945A" w:rsidR="004261EC" w:rsidRDefault="00470AEF" w:rsidP="0049587F">
      <w:pPr>
        <w:pStyle w:val="ListParagraph"/>
        <w:numPr>
          <w:ilvl w:val="0"/>
          <w:numId w:val="17"/>
        </w:numPr>
        <w:spacing w:line="240" w:lineRule="auto"/>
        <w:rPr>
          <w:rFonts w:ascii="Times" w:hAnsi="Times"/>
          <w:color w:val="000000" w:themeColor="text1"/>
          <w:szCs w:val="22"/>
        </w:rPr>
      </w:pPr>
      <w:r>
        <w:rPr>
          <w:rFonts w:ascii="Times" w:hAnsi="Times"/>
          <w:color w:val="000000" w:themeColor="text1"/>
          <w:szCs w:val="22"/>
        </w:rPr>
        <w:t xml:space="preserve">There will be initial capital costs to begin </w:t>
      </w:r>
      <w:r w:rsidR="00D84737">
        <w:rPr>
          <w:rFonts w:ascii="Times" w:hAnsi="Times"/>
          <w:color w:val="000000" w:themeColor="text1"/>
          <w:szCs w:val="22"/>
        </w:rPr>
        <w:t xml:space="preserve">an enforcement regime, </w:t>
      </w:r>
      <w:r w:rsidR="00BB3229">
        <w:rPr>
          <w:rFonts w:ascii="Times" w:hAnsi="Times"/>
          <w:color w:val="000000" w:themeColor="text1"/>
          <w:szCs w:val="22"/>
        </w:rPr>
        <w:t>but</w:t>
      </w:r>
      <w:r w:rsidR="00D84737">
        <w:rPr>
          <w:rFonts w:ascii="Times" w:hAnsi="Times"/>
          <w:color w:val="000000" w:themeColor="text1"/>
          <w:szCs w:val="22"/>
        </w:rPr>
        <w:t xml:space="preserve"> these costs </w:t>
      </w:r>
      <w:r>
        <w:rPr>
          <w:rFonts w:ascii="Times" w:hAnsi="Times"/>
          <w:color w:val="000000" w:themeColor="text1"/>
          <w:szCs w:val="22"/>
        </w:rPr>
        <w:t>can</w:t>
      </w:r>
      <w:r w:rsidR="006164F4">
        <w:rPr>
          <w:rFonts w:ascii="Times" w:hAnsi="Times"/>
          <w:color w:val="000000" w:themeColor="text1"/>
          <w:szCs w:val="22"/>
        </w:rPr>
        <w:t xml:space="preserve"> be contemporaneously financed</w:t>
      </w:r>
      <w:r>
        <w:rPr>
          <w:rFonts w:ascii="Times" w:hAnsi="Times"/>
          <w:color w:val="000000" w:themeColor="text1"/>
          <w:szCs w:val="22"/>
        </w:rPr>
        <w:t xml:space="preserve"> given sufficiently high starting biomass</w:t>
      </w:r>
    </w:p>
    <w:p w14:paraId="22F196FF" w14:textId="4441CE8F" w:rsidR="001B782E" w:rsidRPr="00C83A15" w:rsidRDefault="001B782E">
      <w:pPr>
        <w:rPr>
          <w:rFonts w:ascii="Times" w:hAnsi="Times"/>
          <w:color w:val="000000" w:themeColor="text1"/>
          <w:szCs w:val="22"/>
        </w:rPr>
      </w:pPr>
      <w:r>
        <w:rPr>
          <w:rFonts w:ascii="Times New Roman" w:hAnsi="Times New Roman" w:cs="Times New Roman"/>
          <w:b/>
          <w:szCs w:val="22"/>
        </w:rPr>
        <w:lastRenderedPageBreak/>
        <w:br w:type="page"/>
      </w:r>
    </w:p>
    <w:p w14:paraId="594E111E" w14:textId="6BBBE949" w:rsidR="002A541C" w:rsidRPr="004261EC" w:rsidRDefault="004261EC" w:rsidP="004261EC">
      <w:pPr>
        <w:contextualSpacing/>
        <w:rPr>
          <w:rFonts w:ascii="Times New Roman" w:hAnsi="Times New Roman" w:cs="Times New Roman"/>
          <w:b/>
          <w:szCs w:val="22"/>
        </w:rPr>
      </w:pPr>
      <w:r w:rsidRPr="004261EC">
        <w:rPr>
          <w:rFonts w:ascii="Times New Roman" w:hAnsi="Times New Roman" w:cs="Times New Roman"/>
          <w:b/>
          <w:szCs w:val="22"/>
        </w:rPr>
        <w:lastRenderedPageBreak/>
        <w:t>Designing and Financing Optimal Enforcement for Small-Scale Fisheries and Dive Tourism Industries</w:t>
      </w:r>
    </w:p>
    <w:p w14:paraId="78F3A665" w14:textId="77777777" w:rsidR="00065E20" w:rsidRPr="00A92138" w:rsidRDefault="00065E20" w:rsidP="00AD4F79">
      <w:pPr>
        <w:spacing w:line="240" w:lineRule="auto"/>
        <w:contextualSpacing/>
        <w:rPr>
          <w:rFonts w:ascii="Times" w:hAnsi="Times" w:cs="Times New Roman"/>
          <w:b/>
          <w:color w:val="000000" w:themeColor="text1"/>
          <w:szCs w:val="22"/>
        </w:rPr>
      </w:pPr>
    </w:p>
    <w:p w14:paraId="364374A4" w14:textId="13604859" w:rsidR="00065E20" w:rsidRPr="00A92138" w:rsidRDefault="00F939D9" w:rsidP="00AD4F79">
      <w:pPr>
        <w:spacing w:line="240" w:lineRule="auto"/>
        <w:contextualSpacing/>
        <w:rPr>
          <w:rFonts w:ascii="Times" w:hAnsi="Times" w:cs="Times New Roman"/>
          <w:b/>
          <w:color w:val="000000" w:themeColor="text1"/>
          <w:szCs w:val="22"/>
        </w:rPr>
      </w:pPr>
      <w:r>
        <w:rPr>
          <w:rFonts w:ascii="Times" w:hAnsi="Times" w:cs="Times New Roman"/>
          <w:b/>
          <w:color w:val="000000" w:themeColor="text1"/>
          <w:szCs w:val="22"/>
        </w:rPr>
        <w:t xml:space="preserve">1. </w:t>
      </w:r>
      <w:commentRangeStart w:id="0"/>
      <w:r w:rsidR="00065E20" w:rsidRPr="00A92138">
        <w:rPr>
          <w:rFonts w:ascii="Times" w:hAnsi="Times" w:cs="Times New Roman"/>
          <w:b/>
          <w:color w:val="000000" w:themeColor="text1"/>
          <w:szCs w:val="22"/>
        </w:rPr>
        <w:t>Introduction</w:t>
      </w:r>
      <w:commentRangeEnd w:id="0"/>
      <w:r w:rsidR="005E48A5">
        <w:rPr>
          <w:rStyle w:val="CommentReference"/>
        </w:rPr>
        <w:commentReference w:id="0"/>
      </w:r>
    </w:p>
    <w:p w14:paraId="54DE8C79" w14:textId="77777777" w:rsidR="00065E20" w:rsidRPr="00A92138" w:rsidRDefault="00065E20" w:rsidP="00AD4F79">
      <w:pPr>
        <w:spacing w:line="240" w:lineRule="auto"/>
        <w:contextualSpacing/>
        <w:rPr>
          <w:rFonts w:ascii="Times" w:hAnsi="Times" w:cs="Times New Roman"/>
          <w:color w:val="000000" w:themeColor="text1"/>
          <w:szCs w:val="22"/>
        </w:rPr>
      </w:pPr>
    </w:p>
    <w:p w14:paraId="78BFD013" w14:textId="5A7DEAD0" w:rsidR="00065E20" w:rsidRPr="00A92138" w:rsidRDefault="00A16D7C" w:rsidP="00A16D7C">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I</w:t>
      </w:r>
      <w:r w:rsidR="00065E20" w:rsidRPr="00A92138">
        <w:rPr>
          <w:rFonts w:ascii="Times" w:hAnsi="Times" w:cs="Times New Roman"/>
          <w:color w:val="000000" w:themeColor="text1"/>
          <w:szCs w:val="22"/>
        </w:rPr>
        <w:t>llegal, unregulated, and unreported (IUU) fishing</w:t>
      </w:r>
      <w:r w:rsidR="0035181E" w:rsidRPr="00A92138">
        <w:rPr>
          <w:rFonts w:ascii="Times" w:hAnsi="Times" w:cs="Times New Roman"/>
          <w:color w:val="000000" w:themeColor="text1"/>
          <w:szCs w:val="22"/>
        </w:rPr>
        <w:t xml:space="preserve"> is a </w:t>
      </w:r>
      <w:del w:id="1" w:author="Gavin McDonald" w:date="2015-12-21T11:56:00Z">
        <w:r w:rsidR="0035181E" w:rsidRPr="00A92138" w:rsidDel="00E77FF7">
          <w:rPr>
            <w:rFonts w:ascii="Times" w:hAnsi="Times" w:cs="Times New Roman"/>
            <w:color w:val="000000" w:themeColor="text1"/>
            <w:szCs w:val="22"/>
          </w:rPr>
          <w:delText>well known</w:delText>
        </w:r>
      </w:del>
      <w:ins w:id="2" w:author="Gavin McDonald" w:date="2015-12-21T11:56:00Z">
        <w:r w:rsidR="00E77FF7" w:rsidRPr="00A92138">
          <w:rPr>
            <w:rFonts w:ascii="Times" w:hAnsi="Times" w:cs="Times New Roman"/>
            <w:color w:val="000000" w:themeColor="text1"/>
            <w:szCs w:val="22"/>
          </w:rPr>
          <w:t>well-known</w:t>
        </w:r>
      </w:ins>
      <w:r w:rsidR="0035181E" w:rsidRPr="00A92138">
        <w:rPr>
          <w:rFonts w:ascii="Times" w:hAnsi="Times" w:cs="Times New Roman"/>
          <w:color w:val="000000" w:themeColor="text1"/>
          <w:szCs w:val="22"/>
        </w:rPr>
        <w:t xml:space="preserve"> global problem threatening</w:t>
      </w:r>
      <w:r w:rsidR="00065E20" w:rsidRPr="00A92138">
        <w:rPr>
          <w:rFonts w:ascii="Times" w:hAnsi="Times" w:cs="Times New Roman"/>
          <w:color w:val="000000" w:themeColor="text1"/>
          <w:szCs w:val="22"/>
        </w:rPr>
        <w:t xml:space="preserve"> the sustainability of </w:t>
      </w:r>
      <w:r w:rsidR="0035181E" w:rsidRPr="00A92138">
        <w:rPr>
          <w:rFonts w:ascii="Times" w:hAnsi="Times" w:cs="Times New Roman"/>
          <w:color w:val="000000" w:themeColor="text1"/>
          <w:szCs w:val="22"/>
        </w:rPr>
        <w:t xml:space="preserve">both large and small-scale </w:t>
      </w:r>
      <w:r w:rsidR="00065E20" w:rsidRPr="00A92138">
        <w:rPr>
          <w:rFonts w:ascii="Times" w:hAnsi="Times" w:cs="Times New Roman"/>
          <w:color w:val="000000" w:themeColor="text1"/>
          <w:szCs w:val="22"/>
        </w:rPr>
        <w:t>fisheries and the health of marine environments (e</w:t>
      </w:r>
      <w:r w:rsidR="00C71CAA">
        <w:rPr>
          <w:rFonts w:ascii="Times" w:hAnsi="Times" w:cs="Times New Roman"/>
          <w:color w:val="000000" w:themeColor="text1"/>
          <w:szCs w:val="22"/>
        </w:rPr>
        <w:t>.</w:t>
      </w:r>
      <w:r w:rsidR="00065E20" w:rsidRPr="00A92138">
        <w:rPr>
          <w:rFonts w:ascii="Times" w:hAnsi="Times" w:cs="Times New Roman"/>
          <w:color w:val="000000" w:themeColor="text1"/>
          <w:szCs w:val="22"/>
        </w:rPr>
        <w:t xml:space="preserve">g. </w:t>
      </w:r>
      <w:r w:rsidR="001A274B">
        <w:rPr>
          <w:rFonts w:ascii="Times" w:hAnsi="Times" w:cs="Times New Roman"/>
          <w:color w:val="000000" w:themeColor="text1"/>
          <w:szCs w:val="22"/>
        </w:rPr>
        <w:t>[1,2,3]</w:t>
      </w:r>
      <w:r w:rsidR="00065E20" w:rsidRPr="00D840E7">
        <w:rPr>
          <w:rFonts w:ascii="Times" w:hAnsi="Times" w:cs="Times New Roman"/>
          <w:color w:val="000000" w:themeColor="text1"/>
          <w:szCs w:val="22"/>
        </w:rPr>
        <w:t>). The presence of IUU fishing substantially increases the uncertainty associated with estimating stock status and</w:t>
      </w:r>
      <w:r w:rsidR="00021CDA">
        <w:rPr>
          <w:rFonts w:ascii="Times" w:hAnsi="Times" w:cs="Times New Roman"/>
          <w:color w:val="000000" w:themeColor="text1"/>
          <w:szCs w:val="22"/>
        </w:rPr>
        <w:t xml:space="preserve"> </w:t>
      </w:r>
      <w:r>
        <w:rPr>
          <w:rFonts w:ascii="Times" w:hAnsi="Times" w:cs="Times New Roman"/>
          <w:color w:val="000000" w:themeColor="text1"/>
          <w:szCs w:val="22"/>
        </w:rPr>
        <w:t xml:space="preserve">fishing mortality, which makes determining a </w:t>
      </w:r>
      <w:r w:rsidR="00065E20" w:rsidRPr="00D840E7">
        <w:rPr>
          <w:rFonts w:ascii="Times" w:hAnsi="Times" w:cs="Times New Roman"/>
          <w:color w:val="000000" w:themeColor="text1"/>
          <w:szCs w:val="22"/>
        </w:rPr>
        <w:t>sustainable h</w:t>
      </w:r>
      <w:r w:rsidR="001A274B">
        <w:rPr>
          <w:rFonts w:ascii="Times" w:hAnsi="Times" w:cs="Times New Roman"/>
          <w:color w:val="000000" w:themeColor="text1"/>
          <w:szCs w:val="22"/>
        </w:rPr>
        <w:t>arvest level</w:t>
      </w:r>
      <w:r>
        <w:rPr>
          <w:rFonts w:ascii="Times" w:hAnsi="Times" w:cs="Times New Roman"/>
          <w:color w:val="000000" w:themeColor="text1"/>
          <w:szCs w:val="22"/>
        </w:rPr>
        <w:t xml:space="preserve"> challenging</w:t>
      </w:r>
      <w:r w:rsidR="001A274B">
        <w:rPr>
          <w:rFonts w:ascii="Times" w:hAnsi="Times" w:cs="Times New Roman"/>
          <w:color w:val="000000" w:themeColor="text1"/>
          <w:szCs w:val="22"/>
        </w:rPr>
        <w:t xml:space="preserve"> [4]</w:t>
      </w:r>
      <w:r>
        <w:rPr>
          <w:rFonts w:ascii="Times" w:hAnsi="Times" w:cs="Times New Roman"/>
          <w:color w:val="000000" w:themeColor="text1"/>
          <w:szCs w:val="22"/>
        </w:rPr>
        <w:t>.</w:t>
      </w:r>
      <w:r w:rsidR="00065E20" w:rsidRPr="00D840E7">
        <w:rPr>
          <w:rFonts w:ascii="Times" w:hAnsi="Times" w:cs="Times New Roman"/>
          <w:color w:val="000000" w:themeColor="text1"/>
          <w:szCs w:val="22"/>
        </w:rPr>
        <w:t xml:space="preserve"> </w:t>
      </w:r>
      <w:r>
        <w:rPr>
          <w:rFonts w:ascii="Times" w:hAnsi="Times" w:cs="Times New Roman"/>
          <w:color w:val="000000" w:themeColor="text1"/>
          <w:szCs w:val="22"/>
        </w:rPr>
        <w:t>IUU</w:t>
      </w:r>
      <w:r w:rsidR="00021CDA">
        <w:rPr>
          <w:rFonts w:ascii="Times" w:hAnsi="Times" w:cs="Times New Roman"/>
          <w:color w:val="000000" w:themeColor="text1"/>
          <w:szCs w:val="22"/>
        </w:rPr>
        <w:t xml:space="preserve"> fishing</w:t>
      </w:r>
      <w:r w:rsidRPr="00D840E7">
        <w:rPr>
          <w:rFonts w:ascii="Times" w:hAnsi="Times" w:cs="Times New Roman"/>
          <w:color w:val="000000" w:themeColor="text1"/>
          <w:szCs w:val="22"/>
        </w:rPr>
        <w:t xml:space="preserve"> </w:t>
      </w:r>
      <w:r w:rsidR="00065E20" w:rsidRPr="00D840E7">
        <w:rPr>
          <w:rFonts w:ascii="Times" w:hAnsi="Times" w:cs="Times New Roman"/>
          <w:color w:val="000000" w:themeColor="text1"/>
          <w:szCs w:val="22"/>
        </w:rPr>
        <w:t xml:space="preserve">has been identified as a major factor contributing to the decline, and in some cases, collapse, </w:t>
      </w:r>
      <w:r w:rsidR="001A274B">
        <w:rPr>
          <w:rFonts w:ascii="Times" w:hAnsi="Times" w:cs="Times New Roman"/>
          <w:color w:val="000000" w:themeColor="text1"/>
          <w:szCs w:val="22"/>
        </w:rPr>
        <w:t>o</w:t>
      </w:r>
      <w:r w:rsidR="0028289C">
        <w:rPr>
          <w:rFonts w:ascii="Times" w:hAnsi="Times" w:cs="Times New Roman"/>
          <w:color w:val="000000" w:themeColor="text1"/>
          <w:szCs w:val="22"/>
        </w:rPr>
        <w:t>f a number of fish stocks [5,6,</w:t>
      </w:r>
      <w:r w:rsidR="001A274B">
        <w:rPr>
          <w:rFonts w:ascii="Times" w:hAnsi="Times" w:cs="Times New Roman"/>
          <w:color w:val="000000" w:themeColor="text1"/>
          <w:szCs w:val="22"/>
        </w:rPr>
        <w:t>7]</w:t>
      </w:r>
      <w:r w:rsidR="00065E20" w:rsidRPr="00D840E7">
        <w:rPr>
          <w:rFonts w:ascii="Times" w:hAnsi="Times" w:cs="Times New Roman"/>
          <w:color w:val="000000" w:themeColor="text1"/>
          <w:szCs w:val="22"/>
        </w:rPr>
        <w:t>. Other common problems associated with IUU fishing include: ecosystem impacts, economic loss</w:t>
      </w:r>
      <w:r w:rsidR="0035181E" w:rsidRPr="00D840E7">
        <w:rPr>
          <w:rFonts w:ascii="Times" w:hAnsi="Times" w:cs="Times New Roman"/>
          <w:color w:val="000000" w:themeColor="text1"/>
          <w:szCs w:val="22"/>
        </w:rPr>
        <w:t>es for</w:t>
      </w:r>
      <w:r w:rsidR="00065E20" w:rsidRPr="00D840E7">
        <w:rPr>
          <w:rFonts w:ascii="Times" w:hAnsi="Times" w:cs="Times New Roman"/>
          <w:color w:val="000000" w:themeColor="text1"/>
          <w:szCs w:val="22"/>
        </w:rPr>
        <w:t xml:space="preserve"> legal fishermen, and an increased ince</w:t>
      </w:r>
      <w:r w:rsidR="001A274B">
        <w:rPr>
          <w:rFonts w:ascii="Times" w:hAnsi="Times" w:cs="Times New Roman"/>
          <w:color w:val="000000" w:themeColor="text1"/>
          <w:szCs w:val="22"/>
        </w:rPr>
        <w:t>ntive for others to overfish [8,9].</w:t>
      </w:r>
      <w:r w:rsidR="00065E20" w:rsidRPr="00D840E7">
        <w:rPr>
          <w:rFonts w:ascii="Times" w:hAnsi="Times" w:cs="Times New Roman"/>
          <w:color w:val="000000" w:themeColor="text1"/>
          <w:szCs w:val="22"/>
        </w:rPr>
        <w:t xml:space="preserve"> Currently, the extent of worldwide IUU fishing is estimated between 11 and 36 million </w:t>
      </w:r>
      <w:proofErr w:type="spellStart"/>
      <w:r w:rsidR="00065E20" w:rsidRPr="00D840E7">
        <w:rPr>
          <w:rFonts w:ascii="Times" w:hAnsi="Times" w:cs="Times New Roman"/>
          <w:color w:val="000000" w:themeColor="text1"/>
          <w:szCs w:val="22"/>
        </w:rPr>
        <w:t>tonnes</w:t>
      </w:r>
      <w:proofErr w:type="spellEnd"/>
      <w:r w:rsidR="00065E20" w:rsidRPr="00D840E7">
        <w:rPr>
          <w:rFonts w:ascii="Times" w:hAnsi="Times" w:cs="Times New Roman"/>
          <w:color w:val="000000" w:themeColor="text1"/>
          <w:szCs w:val="22"/>
        </w:rPr>
        <w:t xml:space="preserve"> annually, valued between 10 and 23.5 bil</w:t>
      </w:r>
      <w:r w:rsidR="001A274B">
        <w:rPr>
          <w:rFonts w:ascii="Times" w:hAnsi="Times" w:cs="Times New Roman"/>
          <w:color w:val="000000" w:themeColor="text1"/>
          <w:szCs w:val="22"/>
        </w:rPr>
        <w:t>lion dollars [4]</w:t>
      </w:r>
      <w:r w:rsidR="00C71CAA" w:rsidRPr="00D840E7">
        <w:rPr>
          <w:rFonts w:ascii="Times" w:hAnsi="Times" w:cs="Times New Roman"/>
          <w:color w:val="000000" w:themeColor="text1"/>
          <w:szCs w:val="22"/>
        </w:rPr>
        <w:t xml:space="preserve"> – a substantial</w:t>
      </w:r>
      <w:r w:rsidR="00C71CAA">
        <w:rPr>
          <w:rFonts w:ascii="Times" w:hAnsi="Times" w:cs="Times New Roman"/>
          <w:color w:val="000000" w:themeColor="text1"/>
          <w:szCs w:val="22"/>
        </w:rPr>
        <w:t xml:space="preserve"> amount considering that the </w:t>
      </w:r>
      <w:r w:rsidR="00304022">
        <w:rPr>
          <w:rFonts w:ascii="Times" w:hAnsi="Times" w:cs="Times New Roman"/>
          <w:color w:val="000000" w:themeColor="text1"/>
          <w:szCs w:val="22"/>
        </w:rPr>
        <w:t xml:space="preserve">estimated </w:t>
      </w:r>
      <w:r w:rsidR="00FD4811">
        <w:rPr>
          <w:rFonts w:ascii="Times" w:hAnsi="Times" w:cs="Times New Roman"/>
          <w:color w:val="000000" w:themeColor="text1"/>
          <w:szCs w:val="22"/>
        </w:rPr>
        <w:t xml:space="preserve">global </w:t>
      </w:r>
      <w:r w:rsidR="00304022">
        <w:rPr>
          <w:rFonts w:ascii="Times" w:hAnsi="Times" w:cs="Times New Roman"/>
          <w:color w:val="000000" w:themeColor="text1"/>
          <w:szCs w:val="22"/>
        </w:rPr>
        <w:t xml:space="preserve">catch of marine capture fisheries </w:t>
      </w:r>
      <w:r w:rsidR="00FD4811">
        <w:rPr>
          <w:rFonts w:ascii="Times" w:hAnsi="Times" w:cs="Times New Roman"/>
          <w:color w:val="000000" w:themeColor="text1"/>
          <w:szCs w:val="22"/>
        </w:rPr>
        <w:t>in 2012 was</w:t>
      </w:r>
      <w:r w:rsidR="00C71CAA">
        <w:rPr>
          <w:rFonts w:ascii="Times" w:hAnsi="Times" w:cs="Times New Roman"/>
          <w:color w:val="000000" w:themeColor="text1"/>
          <w:szCs w:val="22"/>
        </w:rPr>
        <w:t xml:space="preserve"> </w:t>
      </w:r>
      <w:r w:rsidR="001A274B">
        <w:rPr>
          <w:rFonts w:ascii="Times" w:hAnsi="Times" w:cs="Times New Roman"/>
          <w:color w:val="000000" w:themeColor="text1"/>
          <w:szCs w:val="22"/>
        </w:rPr>
        <w:t xml:space="preserve">79.7 million </w:t>
      </w:r>
      <w:proofErr w:type="spellStart"/>
      <w:r w:rsidR="001A274B">
        <w:rPr>
          <w:rFonts w:ascii="Times" w:hAnsi="Times" w:cs="Times New Roman"/>
          <w:color w:val="000000" w:themeColor="text1"/>
          <w:szCs w:val="22"/>
        </w:rPr>
        <w:t>tonnes</w:t>
      </w:r>
      <w:proofErr w:type="spellEnd"/>
      <w:r w:rsidR="001A274B">
        <w:rPr>
          <w:rFonts w:ascii="Times" w:hAnsi="Times" w:cs="Times New Roman"/>
          <w:color w:val="000000" w:themeColor="text1"/>
          <w:szCs w:val="22"/>
        </w:rPr>
        <w:t xml:space="preserve"> [10]</w:t>
      </w:r>
      <w:r w:rsidR="00065E20" w:rsidRPr="00A92138">
        <w:rPr>
          <w:rFonts w:ascii="Times" w:hAnsi="Times" w:cs="Times New Roman"/>
          <w:color w:val="000000" w:themeColor="text1"/>
          <w:szCs w:val="22"/>
        </w:rPr>
        <w:t xml:space="preserve">. Thus, determining effective, </w:t>
      </w:r>
      <w:r w:rsidR="009037C3">
        <w:rPr>
          <w:rFonts w:ascii="Times" w:hAnsi="Times" w:cs="Times New Roman"/>
          <w:color w:val="000000" w:themeColor="text1"/>
          <w:szCs w:val="22"/>
        </w:rPr>
        <w:t>feasible</w:t>
      </w:r>
      <w:r w:rsidR="00065E20" w:rsidRPr="00A92138">
        <w:rPr>
          <w:rFonts w:ascii="Times" w:hAnsi="Times" w:cs="Times New Roman"/>
          <w:color w:val="000000" w:themeColor="text1"/>
          <w:szCs w:val="22"/>
        </w:rPr>
        <w:t xml:space="preserve"> methods </w:t>
      </w:r>
      <w:r w:rsidR="00C029F2" w:rsidRPr="00A92138">
        <w:rPr>
          <w:rFonts w:ascii="Times" w:hAnsi="Times" w:cs="Times New Roman"/>
          <w:color w:val="000000" w:themeColor="text1"/>
          <w:szCs w:val="22"/>
        </w:rPr>
        <w:t>for eliminating</w:t>
      </w:r>
      <w:r w:rsidR="00065E20" w:rsidRPr="00A92138">
        <w:rPr>
          <w:rFonts w:ascii="Times" w:hAnsi="Times" w:cs="Times New Roman"/>
          <w:color w:val="000000" w:themeColor="text1"/>
          <w:szCs w:val="22"/>
        </w:rPr>
        <w:t xml:space="preserve"> IUU fishing should be considered a high priority.</w:t>
      </w:r>
    </w:p>
    <w:p w14:paraId="719E6C19" w14:textId="77777777" w:rsidR="00065E20" w:rsidRPr="00A92138" w:rsidRDefault="00065E20" w:rsidP="00065E20">
      <w:pPr>
        <w:contextualSpacing/>
        <w:rPr>
          <w:rFonts w:ascii="Times" w:hAnsi="Times" w:cs="Times New Roman"/>
          <w:color w:val="000000" w:themeColor="text1"/>
          <w:szCs w:val="22"/>
        </w:rPr>
      </w:pPr>
    </w:p>
    <w:p w14:paraId="65A5FD61" w14:textId="0E90D6E1" w:rsidR="00065E20" w:rsidRPr="00A92138" w:rsidRDefault="00065E20" w:rsidP="00021CDA">
      <w:pPr>
        <w:spacing w:line="240" w:lineRule="auto"/>
        <w:rPr>
          <w:rFonts w:ascii="Times" w:hAnsi="Times" w:cs="Times New Roman"/>
          <w:color w:val="000000" w:themeColor="text1"/>
          <w:szCs w:val="22"/>
        </w:rPr>
      </w:pPr>
      <w:r w:rsidRPr="00A92138">
        <w:rPr>
          <w:rFonts w:ascii="Times" w:hAnsi="Times"/>
          <w:color w:val="000000" w:themeColor="text1"/>
          <w:szCs w:val="22"/>
        </w:rPr>
        <w:t>The primary driver for IUU fishing is economi</w:t>
      </w:r>
      <w:r w:rsidR="001A274B">
        <w:rPr>
          <w:rFonts w:ascii="Times" w:hAnsi="Times"/>
          <w:color w:val="000000" w:themeColor="text1"/>
          <w:szCs w:val="22"/>
        </w:rPr>
        <w:t>c incentive [9,2]</w:t>
      </w:r>
      <w:r w:rsidRPr="00A92138">
        <w:rPr>
          <w:rFonts w:ascii="Times" w:hAnsi="Times"/>
          <w:color w:val="000000" w:themeColor="text1"/>
          <w:szCs w:val="22"/>
        </w:rPr>
        <w:t>. A fisher who behaves illegally</w:t>
      </w:r>
      <w:r w:rsidR="00987943">
        <w:rPr>
          <w:rFonts w:ascii="Times" w:hAnsi="Times"/>
          <w:color w:val="000000" w:themeColor="text1"/>
          <w:szCs w:val="22"/>
        </w:rPr>
        <w:t xml:space="preserve"> </w:t>
      </w:r>
      <w:r w:rsidRPr="00A92138">
        <w:rPr>
          <w:rFonts w:ascii="Times" w:hAnsi="Times"/>
          <w:color w:val="000000" w:themeColor="text1"/>
          <w:szCs w:val="22"/>
        </w:rPr>
        <w:t>in hopes of financial gain is influenced by the expected costs and bene</w:t>
      </w:r>
      <w:r w:rsidR="001A274B">
        <w:rPr>
          <w:rFonts w:ascii="Times" w:hAnsi="Times"/>
          <w:color w:val="000000" w:themeColor="text1"/>
          <w:szCs w:val="22"/>
        </w:rPr>
        <w:t>fits of non-compliance [8,11]</w:t>
      </w:r>
      <w:r w:rsidRPr="00A92138">
        <w:rPr>
          <w:rFonts w:ascii="Times" w:hAnsi="Times"/>
          <w:color w:val="000000" w:themeColor="text1"/>
          <w:szCs w:val="22"/>
        </w:rPr>
        <w:t xml:space="preserve">. </w:t>
      </w:r>
      <w:r w:rsidR="00DA03A6" w:rsidRPr="00A92138">
        <w:rPr>
          <w:rFonts w:ascii="Times" w:hAnsi="Times" w:cs="Times New Roman"/>
          <w:color w:val="000000" w:themeColor="text1"/>
          <w:szCs w:val="22"/>
        </w:rPr>
        <w:t xml:space="preserve">An enforcement system, defined as the surveillance of compliance with regulations and the prosecution of those who </w:t>
      </w:r>
      <w:r w:rsidR="001A274B">
        <w:rPr>
          <w:rFonts w:ascii="Times" w:hAnsi="Times" w:cs="Times New Roman"/>
          <w:color w:val="000000" w:themeColor="text1"/>
          <w:szCs w:val="22"/>
        </w:rPr>
        <w:t>do not comply with regulations [12,13]</w:t>
      </w:r>
      <w:r w:rsidR="00DA03A6" w:rsidRPr="00A92138">
        <w:rPr>
          <w:rFonts w:ascii="Times" w:hAnsi="Times" w:cs="Times New Roman"/>
          <w:color w:val="000000" w:themeColor="text1"/>
          <w:szCs w:val="22"/>
        </w:rPr>
        <w:t xml:space="preserve">, can help to decrease the expected benefits from illegal activity and deter such behaviors. </w:t>
      </w:r>
      <w:r w:rsidRPr="00A92138">
        <w:rPr>
          <w:rFonts w:ascii="Times" w:hAnsi="Times"/>
          <w:color w:val="000000" w:themeColor="text1"/>
          <w:szCs w:val="22"/>
        </w:rPr>
        <w:t xml:space="preserve">The expected profitability of </w:t>
      </w:r>
      <w:r w:rsidR="00214A03">
        <w:rPr>
          <w:rFonts w:ascii="Times" w:hAnsi="Times"/>
          <w:color w:val="000000" w:themeColor="text1"/>
          <w:szCs w:val="22"/>
        </w:rPr>
        <w:t>illegal fishing</w:t>
      </w:r>
      <w:r w:rsidR="00214A03" w:rsidRPr="00A92138">
        <w:rPr>
          <w:rFonts w:ascii="Times" w:hAnsi="Times"/>
          <w:color w:val="000000" w:themeColor="text1"/>
          <w:szCs w:val="22"/>
        </w:rPr>
        <w:t xml:space="preserve"> </w:t>
      </w:r>
      <w:r w:rsidRPr="00A92138">
        <w:rPr>
          <w:rFonts w:ascii="Times" w:hAnsi="Times"/>
          <w:color w:val="000000" w:themeColor="text1"/>
          <w:szCs w:val="22"/>
        </w:rPr>
        <w:t xml:space="preserve">is a function of the enforcement system, and </w:t>
      </w:r>
      <w:r w:rsidR="007B46D5">
        <w:rPr>
          <w:rFonts w:ascii="Times" w:hAnsi="Times"/>
          <w:color w:val="000000" w:themeColor="text1"/>
          <w:szCs w:val="22"/>
        </w:rPr>
        <w:t xml:space="preserve">is inversely related to the </w:t>
      </w:r>
      <w:r w:rsidR="00A74DA0">
        <w:rPr>
          <w:rFonts w:ascii="Times" w:hAnsi="Times"/>
          <w:color w:val="000000" w:themeColor="text1"/>
          <w:szCs w:val="22"/>
        </w:rPr>
        <w:t xml:space="preserve">enforcement effort and </w:t>
      </w:r>
      <w:r w:rsidRPr="00A92138">
        <w:rPr>
          <w:rFonts w:ascii="Times" w:hAnsi="Times"/>
          <w:color w:val="000000" w:themeColor="text1"/>
          <w:szCs w:val="22"/>
        </w:rPr>
        <w:t xml:space="preserve">probability of detection, the </w:t>
      </w:r>
      <w:r w:rsidR="00C029F2" w:rsidRPr="00A92138">
        <w:rPr>
          <w:rFonts w:ascii="Times" w:hAnsi="Times"/>
          <w:color w:val="000000" w:themeColor="text1"/>
          <w:szCs w:val="22"/>
        </w:rPr>
        <w:t>probability of prosecution</w:t>
      </w:r>
      <w:r w:rsidRPr="00A92138">
        <w:rPr>
          <w:rFonts w:ascii="Times" w:hAnsi="Times"/>
          <w:color w:val="000000" w:themeColor="text1"/>
          <w:szCs w:val="22"/>
        </w:rPr>
        <w:t xml:space="preserve">, and </w:t>
      </w:r>
      <w:r w:rsidR="00C029F2" w:rsidRPr="00A92138">
        <w:rPr>
          <w:rFonts w:ascii="Times" w:hAnsi="Times"/>
          <w:color w:val="000000" w:themeColor="text1"/>
          <w:szCs w:val="22"/>
        </w:rPr>
        <w:t>the cost of the penalty</w:t>
      </w:r>
      <w:r w:rsidRPr="00A92138">
        <w:rPr>
          <w:rFonts w:ascii="Times" w:hAnsi="Times"/>
          <w:color w:val="000000" w:themeColor="text1"/>
          <w:szCs w:val="22"/>
        </w:rPr>
        <w:t xml:space="preserve"> (measured in fines, the loss of future earnings due to </w:t>
      </w:r>
      <w:r w:rsidR="008649F1" w:rsidRPr="00A92138">
        <w:rPr>
          <w:rFonts w:ascii="Times" w:hAnsi="Times"/>
          <w:color w:val="000000" w:themeColor="text1"/>
          <w:szCs w:val="22"/>
        </w:rPr>
        <w:t>revoked</w:t>
      </w:r>
      <w:r w:rsidRPr="00A92138">
        <w:rPr>
          <w:rFonts w:ascii="Times" w:hAnsi="Times"/>
          <w:color w:val="000000" w:themeColor="text1"/>
          <w:szCs w:val="22"/>
        </w:rPr>
        <w:t xml:space="preserve"> fishing privileges, etc</w:t>
      </w:r>
      <w:r w:rsidR="00C029F2" w:rsidRPr="00A92138">
        <w:rPr>
          <w:rFonts w:ascii="Times" w:hAnsi="Times"/>
          <w:color w:val="000000" w:themeColor="text1"/>
          <w:szCs w:val="22"/>
        </w:rPr>
        <w:t>.</w:t>
      </w:r>
      <w:r w:rsidR="001A274B">
        <w:rPr>
          <w:rFonts w:ascii="Times" w:hAnsi="Times"/>
          <w:color w:val="000000" w:themeColor="text1"/>
          <w:szCs w:val="22"/>
        </w:rPr>
        <w:t>) [11]</w:t>
      </w:r>
      <w:r w:rsidRPr="00A92138">
        <w:rPr>
          <w:rFonts w:ascii="Times" w:hAnsi="Times"/>
          <w:color w:val="000000" w:themeColor="text1"/>
          <w:szCs w:val="22"/>
        </w:rPr>
        <w:t xml:space="preserve">. </w:t>
      </w:r>
      <w:r w:rsidR="008649F1" w:rsidRPr="00A92138">
        <w:rPr>
          <w:rFonts w:ascii="Times" w:hAnsi="Times"/>
          <w:color w:val="000000" w:themeColor="text1"/>
          <w:szCs w:val="22"/>
        </w:rPr>
        <w:t xml:space="preserve">Therefore, as any of these three aspects increase, the expected profitability of </w:t>
      </w:r>
      <w:r w:rsidR="00214A03">
        <w:rPr>
          <w:rFonts w:ascii="Times" w:hAnsi="Times"/>
          <w:color w:val="000000" w:themeColor="text1"/>
          <w:szCs w:val="22"/>
        </w:rPr>
        <w:t>illegal fishing</w:t>
      </w:r>
      <w:r w:rsidR="00214A03" w:rsidRPr="00A92138">
        <w:rPr>
          <w:rFonts w:ascii="Times" w:hAnsi="Times"/>
          <w:color w:val="000000" w:themeColor="text1"/>
          <w:szCs w:val="22"/>
        </w:rPr>
        <w:t xml:space="preserve"> </w:t>
      </w:r>
      <w:r w:rsidR="008649F1" w:rsidRPr="00A92138">
        <w:rPr>
          <w:rFonts w:ascii="Times" w:hAnsi="Times"/>
          <w:color w:val="000000" w:themeColor="text1"/>
          <w:szCs w:val="22"/>
        </w:rPr>
        <w:t xml:space="preserve">will decrease. </w:t>
      </w:r>
      <w:r w:rsidR="000D2D4A" w:rsidRPr="00A92138">
        <w:rPr>
          <w:rFonts w:ascii="Times" w:hAnsi="Times" w:cs="Times New Roman"/>
          <w:color w:val="000000" w:themeColor="text1"/>
          <w:szCs w:val="22"/>
        </w:rPr>
        <w:t>The ability</w:t>
      </w:r>
      <w:r w:rsidRPr="00A92138">
        <w:rPr>
          <w:rFonts w:ascii="Times" w:hAnsi="Times" w:cs="Times New Roman"/>
          <w:color w:val="000000" w:themeColor="text1"/>
          <w:szCs w:val="22"/>
        </w:rPr>
        <w:t xml:space="preserve"> </w:t>
      </w:r>
      <w:r w:rsidR="000D2D4A" w:rsidRPr="00A92138">
        <w:rPr>
          <w:rFonts w:ascii="Times" w:hAnsi="Times" w:cs="Times New Roman"/>
          <w:color w:val="000000" w:themeColor="text1"/>
          <w:szCs w:val="22"/>
        </w:rPr>
        <w:t xml:space="preserve">for an </w:t>
      </w:r>
      <w:r w:rsidRPr="00A92138">
        <w:rPr>
          <w:rFonts w:ascii="Times" w:hAnsi="Times" w:cs="Times New Roman"/>
          <w:color w:val="000000" w:themeColor="text1"/>
          <w:szCs w:val="22"/>
        </w:rPr>
        <w:t xml:space="preserve">enforcement system to effectively deter IUU fishing in a particular fishery will </w:t>
      </w:r>
      <w:r w:rsidR="00DA03A6">
        <w:rPr>
          <w:rFonts w:ascii="Times" w:hAnsi="Times" w:cs="Times New Roman"/>
          <w:color w:val="000000" w:themeColor="text1"/>
          <w:szCs w:val="22"/>
        </w:rPr>
        <w:t>also depend on the</w:t>
      </w:r>
      <w:r w:rsidRPr="00A92138">
        <w:rPr>
          <w:rFonts w:ascii="Times" w:hAnsi="Times" w:cs="Times New Roman"/>
          <w:color w:val="000000" w:themeColor="text1"/>
          <w:szCs w:val="22"/>
        </w:rPr>
        <w:t xml:space="preserve"> status of the stock, social and economic conditions in the fishery, regulations being enforced, and spatial characteristics of the fis</w:t>
      </w:r>
      <w:r w:rsidR="001A274B">
        <w:rPr>
          <w:rFonts w:ascii="Times" w:hAnsi="Times" w:cs="Times New Roman"/>
          <w:color w:val="000000" w:themeColor="text1"/>
          <w:szCs w:val="22"/>
        </w:rPr>
        <w:t>hery [14,13,11,15]</w:t>
      </w:r>
    </w:p>
    <w:p w14:paraId="2BF66DA6" w14:textId="77777777" w:rsidR="00065E20" w:rsidRPr="00A92138" w:rsidRDefault="00065E20" w:rsidP="00AD4F79">
      <w:pPr>
        <w:spacing w:line="240" w:lineRule="auto"/>
        <w:contextualSpacing/>
        <w:rPr>
          <w:rFonts w:ascii="Times" w:hAnsi="Times" w:cs="Times New Roman"/>
          <w:color w:val="000000" w:themeColor="text1"/>
          <w:szCs w:val="22"/>
        </w:rPr>
      </w:pPr>
    </w:p>
    <w:p w14:paraId="27D93300" w14:textId="1C8369E2" w:rsidR="00065E20" w:rsidRPr="00A92138" w:rsidRDefault="00065E20" w:rsidP="00021CDA">
      <w:pPr>
        <w:spacing w:line="240" w:lineRule="auto"/>
        <w:contextualSpacing/>
        <w:rPr>
          <w:rFonts w:ascii="Times" w:hAnsi="Times" w:cs="Times New Roman"/>
          <w:color w:val="000000" w:themeColor="text1"/>
          <w:szCs w:val="22"/>
        </w:rPr>
      </w:pPr>
      <w:r w:rsidRPr="00A92138">
        <w:rPr>
          <w:rFonts w:ascii="Times" w:hAnsi="Times" w:cs="Times New Roman"/>
          <w:color w:val="000000" w:themeColor="text1"/>
          <w:szCs w:val="22"/>
        </w:rPr>
        <w:t xml:space="preserve">Effective enforcement of a fishery management system </w:t>
      </w:r>
      <w:r w:rsidR="00853F50">
        <w:rPr>
          <w:rFonts w:ascii="Times" w:hAnsi="Times" w:cs="Times New Roman"/>
          <w:color w:val="000000" w:themeColor="text1"/>
          <w:szCs w:val="22"/>
        </w:rPr>
        <w:t xml:space="preserve">has the potential to </w:t>
      </w:r>
      <w:r w:rsidR="00954FF2">
        <w:rPr>
          <w:rFonts w:ascii="Times" w:hAnsi="Times" w:cs="Times New Roman"/>
          <w:color w:val="000000" w:themeColor="text1"/>
          <w:szCs w:val="22"/>
        </w:rPr>
        <w:t>address the</w:t>
      </w:r>
      <w:r w:rsidRPr="00A92138">
        <w:rPr>
          <w:rFonts w:ascii="Times" w:hAnsi="Times" w:cs="Times New Roman"/>
          <w:color w:val="000000" w:themeColor="text1"/>
          <w:szCs w:val="22"/>
        </w:rPr>
        <w:t xml:space="preserve"> </w:t>
      </w:r>
      <w:r w:rsidR="00E74743">
        <w:rPr>
          <w:rFonts w:ascii="Times" w:hAnsi="Times" w:cs="Times New Roman"/>
          <w:color w:val="000000" w:themeColor="text1"/>
          <w:szCs w:val="22"/>
        </w:rPr>
        <w:t>ecological</w:t>
      </w:r>
      <w:r w:rsidR="00795059">
        <w:rPr>
          <w:rFonts w:ascii="Times" w:hAnsi="Times" w:cs="Times New Roman"/>
          <w:color w:val="000000" w:themeColor="text1"/>
          <w:szCs w:val="22"/>
        </w:rPr>
        <w:t xml:space="preserve">, </w:t>
      </w:r>
      <w:r w:rsidRPr="00A92138">
        <w:rPr>
          <w:rFonts w:ascii="Times" w:hAnsi="Times" w:cs="Times New Roman"/>
          <w:color w:val="000000" w:themeColor="text1"/>
          <w:szCs w:val="22"/>
        </w:rPr>
        <w:t xml:space="preserve">economic, </w:t>
      </w:r>
      <w:r w:rsidR="00795059">
        <w:rPr>
          <w:rFonts w:ascii="Times" w:hAnsi="Times" w:cs="Times New Roman"/>
          <w:color w:val="000000" w:themeColor="text1"/>
          <w:szCs w:val="22"/>
        </w:rPr>
        <w:t xml:space="preserve">and </w:t>
      </w:r>
      <w:r w:rsidR="00E74743">
        <w:rPr>
          <w:rFonts w:ascii="Times" w:hAnsi="Times" w:cs="Times New Roman"/>
          <w:color w:val="000000" w:themeColor="text1"/>
          <w:szCs w:val="22"/>
        </w:rPr>
        <w:t>social</w:t>
      </w:r>
      <w:r w:rsidR="00F44892">
        <w:rPr>
          <w:rFonts w:ascii="Times" w:hAnsi="Times" w:cs="Times New Roman"/>
          <w:color w:val="000000" w:themeColor="text1"/>
          <w:szCs w:val="22"/>
        </w:rPr>
        <w:t xml:space="preserve"> </w:t>
      </w:r>
      <w:r w:rsidR="00954FF2">
        <w:rPr>
          <w:rFonts w:ascii="Times" w:hAnsi="Times" w:cs="Times New Roman"/>
          <w:color w:val="000000" w:themeColor="text1"/>
          <w:szCs w:val="22"/>
        </w:rPr>
        <w:t xml:space="preserve">implications </w:t>
      </w:r>
      <w:r w:rsidR="00795059">
        <w:rPr>
          <w:rFonts w:ascii="Times" w:hAnsi="Times" w:cs="Times New Roman"/>
          <w:color w:val="000000" w:themeColor="text1"/>
          <w:szCs w:val="22"/>
        </w:rPr>
        <w:t xml:space="preserve">of </w:t>
      </w:r>
      <w:r w:rsidR="00954FF2">
        <w:rPr>
          <w:rFonts w:ascii="Times" w:hAnsi="Times" w:cs="Times New Roman"/>
          <w:color w:val="000000" w:themeColor="text1"/>
          <w:szCs w:val="22"/>
        </w:rPr>
        <w:t xml:space="preserve">illegal fishing </w:t>
      </w:r>
      <w:r w:rsidR="00F44892">
        <w:rPr>
          <w:rFonts w:ascii="Times" w:hAnsi="Times" w:cs="Times New Roman"/>
          <w:color w:val="000000" w:themeColor="text1"/>
          <w:szCs w:val="22"/>
        </w:rPr>
        <w:t>[16,17</w:t>
      </w:r>
      <w:r w:rsidR="001A274B">
        <w:rPr>
          <w:rFonts w:ascii="Times" w:hAnsi="Times" w:cs="Times New Roman"/>
          <w:color w:val="000000" w:themeColor="text1"/>
          <w:szCs w:val="22"/>
        </w:rPr>
        <w:t>,18</w:t>
      </w:r>
      <w:r w:rsidR="001027A8">
        <w:rPr>
          <w:rFonts w:ascii="Times" w:hAnsi="Times" w:cs="Times New Roman"/>
          <w:color w:val="000000" w:themeColor="text1"/>
          <w:szCs w:val="22"/>
        </w:rPr>
        <w:t>,19,10</w:t>
      </w:r>
      <w:r w:rsidR="001A274B">
        <w:rPr>
          <w:rFonts w:ascii="Times" w:hAnsi="Times" w:cs="Times New Roman"/>
          <w:color w:val="000000" w:themeColor="text1"/>
          <w:szCs w:val="22"/>
        </w:rPr>
        <w:t>].</w:t>
      </w:r>
      <w:r w:rsidRPr="00A92138">
        <w:rPr>
          <w:rFonts w:ascii="Times" w:hAnsi="Times" w:cs="Times New Roman"/>
          <w:color w:val="000000" w:themeColor="text1"/>
          <w:szCs w:val="22"/>
        </w:rPr>
        <w:t xml:space="preserve"> </w:t>
      </w:r>
      <w:r w:rsidR="003F4931">
        <w:rPr>
          <w:rFonts w:ascii="Times" w:hAnsi="Times" w:cs="Times New Roman"/>
          <w:color w:val="000000" w:themeColor="text1"/>
          <w:szCs w:val="22"/>
        </w:rPr>
        <w:t>U</w:t>
      </w:r>
      <w:r w:rsidR="001027A8">
        <w:rPr>
          <w:rFonts w:ascii="Times" w:hAnsi="Times" w:cs="Times New Roman"/>
          <w:color w:val="000000" w:themeColor="text1"/>
          <w:szCs w:val="22"/>
        </w:rPr>
        <w:t xml:space="preserve">nreported </w:t>
      </w:r>
      <w:r w:rsidR="003F4931">
        <w:rPr>
          <w:rFonts w:ascii="Times" w:hAnsi="Times" w:cs="Times New Roman"/>
          <w:color w:val="000000" w:themeColor="text1"/>
          <w:szCs w:val="22"/>
        </w:rPr>
        <w:t>catch</w:t>
      </w:r>
      <w:r w:rsidR="001027A8">
        <w:rPr>
          <w:rFonts w:ascii="Times" w:hAnsi="Times" w:cs="Times New Roman"/>
          <w:color w:val="000000" w:themeColor="text1"/>
          <w:szCs w:val="22"/>
        </w:rPr>
        <w:t xml:space="preserve"> can undermine management efforts </w:t>
      </w:r>
      <w:r w:rsidR="003F4931">
        <w:rPr>
          <w:rFonts w:ascii="Times" w:hAnsi="Times" w:cs="Times New Roman"/>
          <w:color w:val="000000" w:themeColor="text1"/>
          <w:szCs w:val="22"/>
        </w:rPr>
        <w:t>by resulting in unaccounted harvests and greater levels of uncertainty, which can significantly affect biomass levels – t</w:t>
      </w:r>
      <w:r w:rsidR="003F4931" w:rsidRPr="00A92138">
        <w:rPr>
          <w:rFonts w:ascii="Times" w:hAnsi="Times" w:cs="Times New Roman"/>
          <w:color w:val="000000" w:themeColor="text1"/>
          <w:szCs w:val="22"/>
        </w:rPr>
        <w:t xml:space="preserve">ogether, proper management and effective enforcement can reduce </w:t>
      </w:r>
      <w:r w:rsidR="003F4931">
        <w:rPr>
          <w:rFonts w:ascii="Times" w:hAnsi="Times" w:cs="Times New Roman"/>
          <w:color w:val="000000" w:themeColor="text1"/>
          <w:szCs w:val="22"/>
        </w:rPr>
        <w:t xml:space="preserve">this and other </w:t>
      </w:r>
      <w:r w:rsidR="003F4931" w:rsidRPr="00A92138">
        <w:rPr>
          <w:rFonts w:ascii="Times" w:hAnsi="Times" w:cs="Times New Roman"/>
          <w:color w:val="000000" w:themeColor="text1"/>
          <w:szCs w:val="22"/>
        </w:rPr>
        <w:t>negative ecological impacts and ass</w:t>
      </w:r>
      <w:r w:rsidR="003F4931">
        <w:rPr>
          <w:rFonts w:ascii="Times" w:hAnsi="Times" w:cs="Times New Roman"/>
          <w:color w:val="000000" w:themeColor="text1"/>
          <w:szCs w:val="22"/>
        </w:rPr>
        <w:t xml:space="preserve">ure some level of conservation </w:t>
      </w:r>
      <w:r w:rsidR="00F44892">
        <w:rPr>
          <w:rFonts w:ascii="Times" w:hAnsi="Times" w:cs="Times New Roman"/>
          <w:color w:val="000000" w:themeColor="text1"/>
          <w:szCs w:val="22"/>
        </w:rPr>
        <w:t>[19,20</w:t>
      </w:r>
      <w:r w:rsidR="002E0545">
        <w:rPr>
          <w:rFonts w:ascii="Times" w:hAnsi="Times" w:cs="Times New Roman"/>
          <w:color w:val="000000" w:themeColor="text1"/>
          <w:szCs w:val="22"/>
        </w:rPr>
        <w:t>].</w:t>
      </w:r>
      <w:r w:rsidRPr="00A92138">
        <w:rPr>
          <w:rFonts w:ascii="Times" w:hAnsi="Times" w:cs="Times New Roman"/>
          <w:color w:val="000000" w:themeColor="text1"/>
          <w:szCs w:val="22"/>
        </w:rPr>
        <w:t xml:space="preserve"> The benefits of conservation may</w:t>
      </w:r>
      <w:r w:rsidR="00DA2FEF">
        <w:rPr>
          <w:rFonts w:ascii="Times" w:hAnsi="Times" w:cs="Times New Roman"/>
          <w:color w:val="000000" w:themeColor="text1"/>
          <w:szCs w:val="22"/>
        </w:rPr>
        <w:t xml:space="preserve"> be economic, for example if a </w:t>
      </w:r>
      <w:r w:rsidRPr="00A92138">
        <w:rPr>
          <w:rFonts w:ascii="Times" w:hAnsi="Times" w:cs="Times New Roman"/>
          <w:color w:val="000000" w:themeColor="text1"/>
          <w:szCs w:val="22"/>
        </w:rPr>
        <w:t xml:space="preserve">dive tourism </w:t>
      </w:r>
      <w:r w:rsidR="00DA2FEF">
        <w:rPr>
          <w:rFonts w:ascii="Times" w:hAnsi="Times" w:cs="Times New Roman"/>
          <w:color w:val="000000" w:themeColor="text1"/>
          <w:szCs w:val="22"/>
        </w:rPr>
        <w:t xml:space="preserve">industry </w:t>
      </w:r>
      <w:r w:rsidR="00F44892">
        <w:rPr>
          <w:rFonts w:ascii="Times" w:hAnsi="Times" w:cs="Times New Roman"/>
          <w:color w:val="000000" w:themeColor="text1"/>
          <w:szCs w:val="22"/>
        </w:rPr>
        <w:t>is present [21</w:t>
      </w:r>
      <w:r w:rsidR="002E0545">
        <w:rPr>
          <w:rFonts w:ascii="Times" w:hAnsi="Times" w:cs="Times New Roman"/>
          <w:color w:val="000000" w:themeColor="text1"/>
          <w:szCs w:val="22"/>
        </w:rPr>
        <w:t>]</w:t>
      </w:r>
      <w:r w:rsidRPr="00A92138">
        <w:rPr>
          <w:rFonts w:ascii="Times" w:hAnsi="Times" w:cs="Times New Roman"/>
          <w:color w:val="000000" w:themeColor="text1"/>
          <w:szCs w:val="22"/>
        </w:rPr>
        <w:t xml:space="preserve">, and also social by </w:t>
      </w:r>
      <w:r w:rsidRPr="009C0A10">
        <w:rPr>
          <w:rFonts w:ascii="Times" w:hAnsi="Times" w:cs="Times New Roman"/>
          <w:color w:val="000000" w:themeColor="text1"/>
          <w:szCs w:val="22"/>
        </w:rPr>
        <w:t>providing increased developmental, educational, recreational, spiritual, cultur</w:t>
      </w:r>
      <w:r w:rsidR="002E0545">
        <w:rPr>
          <w:rFonts w:ascii="Times" w:hAnsi="Times" w:cs="Times New Roman"/>
          <w:color w:val="000000" w:themeColor="text1"/>
          <w:szCs w:val="22"/>
        </w:rPr>
        <w:t>al</w:t>
      </w:r>
      <w:r w:rsidR="00F44892">
        <w:rPr>
          <w:rFonts w:ascii="Times" w:hAnsi="Times" w:cs="Times New Roman"/>
          <w:color w:val="000000" w:themeColor="text1"/>
          <w:szCs w:val="22"/>
        </w:rPr>
        <w:t>, and research opportunities [22, 23</w:t>
      </w:r>
      <w:r w:rsidR="002E0545">
        <w:rPr>
          <w:rFonts w:ascii="Times" w:hAnsi="Times" w:cs="Times New Roman"/>
          <w:color w:val="000000" w:themeColor="text1"/>
          <w:szCs w:val="22"/>
        </w:rPr>
        <w:t>]</w:t>
      </w:r>
      <w:r w:rsidR="00220804">
        <w:rPr>
          <w:rFonts w:ascii="Times" w:hAnsi="Times" w:cs="Times New Roman"/>
          <w:color w:val="000000" w:themeColor="text1"/>
          <w:szCs w:val="22"/>
        </w:rPr>
        <w:t>.</w:t>
      </w:r>
      <w:r w:rsidR="00491795" w:rsidRPr="00A92138">
        <w:rPr>
          <w:rFonts w:ascii="Times" w:hAnsi="Times" w:cs="Times New Roman"/>
          <w:color w:val="000000" w:themeColor="text1"/>
          <w:szCs w:val="22"/>
        </w:rPr>
        <w:t xml:space="preserve"> </w:t>
      </w:r>
      <w:r w:rsidR="003F4931">
        <w:rPr>
          <w:rFonts w:ascii="Times" w:hAnsi="Times" w:cs="Times New Roman"/>
          <w:color w:val="000000" w:themeColor="text1"/>
          <w:szCs w:val="22"/>
        </w:rPr>
        <w:t xml:space="preserve">The economic and social benefits of reducing illegal fishing are likely to be substantial for developing nations where </w:t>
      </w:r>
      <w:r w:rsidR="005E21C1">
        <w:rPr>
          <w:rFonts w:ascii="Times" w:hAnsi="Times" w:cs="Times New Roman"/>
          <w:color w:val="000000" w:themeColor="text1"/>
          <w:szCs w:val="22"/>
        </w:rPr>
        <w:t>IUU</w:t>
      </w:r>
      <w:r w:rsidR="00E74743" w:rsidRPr="00A92138">
        <w:rPr>
          <w:rFonts w:ascii="Times" w:hAnsi="Times" w:cs="Times New Roman"/>
          <w:color w:val="000000" w:themeColor="text1"/>
          <w:szCs w:val="22"/>
        </w:rPr>
        <w:t xml:space="preserve"> fishing </w:t>
      </w:r>
      <w:r w:rsidR="00E74743">
        <w:rPr>
          <w:rFonts w:ascii="Times" w:hAnsi="Times" w:cs="Times New Roman"/>
          <w:color w:val="000000" w:themeColor="text1"/>
          <w:szCs w:val="22"/>
        </w:rPr>
        <w:t>threatens both food security and livelihoods for those who depend on local fisheries as a protein source and means of income</w:t>
      </w:r>
      <w:r w:rsidR="005E21C1">
        <w:rPr>
          <w:rFonts w:ascii="Times" w:hAnsi="Times" w:cs="Times New Roman"/>
          <w:color w:val="000000" w:themeColor="text1"/>
          <w:szCs w:val="22"/>
        </w:rPr>
        <w:t>. T</w:t>
      </w:r>
      <w:r w:rsidR="00E74743">
        <w:rPr>
          <w:rFonts w:ascii="Times" w:hAnsi="Times" w:cs="Times New Roman"/>
          <w:color w:val="000000" w:themeColor="text1"/>
          <w:szCs w:val="22"/>
        </w:rPr>
        <w:t>hus</w:t>
      </w:r>
      <w:r w:rsidR="005E21C1">
        <w:rPr>
          <w:rFonts w:ascii="Times" w:hAnsi="Times" w:cs="Times New Roman"/>
          <w:color w:val="000000" w:themeColor="text1"/>
          <w:szCs w:val="22"/>
        </w:rPr>
        <w:t>,</w:t>
      </w:r>
      <w:r w:rsidR="00E74743">
        <w:rPr>
          <w:rFonts w:ascii="Times" w:hAnsi="Times" w:cs="Times New Roman"/>
          <w:color w:val="000000" w:themeColor="text1"/>
          <w:szCs w:val="22"/>
        </w:rPr>
        <w:t xml:space="preserve"> effective enforcement can help to recapture dissipated fisheries benefits [12,61</w:t>
      </w:r>
      <w:r w:rsidR="005E21C1">
        <w:rPr>
          <w:rFonts w:ascii="Times" w:hAnsi="Times" w:cs="Times New Roman"/>
          <w:color w:val="000000" w:themeColor="text1"/>
          <w:szCs w:val="22"/>
        </w:rPr>
        <w:t>]</w:t>
      </w:r>
      <w:r w:rsidR="00E74743">
        <w:rPr>
          <w:rFonts w:ascii="Times" w:hAnsi="Times" w:cs="Times New Roman"/>
          <w:color w:val="000000" w:themeColor="text1"/>
          <w:szCs w:val="22"/>
        </w:rPr>
        <w:t>.</w:t>
      </w:r>
      <w:r w:rsidR="00E74743" w:rsidRPr="00A92138">
        <w:rPr>
          <w:rFonts w:ascii="Times" w:hAnsi="Times" w:cs="Times New Roman"/>
          <w:color w:val="000000" w:themeColor="text1"/>
          <w:szCs w:val="22"/>
        </w:rPr>
        <w:t xml:space="preserve"> </w:t>
      </w:r>
      <w:r w:rsidR="00E74743">
        <w:rPr>
          <w:rFonts w:ascii="Times" w:hAnsi="Times" w:cs="Times New Roman"/>
          <w:color w:val="000000" w:themeColor="text1"/>
          <w:szCs w:val="22"/>
        </w:rPr>
        <w:t>In</w:t>
      </w:r>
      <w:r w:rsidR="00E74743" w:rsidRPr="00A92138">
        <w:rPr>
          <w:rFonts w:ascii="Times" w:hAnsi="Times" w:cs="Times New Roman"/>
          <w:color w:val="000000" w:themeColor="text1"/>
          <w:szCs w:val="22"/>
        </w:rPr>
        <w:t xml:space="preserve"> the absence of IUU fishing, proper management of a stock will most efficiently maximi</w:t>
      </w:r>
      <w:r w:rsidR="00E74743">
        <w:rPr>
          <w:rFonts w:ascii="Times" w:hAnsi="Times" w:cs="Times New Roman"/>
          <w:color w:val="000000" w:themeColor="text1"/>
          <w:szCs w:val="22"/>
        </w:rPr>
        <w:t>ze revenues [18]</w:t>
      </w:r>
      <w:r w:rsidR="00E74743" w:rsidRPr="00A92138">
        <w:rPr>
          <w:rFonts w:ascii="Times" w:hAnsi="Times" w:cs="Times New Roman"/>
          <w:color w:val="000000" w:themeColor="text1"/>
          <w:szCs w:val="22"/>
        </w:rPr>
        <w:t>.</w:t>
      </w:r>
      <w:r w:rsidR="001027A8">
        <w:rPr>
          <w:rFonts w:ascii="Times" w:hAnsi="Times" w:cs="Times New Roman"/>
          <w:color w:val="000000" w:themeColor="text1"/>
          <w:szCs w:val="22"/>
        </w:rPr>
        <w:t xml:space="preserve"> </w:t>
      </w:r>
      <w:r w:rsidRPr="00A92138">
        <w:rPr>
          <w:rFonts w:ascii="Times" w:hAnsi="Times" w:cs="Times New Roman"/>
          <w:color w:val="000000" w:themeColor="text1"/>
          <w:szCs w:val="22"/>
        </w:rPr>
        <w:t>Despite the clear benefits most fisheries would receive from improved enforcement, many fisheries lack an adequate level of enforcement, particularly in small-scale fisheries in dev</w:t>
      </w:r>
      <w:r w:rsidRPr="009C0A10">
        <w:rPr>
          <w:rFonts w:ascii="Times" w:hAnsi="Times" w:cs="Times New Roman"/>
          <w:color w:val="000000" w:themeColor="text1"/>
          <w:szCs w:val="22"/>
        </w:rPr>
        <w:t>eloping</w:t>
      </w:r>
      <w:r w:rsidR="00AA0D0B">
        <w:rPr>
          <w:rFonts w:ascii="Times" w:hAnsi="Times" w:cs="Times New Roman"/>
          <w:color w:val="000000" w:themeColor="text1"/>
          <w:szCs w:val="22"/>
        </w:rPr>
        <w:t xml:space="preserve"> </w:t>
      </w:r>
      <w:r w:rsidR="00295DBA">
        <w:rPr>
          <w:rFonts w:ascii="Times" w:hAnsi="Times" w:cs="Times New Roman"/>
          <w:color w:val="000000" w:themeColor="text1"/>
          <w:szCs w:val="22"/>
        </w:rPr>
        <w:t xml:space="preserve">countries </w:t>
      </w:r>
      <w:r w:rsidR="00295DBA" w:rsidRPr="009C0A10">
        <w:rPr>
          <w:rFonts w:ascii="Times" w:hAnsi="Times" w:cs="Times New Roman"/>
          <w:color w:val="000000" w:themeColor="text1"/>
          <w:szCs w:val="22"/>
        </w:rPr>
        <w:t>[</w:t>
      </w:r>
      <w:r w:rsidR="00F44892">
        <w:rPr>
          <w:rFonts w:ascii="Times" w:hAnsi="Times" w:cs="Times New Roman"/>
          <w:color w:val="000000" w:themeColor="text1"/>
          <w:szCs w:val="22"/>
        </w:rPr>
        <w:t>24, 25</w:t>
      </w:r>
      <w:r w:rsidR="002E0545">
        <w:rPr>
          <w:rFonts w:ascii="Times" w:hAnsi="Times" w:cs="Times New Roman"/>
          <w:color w:val="000000" w:themeColor="text1"/>
          <w:szCs w:val="22"/>
        </w:rPr>
        <w:t>]</w:t>
      </w:r>
      <w:r w:rsidR="00295DBA">
        <w:rPr>
          <w:rFonts w:ascii="Times" w:hAnsi="Times" w:cs="Times New Roman"/>
          <w:color w:val="000000" w:themeColor="text1"/>
          <w:szCs w:val="22"/>
        </w:rPr>
        <w:t>.</w:t>
      </w:r>
      <w:r w:rsidR="00E74743" w:rsidRPr="00E74743">
        <w:rPr>
          <w:rFonts w:ascii="Times" w:hAnsi="Times" w:cs="Times New Roman"/>
          <w:color w:val="000000" w:themeColor="text1"/>
          <w:szCs w:val="22"/>
        </w:rPr>
        <w:t xml:space="preserve"> </w:t>
      </w:r>
    </w:p>
    <w:p w14:paraId="52865B98" w14:textId="77777777" w:rsidR="00065E20" w:rsidRPr="00A92138" w:rsidRDefault="00065E20" w:rsidP="00AD4F79">
      <w:pPr>
        <w:spacing w:line="240" w:lineRule="auto"/>
        <w:contextualSpacing/>
        <w:rPr>
          <w:rFonts w:ascii="Times" w:hAnsi="Times" w:cs="Times New Roman"/>
          <w:color w:val="000000" w:themeColor="text1"/>
          <w:szCs w:val="22"/>
        </w:rPr>
      </w:pPr>
    </w:p>
    <w:p w14:paraId="0774B2D5" w14:textId="29BAD93C" w:rsidR="00065E20" w:rsidRPr="00A92138" w:rsidRDefault="00EA3E96" w:rsidP="0016541F">
      <w:pPr>
        <w:spacing w:line="240" w:lineRule="auto"/>
        <w:rPr>
          <w:rFonts w:ascii="Times" w:hAnsi="Times"/>
          <w:color w:val="000000" w:themeColor="text1"/>
          <w:szCs w:val="22"/>
        </w:rPr>
      </w:pPr>
      <w:r>
        <w:rPr>
          <w:rFonts w:ascii="Times" w:hAnsi="Times" w:cs="Times New Roman"/>
          <w:color w:val="000000" w:themeColor="text1"/>
          <w:szCs w:val="22"/>
        </w:rPr>
        <w:t>Major</w:t>
      </w:r>
      <w:r w:rsidR="00065E20" w:rsidRPr="00A92138">
        <w:rPr>
          <w:rFonts w:ascii="Times" w:hAnsi="Times"/>
          <w:color w:val="000000" w:themeColor="text1"/>
          <w:szCs w:val="22"/>
        </w:rPr>
        <w:t xml:space="preserve"> barriers to more pervasive and effective enforcement </w:t>
      </w:r>
      <w:r>
        <w:rPr>
          <w:rFonts w:ascii="Times" w:hAnsi="Times"/>
          <w:color w:val="000000" w:themeColor="text1"/>
          <w:szCs w:val="22"/>
        </w:rPr>
        <w:t>include</w:t>
      </w:r>
      <w:r w:rsidRPr="00A92138">
        <w:rPr>
          <w:rFonts w:ascii="Times" w:hAnsi="Times"/>
          <w:color w:val="000000" w:themeColor="text1"/>
          <w:szCs w:val="22"/>
        </w:rPr>
        <w:t xml:space="preserve"> </w:t>
      </w:r>
      <w:r w:rsidR="00065E20" w:rsidRPr="00A92138">
        <w:rPr>
          <w:rFonts w:ascii="Times" w:hAnsi="Times"/>
          <w:color w:val="000000" w:themeColor="text1"/>
          <w:szCs w:val="22"/>
        </w:rPr>
        <w:t>significant upfront</w:t>
      </w:r>
      <w:r w:rsidR="00B7665F">
        <w:rPr>
          <w:rFonts w:ascii="Times" w:hAnsi="Times"/>
          <w:color w:val="000000" w:themeColor="text1"/>
          <w:szCs w:val="22"/>
        </w:rPr>
        <w:t xml:space="preserve"> capital</w:t>
      </w:r>
      <w:r w:rsidR="00065E20" w:rsidRPr="00A92138">
        <w:rPr>
          <w:rFonts w:ascii="Times" w:hAnsi="Times"/>
          <w:color w:val="000000" w:themeColor="text1"/>
          <w:szCs w:val="22"/>
        </w:rPr>
        <w:t xml:space="preserve"> costs and high </w:t>
      </w:r>
      <w:r w:rsidR="00B7665F">
        <w:rPr>
          <w:rFonts w:ascii="Times" w:hAnsi="Times"/>
          <w:color w:val="000000" w:themeColor="text1"/>
          <w:szCs w:val="22"/>
        </w:rPr>
        <w:t xml:space="preserve">operational </w:t>
      </w:r>
      <w:r w:rsidR="00065E20" w:rsidRPr="00A92138">
        <w:rPr>
          <w:rFonts w:ascii="Times" w:hAnsi="Times"/>
          <w:color w:val="000000" w:themeColor="text1"/>
          <w:szCs w:val="22"/>
        </w:rPr>
        <w:t>c</w:t>
      </w:r>
      <w:r w:rsidR="002E0545">
        <w:rPr>
          <w:rFonts w:ascii="Times" w:hAnsi="Times"/>
          <w:color w:val="000000" w:themeColor="text1"/>
          <w:szCs w:val="22"/>
        </w:rPr>
        <w:t>os</w:t>
      </w:r>
      <w:r w:rsidR="00F44892">
        <w:rPr>
          <w:rFonts w:ascii="Times" w:hAnsi="Times"/>
          <w:color w:val="000000" w:themeColor="text1"/>
          <w:szCs w:val="22"/>
        </w:rPr>
        <w:t>ts of ongoing implementation [26,27</w:t>
      </w:r>
      <w:r w:rsidR="002E0545">
        <w:rPr>
          <w:rFonts w:ascii="Times" w:hAnsi="Times"/>
          <w:color w:val="000000" w:themeColor="text1"/>
          <w:szCs w:val="22"/>
        </w:rPr>
        <w:t>]</w:t>
      </w:r>
      <w:r w:rsidR="002E0545">
        <w:rPr>
          <w:rFonts w:ascii="Times" w:hAnsi="Times" w:cs="Times New Roman"/>
          <w:color w:val="000000" w:themeColor="text1"/>
          <w:szCs w:val="22"/>
        </w:rPr>
        <w:t xml:space="preserve">. </w:t>
      </w:r>
      <w:r w:rsidR="00065E20" w:rsidRPr="00A92138">
        <w:rPr>
          <w:rFonts w:ascii="Times" w:hAnsi="Times"/>
          <w:color w:val="000000" w:themeColor="text1"/>
          <w:szCs w:val="22"/>
        </w:rPr>
        <w:t xml:space="preserve">Enforcement </w:t>
      </w:r>
      <w:r>
        <w:rPr>
          <w:rFonts w:ascii="Times" w:hAnsi="Times"/>
          <w:color w:val="000000" w:themeColor="text1"/>
          <w:szCs w:val="22"/>
        </w:rPr>
        <w:t>is generally the most expensive aspect of fishery</w:t>
      </w:r>
      <w:r w:rsidR="00065E20" w:rsidRPr="00A92138">
        <w:rPr>
          <w:rFonts w:ascii="Times" w:hAnsi="Times"/>
          <w:color w:val="000000" w:themeColor="text1"/>
          <w:szCs w:val="22"/>
        </w:rPr>
        <w:t xml:space="preserve"> management costs and increasing enfo</w:t>
      </w:r>
      <w:r w:rsidR="002E0545">
        <w:rPr>
          <w:rFonts w:ascii="Times" w:hAnsi="Times"/>
          <w:color w:val="000000" w:themeColor="text1"/>
          <w:szCs w:val="22"/>
        </w:rPr>
        <w:t>rcement effort is often costly [13,11].</w:t>
      </w:r>
      <w:r w:rsidR="00065E20" w:rsidRPr="00A92138">
        <w:rPr>
          <w:rFonts w:ascii="Times" w:hAnsi="Times"/>
          <w:color w:val="000000" w:themeColor="text1"/>
          <w:szCs w:val="22"/>
        </w:rPr>
        <w:t xml:space="preserve"> This is particularly a problem in small-scale fisheries in developing countries that depend on coastal fishing for livelihoods and food security, yet lack the re</w:t>
      </w:r>
      <w:r w:rsidR="002E0545">
        <w:rPr>
          <w:rFonts w:ascii="Times" w:hAnsi="Times"/>
          <w:color w:val="000000" w:themeColor="text1"/>
          <w:szCs w:val="22"/>
        </w:rPr>
        <w:t>so</w:t>
      </w:r>
      <w:r w:rsidR="00F44892">
        <w:rPr>
          <w:rFonts w:ascii="Times" w:hAnsi="Times"/>
          <w:color w:val="000000" w:themeColor="text1"/>
          <w:szCs w:val="22"/>
        </w:rPr>
        <w:t>urces to pay for enforcement [28, 29</w:t>
      </w:r>
      <w:r w:rsidR="002E0545">
        <w:rPr>
          <w:rFonts w:ascii="Times" w:hAnsi="Times"/>
          <w:color w:val="000000" w:themeColor="text1"/>
          <w:szCs w:val="22"/>
        </w:rPr>
        <w:t>]</w:t>
      </w:r>
      <w:r w:rsidR="00065E20" w:rsidRPr="00A92138">
        <w:rPr>
          <w:rFonts w:ascii="Times" w:hAnsi="Times"/>
          <w:color w:val="000000" w:themeColor="text1"/>
          <w:szCs w:val="22"/>
        </w:rPr>
        <w:t xml:space="preserve">. Often, governments, </w:t>
      </w:r>
      <w:r w:rsidR="00065E20" w:rsidRPr="00A92138">
        <w:rPr>
          <w:rFonts w:ascii="Times" w:hAnsi="Times"/>
          <w:color w:val="000000" w:themeColor="text1"/>
          <w:szCs w:val="22"/>
        </w:rPr>
        <w:lastRenderedPageBreak/>
        <w:t>NGOs, private investors, or a combination provide funding at the onset of new fisheries management initiatives but are unable to fund ongoing enforcem</w:t>
      </w:r>
      <w:r w:rsidR="00F44892">
        <w:rPr>
          <w:rFonts w:ascii="Times" w:hAnsi="Times"/>
          <w:color w:val="000000" w:themeColor="text1"/>
          <w:szCs w:val="22"/>
        </w:rPr>
        <w:t>ent costs [30</w:t>
      </w:r>
      <w:r w:rsidR="002E0545">
        <w:rPr>
          <w:rFonts w:ascii="Times" w:hAnsi="Times"/>
          <w:color w:val="000000" w:themeColor="text1"/>
          <w:szCs w:val="22"/>
        </w:rPr>
        <w:t>]</w:t>
      </w:r>
      <w:r w:rsidR="00065E20" w:rsidRPr="00A92138">
        <w:rPr>
          <w:rFonts w:ascii="Times" w:hAnsi="Times"/>
          <w:color w:val="000000" w:themeColor="text1"/>
          <w:szCs w:val="22"/>
        </w:rPr>
        <w:t xml:space="preserve">. For this reason, it is important to design a </w:t>
      </w:r>
      <w:r w:rsidR="00413ED6">
        <w:rPr>
          <w:rFonts w:ascii="Times" w:hAnsi="Times"/>
          <w:color w:val="000000" w:themeColor="text1"/>
          <w:szCs w:val="22"/>
        </w:rPr>
        <w:t xml:space="preserve">sustainable </w:t>
      </w:r>
      <w:r w:rsidR="00065E20" w:rsidRPr="00A92138">
        <w:rPr>
          <w:rFonts w:ascii="Times" w:hAnsi="Times"/>
          <w:color w:val="000000" w:themeColor="text1"/>
          <w:szCs w:val="22"/>
        </w:rPr>
        <w:t xml:space="preserve">system that can eventually be self-financing. This not only ensures the sustainability of the fishery over time, but can also help to attract the upfront investments needed at the onset of enforcement reform. </w:t>
      </w:r>
      <w:r w:rsidR="00102C97">
        <w:rPr>
          <w:rFonts w:ascii="Times" w:hAnsi="Times"/>
          <w:color w:val="000000" w:themeColor="text1"/>
          <w:szCs w:val="22"/>
        </w:rPr>
        <w:t>Under a cost-recovery system in which the sectors benefiting from enforcement are responsible for financing th</w:t>
      </w:r>
      <w:r w:rsidR="0016541F">
        <w:rPr>
          <w:rFonts w:ascii="Times" w:hAnsi="Times"/>
          <w:color w:val="000000" w:themeColor="text1"/>
          <w:szCs w:val="22"/>
        </w:rPr>
        <w:t>is service</w:t>
      </w:r>
      <w:r w:rsidR="00102C97">
        <w:rPr>
          <w:rFonts w:ascii="Times" w:hAnsi="Times"/>
          <w:color w:val="000000" w:themeColor="text1"/>
          <w:szCs w:val="22"/>
        </w:rPr>
        <w:t>, p</w:t>
      </w:r>
      <w:r w:rsidR="00065E20" w:rsidRPr="00A92138">
        <w:rPr>
          <w:rFonts w:ascii="Times" w:hAnsi="Times"/>
          <w:color w:val="000000" w:themeColor="text1"/>
          <w:szCs w:val="22"/>
        </w:rPr>
        <w:t xml:space="preserve">otential sources of funding for ongoing enforcement effort include license fees, </w:t>
      </w:r>
      <w:r w:rsidR="00DA5F4D" w:rsidRPr="00A92138">
        <w:rPr>
          <w:rFonts w:ascii="Times" w:hAnsi="Times"/>
          <w:color w:val="000000" w:themeColor="text1"/>
          <w:szCs w:val="22"/>
        </w:rPr>
        <w:t>taxes on landings</w:t>
      </w:r>
      <w:r w:rsidR="00DA5F4D">
        <w:rPr>
          <w:rFonts w:ascii="Times" w:hAnsi="Times"/>
          <w:color w:val="000000" w:themeColor="text1"/>
          <w:szCs w:val="22"/>
        </w:rPr>
        <w:t>,</w:t>
      </w:r>
      <w:r w:rsidR="00DA5F4D" w:rsidRPr="00A92138">
        <w:rPr>
          <w:rFonts w:ascii="Times" w:hAnsi="Times"/>
          <w:color w:val="000000" w:themeColor="text1"/>
          <w:szCs w:val="22"/>
        </w:rPr>
        <w:t xml:space="preserve"> </w:t>
      </w:r>
      <w:r w:rsidR="00065E20" w:rsidRPr="00A92138">
        <w:rPr>
          <w:rFonts w:ascii="Times" w:hAnsi="Times"/>
          <w:color w:val="000000" w:themeColor="text1"/>
          <w:szCs w:val="22"/>
        </w:rPr>
        <w:t xml:space="preserve">fines from illegal activity, and, if applicable, taxes on a relevant tourism industry such as diving. </w:t>
      </w:r>
      <w:r w:rsidR="00C64EF0">
        <w:rPr>
          <w:rFonts w:ascii="Times" w:hAnsi="Times"/>
          <w:color w:val="000000" w:themeColor="text1"/>
          <w:szCs w:val="22"/>
        </w:rPr>
        <w:t xml:space="preserve">Cost-recovery has been used to finance the costs associated with fisheries management in the United States [62], </w:t>
      </w:r>
      <w:r w:rsidR="007830F9">
        <w:rPr>
          <w:rFonts w:ascii="Times" w:hAnsi="Times"/>
          <w:color w:val="000000" w:themeColor="text1"/>
          <w:szCs w:val="22"/>
        </w:rPr>
        <w:t xml:space="preserve">Australia, New Zealand, </w:t>
      </w:r>
      <w:r w:rsidR="00D434D7">
        <w:rPr>
          <w:rFonts w:ascii="Times" w:hAnsi="Times"/>
          <w:color w:val="000000" w:themeColor="text1"/>
          <w:szCs w:val="22"/>
        </w:rPr>
        <w:t>Iceland</w:t>
      </w:r>
      <w:r w:rsidR="008955EF">
        <w:rPr>
          <w:rFonts w:ascii="Times" w:hAnsi="Times"/>
          <w:color w:val="000000" w:themeColor="text1"/>
          <w:szCs w:val="22"/>
        </w:rPr>
        <w:t>, Canada</w:t>
      </w:r>
      <w:r w:rsidR="00D434D7">
        <w:rPr>
          <w:rFonts w:ascii="Times" w:hAnsi="Times"/>
          <w:color w:val="000000" w:themeColor="text1"/>
          <w:szCs w:val="22"/>
        </w:rPr>
        <w:t xml:space="preserve"> [63],</w:t>
      </w:r>
      <w:r w:rsidR="006B1B28">
        <w:rPr>
          <w:rFonts w:ascii="Times" w:hAnsi="Times"/>
          <w:color w:val="000000" w:themeColor="text1"/>
          <w:szCs w:val="22"/>
        </w:rPr>
        <w:t xml:space="preserve"> and Namibia [64].</w:t>
      </w:r>
      <w:r w:rsidR="003A37BC">
        <w:rPr>
          <w:rFonts w:ascii="Times" w:hAnsi="Times"/>
          <w:color w:val="000000" w:themeColor="text1"/>
          <w:szCs w:val="22"/>
        </w:rPr>
        <w:t xml:space="preserve"> </w:t>
      </w:r>
      <w:r w:rsidR="00754531">
        <w:rPr>
          <w:rFonts w:ascii="Times" w:hAnsi="Times"/>
          <w:color w:val="000000" w:themeColor="text1"/>
          <w:szCs w:val="22"/>
        </w:rPr>
        <w:t>Other funding sources for fisheries management include local and national government funding and foreign investment</w:t>
      </w:r>
      <w:r w:rsidR="000C1DBE">
        <w:rPr>
          <w:rFonts w:ascii="Times" w:hAnsi="Times"/>
          <w:color w:val="000000" w:themeColor="text1"/>
          <w:szCs w:val="22"/>
        </w:rPr>
        <w:t xml:space="preserve"> [65]</w:t>
      </w:r>
      <w:r w:rsidR="00754531">
        <w:rPr>
          <w:rFonts w:ascii="Times" w:hAnsi="Times"/>
          <w:color w:val="000000" w:themeColor="text1"/>
          <w:szCs w:val="22"/>
        </w:rPr>
        <w:t xml:space="preserve">. In many cases, funding is not available for </w:t>
      </w:r>
      <w:r w:rsidR="0016541F">
        <w:rPr>
          <w:rFonts w:ascii="Times" w:hAnsi="Times"/>
          <w:color w:val="000000" w:themeColor="text1"/>
          <w:szCs w:val="22"/>
        </w:rPr>
        <w:t>fisheries enforcement</w:t>
      </w:r>
      <w:r w:rsidR="00754531">
        <w:rPr>
          <w:rFonts w:ascii="Times" w:hAnsi="Times"/>
          <w:color w:val="000000" w:themeColor="text1"/>
          <w:szCs w:val="22"/>
        </w:rPr>
        <w:t xml:space="preserve">. </w:t>
      </w:r>
      <w:ins w:id="3" w:author="Gavin McDonald" w:date="2015-12-21T13:48:00Z">
        <w:r w:rsidR="001E012D">
          <w:rPr>
            <w:rFonts w:ascii="Times" w:hAnsi="Times"/>
            <w:color w:val="000000" w:themeColor="text1"/>
            <w:szCs w:val="22"/>
          </w:rPr>
          <w:t xml:space="preserve">While cost-recovery programs are not yet widespread in small-scale fisheries of the developing tropics, </w:t>
        </w:r>
      </w:ins>
      <w:ins w:id="4" w:author="Gavin McDonald" w:date="2015-12-21T13:49:00Z">
        <w:r w:rsidR="001E012D">
          <w:rPr>
            <w:rFonts w:ascii="Times" w:hAnsi="Times"/>
            <w:color w:val="000000" w:themeColor="text1"/>
            <w:szCs w:val="22"/>
          </w:rPr>
          <w:t>this type of</w:t>
        </w:r>
      </w:ins>
      <w:del w:id="5" w:author="Gavin McDonald" w:date="2015-12-21T13:49:00Z">
        <w:r w:rsidR="00273C6C" w:rsidDel="001E012D">
          <w:rPr>
            <w:rFonts w:ascii="Times" w:hAnsi="Times"/>
            <w:color w:val="000000" w:themeColor="text1"/>
            <w:szCs w:val="22"/>
          </w:rPr>
          <w:delText>A cost-recovery</w:delText>
        </w:r>
      </w:del>
      <w:r w:rsidR="00273C6C">
        <w:rPr>
          <w:rFonts w:ascii="Times" w:hAnsi="Times"/>
          <w:color w:val="000000" w:themeColor="text1"/>
          <w:szCs w:val="22"/>
        </w:rPr>
        <w:t xml:space="preserve"> system </w:t>
      </w:r>
      <w:del w:id="6" w:author="Gavin McDonald" w:date="2015-12-21T13:49:00Z">
        <w:r w:rsidR="00273C6C" w:rsidDel="001E012D">
          <w:rPr>
            <w:rFonts w:ascii="Times" w:hAnsi="Times"/>
            <w:color w:val="000000" w:themeColor="text1"/>
            <w:szCs w:val="22"/>
          </w:rPr>
          <w:delText xml:space="preserve">can </w:delText>
        </w:r>
      </w:del>
      <w:ins w:id="7" w:author="Gavin McDonald" w:date="2015-12-21T13:49:00Z">
        <w:r w:rsidR="001E012D">
          <w:rPr>
            <w:rFonts w:ascii="Times" w:hAnsi="Times"/>
            <w:color w:val="000000" w:themeColor="text1"/>
            <w:szCs w:val="22"/>
          </w:rPr>
          <w:t xml:space="preserve">has the potential to </w:t>
        </w:r>
      </w:ins>
      <w:r w:rsidR="00273C6C">
        <w:rPr>
          <w:rFonts w:ascii="Times" w:hAnsi="Times"/>
          <w:color w:val="000000" w:themeColor="text1"/>
          <w:szCs w:val="22"/>
        </w:rPr>
        <w:t xml:space="preserve">provide funding for fisheries enforcement and management activities in locations </w:t>
      </w:r>
      <w:r w:rsidR="0016541F">
        <w:rPr>
          <w:rFonts w:ascii="Times" w:hAnsi="Times"/>
          <w:color w:val="000000" w:themeColor="text1"/>
          <w:szCs w:val="22"/>
        </w:rPr>
        <w:t xml:space="preserve">where </w:t>
      </w:r>
      <w:r w:rsidR="00273C6C">
        <w:rPr>
          <w:rFonts w:ascii="Times" w:hAnsi="Times"/>
          <w:color w:val="000000" w:themeColor="text1"/>
          <w:szCs w:val="22"/>
        </w:rPr>
        <w:t>other funding sources either do not exist or do not provide adequate resources for effective management.</w:t>
      </w:r>
    </w:p>
    <w:p w14:paraId="22FD5C57" w14:textId="77777777" w:rsidR="00065E20" w:rsidRPr="00A92138" w:rsidRDefault="00065E20" w:rsidP="00AD4F79">
      <w:pPr>
        <w:spacing w:line="240" w:lineRule="auto"/>
        <w:contextualSpacing/>
        <w:rPr>
          <w:rFonts w:ascii="Times" w:hAnsi="Times" w:cs="Times New Roman"/>
          <w:color w:val="000000" w:themeColor="text1"/>
          <w:szCs w:val="22"/>
        </w:rPr>
      </w:pPr>
    </w:p>
    <w:p w14:paraId="3E04BC0D" w14:textId="7881C8DB" w:rsidR="009037C3" w:rsidRDefault="00065E20" w:rsidP="00AD4F79">
      <w:pPr>
        <w:spacing w:line="240" w:lineRule="auto"/>
        <w:contextualSpacing/>
        <w:rPr>
          <w:rFonts w:ascii="Times" w:hAnsi="Times"/>
          <w:color w:val="000000" w:themeColor="text1"/>
          <w:szCs w:val="22"/>
        </w:rPr>
      </w:pPr>
      <w:r w:rsidRPr="00A92138">
        <w:rPr>
          <w:rFonts w:ascii="Times" w:hAnsi="Times"/>
          <w:color w:val="000000" w:themeColor="text1"/>
          <w:szCs w:val="22"/>
        </w:rPr>
        <w:t xml:space="preserve">The basic economic theory of fisheries enforcement has been previously developed </w:t>
      </w:r>
      <w:r w:rsidR="002E0545">
        <w:rPr>
          <w:rFonts w:ascii="Times" w:hAnsi="Times"/>
          <w:color w:val="000000" w:themeColor="text1"/>
          <w:szCs w:val="22"/>
        </w:rPr>
        <w:t>an</w:t>
      </w:r>
      <w:r w:rsidR="00F44892">
        <w:rPr>
          <w:rFonts w:ascii="Times" w:hAnsi="Times"/>
          <w:color w:val="000000" w:themeColor="text1"/>
          <w:szCs w:val="22"/>
        </w:rPr>
        <w:t>d reported in the literature [31</w:t>
      </w:r>
      <w:r w:rsidR="002E0545">
        <w:rPr>
          <w:rFonts w:ascii="Times" w:hAnsi="Times"/>
          <w:color w:val="000000" w:themeColor="text1"/>
          <w:szCs w:val="22"/>
        </w:rPr>
        <w:t xml:space="preserve">]. </w:t>
      </w:r>
      <w:r w:rsidRPr="009C0A10">
        <w:rPr>
          <w:rFonts w:ascii="Times" w:hAnsi="Times"/>
          <w:color w:val="000000" w:themeColor="text1"/>
          <w:szCs w:val="22"/>
        </w:rPr>
        <w:t>This theory posits that instituting a particular enforcement system in a fishery leads to</w:t>
      </w:r>
      <w:r w:rsidRPr="00A92138">
        <w:rPr>
          <w:rFonts w:ascii="Times" w:hAnsi="Times"/>
          <w:color w:val="000000" w:themeColor="text1"/>
          <w:szCs w:val="22"/>
        </w:rPr>
        <w:t xml:space="preserve"> a certain probability that fishers operating illegally will be apprehended and </w:t>
      </w:r>
      <w:r w:rsidR="00491795" w:rsidRPr="00A92138">
        <w:rPr>
          <w:rFonts w:ascii="Times" w:hAnsi="Times"/>
          <w:color w:val="000000" w:themeColor="text1"/>
          <w:szCs w:val="22"/>
        </w:rPr>
        <w:t>penalized</w:t>
      </w:r>
      <w:r w:rsidRPr="00A92138">
        <w:rPr>
          <w:rFonts w:ascii="Times" w:hAnsi="Times"/>
          <w:color w:val="000000" w:themeColor="text1"/>
          <w:szCs w:val="22"/>
        </w:rPr>
        <w:t>. The probability of receiving a penalty is a function of the enforcement effort applied</w:t>
      </w:r>
      <w:r w:rsidR="00C52FA7">
        <w:rPr>
          <w:rFonts w:ascii="Times" w:hAnsi="Times"/>
          <w:color w:val="000000" w:themeColor="text1"/>
          <w:szCs w:val="22"/>
        </w:rPr>
        <w:t>,</w:t>
      </w:r>
      <w:r w:rsidRPr="00A92138">
        <w:rPr>
          <w:rFonts w:ascii="Times" w:hAnsi="Times"/>
          <w:color w:val="000000" w:themeColor="text1"/>
          <w:szCs w:val="22"/>
        </w:rPr>
        <w:t xml:space="preserve"> the effectiveness of the particular enforcement method in</w:t>
      </w:r>
      <w:r w:rsidR="00C52FA7">
        <w:rPr>
          <w:rFonts w:ascii="Times" w:hAnsi="Times"/>
          <w:color w:val="000000" w:themeColor="text1"/>
          <w:szCs w:val="22"/>
        </w:rPr>
        <w:t xml:space="preserve"> terms of</w:t>
      </w:r>
      <w:r w:rsidRPr="00A92138">
        <w:rPr>
          <w:rFonts w:ascii="Times" w:hAnsi="Times"/>
          <w:color w:val="000000" w:themeColor="text1"/>
          <w:szCs w:val="22"/>
        </w:rPr>
        <w:t xml:space="preserve"> detecting violators</w:t>
      </w:r>
      <w:r w:rsidR="00C52FA7">
        <w:rPr>
          <w:rFonts w:ascii="Times" w:hAnsi="Times"/>
          <w:color w:val="000000" w:themeColor="text1"/>
          <w:szCs w:val="22"/>
        </w:rPr>
        <w:t xml:space="preserve">, </w:t>
      </w:r>
      <w:r w:rsidR="002F1F25">
        <w:rPr>
          <w:rFonts w:ascii="Times" w:hAnsi="Times"/>
          <w:color w:val="000000" w:themeColor="text1"/>
          <w:szCs w:val="22"/>
        </w:rPr>
        <w:t xml:space="preserve">and </w:t>
      </w:r>
      <w:r w:rsidR="00C52FA7">
        <w:rPr>
          <w:rFonts w:ascii="Times" w:hAnsi="Times"/>
          <w:color w:val="000000" w:themeColor="text1"/>
          <w:szCs w:val="22"/>
        </w:rPr>
        <w:t>the likelihood of prosecution</w:t>
      </w:r>
      <w:r w:rsidRPr="00A92138">
        <w:rPr>
          <w:rFonts w:ascii="Times" w:hAnsi="Times"/>
          <w:color w:val="000000" w:themeColor="text1"/>
          <w:szCs w:val="22"/>
        </w:rPr>
        <w:t xml:space="preserve">. As profit maximizing individuals, illegal fishers take this information into account by including the expected penalty cost into their private benefit function and adjusting their fishing effort accordingly. </w:t>
      </w:r>
      <w:r w:rsidR="00295DBA">
        <w:rPr>
          <w:rFonts w:ascii="Times" w:hAnsi="Times"/>
          <w:color w:val="000000" w:themeColor="text1"/>
          <w:szCs w:val="22"/>
        </w:rPr>
        <w:t>It should be noted that this theory relies on the assumption that fishers are profit-maximizing, which may not always be the case.</w:t>
      </w:r>
      <w:r w:rsidR="004C09D9">
        <w:rPr>
          <w:rFonts w:ascii="Times" w:hAnsi="Times"/>
          <w:color w:val="000000" w:themeColor="text1"/>
          <w:szCs w:val="22"/>
        </w:rPr>
        <w:t xml:space="preserve"> Other non-monetary </w:t>
      </w:r>
      <w:r w:rsidR="00406353">
        <w:rPr>
          <w:rFonts w:ascii="Times" w:hAnsi="Times"/>
          <w:color w:val="000000" w:themeColor="text1"/>
          <w:szCs w:val="22"/>
        </w:rPr>
        <w:t xml:space="preserve">factors </w:t>
      </w:r>
      <w:r w:rsidR="004C09D9">
        <w:rPr>
          <w:rFonts w:ascii="Times" w:hAnsi="Times"/>
          <w:color w:val="000000" w:themeColor="text1"/>
          <w:szCs w:val="22"/>
        </w:rPr>
        <w:t xml:space="preserve">may increase compliance including </w:t>
      </w:r>
      <w:r w:rsidR="00804FEB">
        <w:rPr>
          <w:rFonts w:ascii="Times" w:hAnsi="Times"/>
          <w:color w:val="000000" w:themeColor="text1"/>
          <w:szCs w:val="22"/>
        </w:rPr>
        <w:t>moral standards</w:t>
      </w:r>
      <w:r w:rsidR="004C09D9" w:rsidRPr="004C09D9">
        <w:rPr>
          <w:rFonts w:ascii="Times" w:hAnsi="Times"/>
          <w:color w:val="000000" w:themeColor="text1"/>
          <w:szCs w:val="22"/>
        </w:rPr>
        <w:t xml:space="preserve"> [26], social punishments </w:t>
      </w:r>
      <w:r w:rsidR="004C09D9">
        <w:rPr>
          <w:rFonts w:ascii="Times" w:hAnsi="Times"/>
          <w:color w:val="000000" w:themeColor="text1"/>
          <w:szCs w:val="22"/>
        </w:rPr>
        <w:t xml:space="preserve">for rule violators </w:t>
      </w:r>
      <w:r w:rsidR="004C09D9" w:rsidRPr="004C09D9">
        <w:rPr>
          <w:rFonts w:ascii="Times" w:hAnsi="Times"/>
          <w:color w:val="000000" w:themeColor="text1"/>
          <w:szCs w:val="22"/>
        </w:rPr>
        <w:t xml:space="preserve">including ostracism and social degradation [56, 57], fisher involvement with co-management [58], and </w:t>
      </w:r>
      <w:r w:rsidR="004C09D9">
        <w:rPr>
          <w:rFonts w:ascii="Times" w:hAnsi="Times"/>
          <w:color w:val="000000" w:themeColor="text1"/>
          <w:szCs w:val="22"/>
        </w:rPr>
        <w:t xml:space="preserve">fisher </w:t>
      </w:r>
      <w:r w:rsidR="004C09D9" w:rsidRPr="004C09D9">
        <w:rPr>
          <w:rFonts w:ascii="Times" w:hAnsi="Times"/>
          <w:color w:val="000000" w:themeColor="text1"/>
          <w:szCs w:val="22"/>
        </w:rPr>
        <w:t>participation in cooperatives [59]</w:t>
      </w:r>
      <w:r w:rsidR="004C09D9">
        <w:rPr>
          <w:rFonts w:ascii="Times" w:hAnsi="Times"/>
          <w:color w:val="000000" w:themeColor="text1"/>
          <w:szCs w:val="22"/>
        </w:rPr>
        <w:t>.</w:t>
      </w:r>
      <w:r w:rsidR="004239F7">
        <w:rPr>
          <w:rFonts w:ascii="Times" w:hAnsi="Times"/>
          <w:color w:val="000000" w:themeColor="text1"/>
          <w:szCs w:val="22"/>
        </w:rPr>
        <w:t xml:space="preserve"> While the effect of these additional factors is harder to quantify, </w:t>
      </w:r>
      <w:r w:rsidR="00406353">
        <w:rPr>
          <w:rFonts w:ascii="Times" w:hAnsi="Times"/>
          <w:color w:val="000000" w:themeColor="text1"/>
          <w:szCs w:val="22"/>
        </w:rPr>
        <w:t xml:space="preserve">these factors could be </w:t>
      </w:r>
      <w:r w:rsidR="00A66EE7">
        <w:rPr>
          <w:rFonts w:ascii="Times" w:hAnsi="Times"/>
          <w:color w:val="000000" w:themeColor="text1"/>
          <w:szCs w:val="22"/>
        </w:rPr>
        <w:t>prevalent</w:t>
      </w:r>
      <w:r w:rsidR="00406353">
        <w:rPr>
          <w:rFonts w:ascii="Times" w:hAnsi="Times"/>
          <w:color w:val="000000" w:themeColor="text1"/>
          <w:szCs w:val="22"/>
        </w:rPr>
        <w:t xml:space="preserve"> in small-scale fisheries and</w:t>
      </w:r>
      <w:r w:rsidR="004239F7">
        <w:rPr>
          <w:rFonts w:ascii="Times" w:hAnsi="Times"/>
          <w:color w:val="000000" w:themeColor="text1"/>
          <w:szCs w:val="22"/>
        </w:rPr>
        <w:t xml:space="preserve"> should be considered when </w:t>
      </w:r>
      <w:r w:rsidR="00406353">
        <w:rPr>
          <w:rFonts w:ascii="Times" w:hAnsi="Times"/>
          <w:color w:val="000000" w:themeColor="text1"/>
          <w:szCs w:val="22"/>
        </w:rPr>
        <w:t>trying to understand the effect of enforcement for any particular fishery. If these factors are strong enough, the assumption of profit-maximization may not always hold.</w:t>
      </w:r>
    </w:p>
    <w:p w14:paraId="2488F507" w14:textId="77777777" w:rsidR="005E48A5" w:rsidRDefault="005E48A5" w:rsidP="005E48A5">
      <w:pPr>
        <w:pStyle w:val="BodyText"/>
        <w:spacing w:line="252" w:lineRule="exact"/>
        <w:ind w:left="0" w:firstLine="0"/>
        <w:rPr>
          <w:rFonts w:ascii="Arial" w:eastAsia="Arial" w:hAnsi="Arial" w:cs="Arial"/>
        </w:rPr>
      </w:pPr>
    </w:p>
    <w:p w14:paraId="100D34AD" w14:textId="19A31E9A" w:rsidR="00065E20" w:rsidRPr="005E48A5" w:rsidRDefault="005E48A5" w:rsidP="00E67B45">
      <w:pPr>
        <w:tabs>
          <w:tab w:val="left" w:pos="1561"/>
        </w:tabs>
        <w:spacing w:before="1" w:line="253" w:lineRule="exact"/>
        <w:rPr>
          <w:rFonts w:ascii="Times New Roman"/>
        </w:rPr>
      </w:pPr>
      <w:r w:rsidRPr="00CD7CBA">
        <w:rPr>
          <w:rFonts w:ascii="Times New Roman"/>
        </w:rPr>
        <w:t>Previous studies examined how the optimal enforcement levels depend on stock status,</w:t>
      </w:r>
      <w:r w:rsidRPr="005E48A5">
        <w:rPr>
          <w:rFonts w:ascii="Times New Roman"/>
        </w:rPr>
        <w:t xml:space="preserve"> </w:t>
      </w:r>
      <w:r w:rsidRPr="00CD7CBA">
        <w:rPr>
          <w:rFonts w:ascii="Times New Roman"/>
        </w:rPr>
        <w:t>the</w:t>
      </w:r>
      <w:r w:rsidR="00E67B45">
        <w:rPr>
          <w:rFonts w:ascii="Times New Roman"/>
        </w:rPr>
        <w:t xml:space="preserve"> </w:t>
      </w:r>
      <w:r w:rsidRPr="00CD7CBA">
        <w:rPr>
          <w:rFonts w:ascii="Times New Roman"/>
        </w:rPr>
        <w:t>economic parameters of a fishery, and the enforcement system in place [32]. This optimal level</w:t>
      </w:r>
      <w:r w:rsidRPr="005E48A5">
        <w:rPr>
          <w:rFonts w:ascii="Times New Roman"/>
        </w:rPr>
        <w:t xml:space="preserve"> </w:t>
      </w:r>
      <w:r w:rsidRPr="00CD7CBA">
        <w:rPr>
          <w:rFonts w:ascii="Times New Roman"/>
        </w:rPr>
        <w:t>was</w:t>
      </w:r>
      <w:r w:rsidR="00E67B45">
        <w:rPr>
          <w:rFonts w:ascii="Times New Roman"/>
        </w:rPr>
        <w:t xml:space="preserve"> </w:t>
      </w:r>
      <w:r w:rsidRPr="00CD7CBA">
        <w:rPr>
          <w:rFonts w:ascii="Times New Roman"/>
        </w:rPr>
        <w:t>determined by maximizing the total social benefits in the fishery, accounting for both fishing profits</w:t>
      </w:r>
      <w:r w:rsidRPr="005E48A5">
        <w:rPr>
          <w:rFonts w:ascii="Times New Roman"/>
        </w:rPr>
        <w:t xml:space="preserve"> </w:t>
      </w:r>
      <w:r w:rsidRPr="00CD7CBA">
        <w:rPr>
          <w:rFonts w:ascii="Times New Roman"/>
        </w:rPr>
        <w:t>as</w:t>
      </w:r>
      <w:r w:rsidR="00E67B45">
        <w:rPr>
          <w:rFonts w:ascii="Times New Roman"/>
        </w:rPr>
        <w:t xml:space="preserve"> </w:t>
      </w:r>
      <w:r w:rsidRPr="00CD7CBA">
        <w:rPr>
          <w:rFonts w:ascii="Times New Roman"/>
        </w:rPr>
        <w:t>well as the cost of enforcement. This study investigates optimal enforcement levels in the context of a tropical, small-scale lobster fishery and builds upon previous research in two important ways.</w:t>
      </w:r>
      <w:r w:rsidR="00295DBA">
        <w:rPr>
          <w:rFonts w:ascii="Times New Roman"/>
        </w:rPr>
        <w:t xml:space="preserve"> </w:t>
      </w:r>
      <w:r w:rsidRPr="00CD7CBA">
        <w:rPr>
          <w:rFonts w:ascii="Times New Roman"/>
        </w:rPr>
        <w:t xml:space="preserve">First, </w:t>
      </w:r>
      <w:r w:rsidRPr="005E48A5">
        <w:rPr>
          <w:rFonts w:ascii="Times New Roman"/>
        </w:rPr>
        <w:t>the optimal enforcement effort level is determined as a function of the lobster stock status for three different stakeholder archetypes common in tropical small-scale fishery settings, each with private industries derivin</w:t>
      </w:r>
      <w:r w:rsidR="00295DBA">
        <w:rPr>
          <w:rFonts w:ascii="Times New Roman"/>
        </w:rPr>
        <w:t xml:space="preserve">g </w:t>
      </w:r>
      <w:r w:rsidRPr="00CD47FE">
        <w:rPr>
          <w:rFonts w:ascii="Times New Roman"/>
        </w:rPr>
        <w:t>benefits</w:t>
      </w:r>
      <w:r w:rsidRPr="005E48A5">
        <w:rPr>
          <w:rFonts w:ascii="Times New Roman"/>
        </w:rPr>
        <w:t xml:space="preserve"> </w:t>
      </w:r>
      <w:r w:rsidRPr="00CD47FE">
        <w:rPr>
          <w:rFonts w:ascii="Times New Roman"/>
        </w:rPr>
        <w:t>from</w:t>
      </w:r>
      <w:r w:rsidRPr="005E48A5">
        <w:rPr>
          <w:rFonts w:ascii="Times New Roman"/>
        </w:rPr>
        <w:t xml:space="preserve"> </w:t>
      </w:r>
      <w:r w:rsidRPr="00CD47FE">
        <w:rPr>
          <w:rFonts w:ascii="Times New Roman"/>
        </w:rPr>
        <w:t>the</w:t>
      </w:r>
      <w:r w:rsidRPr="005E48A5">
        <w:rPr>
          <w:rFonts w:ascii="Times New Roman"/>
        </w:rPr>
        <w:t xml:space="preserve"> </w:t>
      </w:r>
      <w:r w:rsidRPr="00CD47FE">
        <w:rPr>
          <w:rFonts w:ascii="Times New Roman"/>
        </w:rPr>
        <w:t>stock:</w:t>
      </w:r>
      <w:r w:rsidRPr="005E48A5">
        <w:rPr>
          <w:rFonts w:ascii="Times New Roman"/>
        </w:rPr>
        <w:t xml:space="preserve"> </w:t>
      </w:r>
      <w:r w:rsidRPr="00CD47FE">
        <w:rPr>
          <w:rFonts w:ascii="Times New Roman"/>
        </w:rPr>
        <w:t>1)</w:t>
      </w:r>
      <w:r w:rsidRPr="005E48A5">
        <w:rPr>
          <w:rFonts w:ascii="Times New Roman"/>
        </w:rPr>
        <w:t xml:space="preserve"> lobster </w:t>
      </w:r>
      <w:r w:rsidRPr="00CD47FE">
        <w:rPr>
          <w:rFonts w:ascii="Times New Roman"/>
        </w:rPr>
        <w:t>fishing</w:t>
      </w:r>
      <w:r w:rsidRPr="005E48A5">
        <w:rPr>
          <w:rFonts w:ascii="Times New Roman"/>
        </w:rPr>
        <w:t xml:space="preserve"> </w:t>
      </w:r>
      <w:r w:rsidRPr="00CD47FE">
        <w:rPr>
          <w:rFonts w:ascii="Times New Roman"/>
        </w:rPr>
        <w:t>industry</w:t>
      </w:r>
      <w:r w:rsidRPr="005E48A5">
        <w:rPr>
          <w:rFonts w:ascii="Times New Roman"/>
        </w:rPr>
        <w:t xml:space="preserve"> </w:t>
      </w:r>
      <w:r w:rsidRPr="00CD47FE">
        <w:rPr>
          <w:rFonts w:ascii="Times New Roman"/>
        </w:rPr>
        <w:t>only;</w:t>
      </w:r>
      <w:r w:rsidRPr="005E48A5">
        <w:rPr>
          <w:rFonts w:ascii="Times New Roman"/>
        </w:rPr>
        <w:t xml:space="preserve"> </w:t>
      </w:r>
      <w:r w:rsidRPr="00CD47FE">
        <w:rPr>
          <w:rFonts w:ascii="Times New Roman"/>
        </w:rPr>
        <w:t>2)</w:t>
      </w:r>
      <w:r w:rsidRPr="005E48A5">
        <w:rPr>
          <w:rFonts w:ascii="Times New Roman"/>
        </w:rPr>
        <w:t xml:space="preserve"> </w:t>
      </w:r>
      <w:r w:rsidRPr="00CD47FE">
        <w:rPr>
          <w:rFonts w:ascii="Times New Roman"/>
        </w:rPr>
        <w:t>dive</w:t>
      </w:r>
      <w:r w:rsidRPr="005E48A5">
        <w:rPr>
          <w:rFonts w:ascii="Times New Roman"/>
        </w:rPr>
        <w:t xml:space="preserve"> </w:t>
      </w:r>
      <w:r w:rsidRPr="00CD47FE">
        <w:rPr>
          <w:rFonts w:ascii="Times New Roman"/>
        </w:rPr>
        <w:t>tourism</w:t>
      </w:r>
      <w:r w:rsidRPr="005E48A5">
        <w:rPr>
          <w:rFonts w:ascii="Times New Roman"/>
        </w:rPr>
        <w:t xml:space="preserve"> </w:t>
      </w:r>
      <w:r w:rsidRPr="00CD47FE">
        <w:rPr>
          <w:rFonts w:ascii="Times New Roman"/>
        </w:rPr>
        <w:t>industry</w:t>
      </w:r>
      <w:r w:rsidRPr="005E48A5">
        <w:rPr>
          <w:rFonts w:ascii="Times New Roman"/>
        </w:rPr>
        <w:t xml:space="preserve"> </w:t>
      </w:r>
      <w:r w:rsidRPr="00CD47FE">
        <w:rPr>
          <w:rFonts w:ascii="Times New Roman"/>
        </w:rPr>
        <w:t>only;</w:t>
      </w:r>
      <w:r w:rsidRPr="005E48A5">
        <w:rPr>
          <w:rFonts w:ascii="Times New Roman"/>
        </w:rPr>
        <w:t xml:space="preserve"> </w:t>
      </w:r>
      <w:r w:rsidRPr="00CD47FE">
        <w:rPr>
          <w:rFonts w:ascii="Times New Roman"/>
        </w:rPr>
        <w:t>and</w:t>
      </w:r>
      <w:r w:rsidRPr="005E48A5">
        <w:rPr>
          <w:rFonts w:ascii="Times New Roman"/>
        </w:rPr>
        <w:t xml:space="preserve"> </w:t>
      </w:r>
      <w:r w:rsidRPr="00CD47FE">
        <w:rPr>
          <w:rFonts w:ascii="Times New Roman"/>
        </w:rPr>
        <w:t>3)</w:t>
      </w:r>
      <w:r w:rsidRPr="005E48A5">
        <w:rPr>
          <w:rFonts w:ascii="Times New Roman"/>
        </w:rPr>
        <w:t xml:space="preserve"> lobster </w:t>
      </w:r>
      <w:r w:rsidRPr="00CD47FE">
        <w:rPr>
          <w:rFonts w:ascii="Times New Roman"/>
        </w:rPr>
        <w:t>fishing</w:t>
      </w:r>
      <w:r w:rsidRPr="005E48A5">
        <w:rPr>
          <w:rFonts w:ascii="Times New Roman"/>
        </w:rPr>
        <w:t xml:space="preserve"> </w:t>
      </w:r>
      <w:r w:rsidRPr="00CD47FE">
        <w:rPr>
          <w:rFonts w:ascii="Times New Roman"/>
        </w:rPr>
        <w:t>and</w:t>
      </w:r>
      <w:r w:rsidRPr="005E48A5">
        <w:rPr>
          <w:rFonts w:ascii="Times New Roman"/>
        </w:rPr>
        <w:t xml:space="preserve"> </w:t>
      </w:r>
      <w:r w:rsidRPr="00CD47FE">
        <w:rPr>
          <w:rFonts w:ascii="Times New Roman"/>
        </w:rPr>
        <w:t xml:space="preserve">dive </w:t>
      </w:r>
      <w:r w:rsidRPr="005E48A5">
        <w:rPr>
          <w:rFonts w:ascii="Times New Roman"/>
        </w:rPr>
        <w:t xml:space="preserve">tourism industries </w:t>
      </w:r>
      <w:hyperlink w:anchor="_bookmark4" w:history="1">
        <w:r w:rsidRPr="005E48A5">
          <w:rPr>
            <w:rFonts w:ascii="Times New Roman"/>
          </w:rPr>
          <w:t>(Figure 1</w:t>
        </w:r>
      </w:hyperlink>
      <w:r w:rsidRPr="005E48A5">
        <w:rPr>
          <w:rFonts w:ascii="Times New Roman"/>
        </w:rPr>
        <w:t>). Second, the model is used to explore the potential of sustainably financing enforcement in a small scale setting through financing mechanisms potentially available in small-scale fisheries:</w:t>
      </w:r>
      <w:r w:rsidR="008F3F3B">
        <w:rPr>
          <w:rFonts w:ascii="Times New Roman"/>
        </w:rPr>
        <w:t xml:space="preserve"> </w:t>
      </w:r>
      <w:r w:rsidRPr="005E48A5">
        <w:rPr>
          <w:rFonts w:ascii="Times New Roman"/>
        </w:rPr>
        <w:t xml:space="preserve">1) fishing license </w:t>
      </w:r>
      <w:r w:rsidR="002E3D3C" w:rsidRPr="005E48A5">
        <w:rPr>
          <w:rFonts w:ascii="Times New Roman"/>
        </w:rPr>
        <w:t>fees</w:t>
      </w:r>
      <w:r w:rsidR="002E3D3C">
        <w:rPr>
          <w:rFonts w:ascii="Times New Roman"/>
        </w:rPr>
        <w:t>;</w:t>
      </w:r>
      <w:r w:rsidRPr="005E48A5">
        <w:rPr>
          <w:rFonts w:ascii="Times New Roman"/>
        </w:rPr>
        <w:t xml:space="preserve"> 2) a landings tax; 3) penalties received through the enforcement system; 4) a tax on dive tourism revenue. This analysis may be used to help stakeholders </w:t>
      </w:r>
      <w:r w:rsidR="001047B6">
        <w:rPr>
          <w:rFonts w:ascii="Times New Roman"/>
        </w:rPr>
        <w:t>determine</w:t>
      </w:r>
      <w:r w:rsidRPr="005E48A5">
        <w:rPr>
          <w:rFonts w:ascii="Times New Roman"/>
        </w:rPr>
        <w:t xml:space="preserve"> optimal enforcement levels </w:t>
      </w:r>
      <w:r w:rsidR="002D6DCD">
        <w:rPr>
          <w:rFonts w:ascii="Times New Roman"/>
        </w:rPr>
        <w:t>for</w:t>
      </w:r>
      <w:r w:rsidRPr="005E48A5">
        <w:rPr>
          <w:rFonts w:ascii="Times New Roman"/>
        </w:rPr>
        <w:t xml:space="preserve"> a fishery given the status of the stock</w:t>
      </w:r>
      <w:r w:rsidR="000E0BF9">
        <w:rPr>
          <w:rFonts w:ascii="Times New Roman"/>
        </w:rPr>
        <w:t xml:space="preserve"> and stakeholder archetypes</w:t>
      </w:r>
      <w:r w:rsidRPr="005E48A5">
        <w:rPr>
          <w:rFonts w:ascii="Times New Roman"/>
        </w:rPr>
        <w:t xml:space="preserve">, </w:t>
      </w:r>
      <w:r w:rsidR="000E0BF9">
        <w:rPr>
          <w:rFonts w:ascii="Times New Roman"/>
        </w:rPr>
        <w:t>as well as inform sustainable</w:t>
      </w:r>
      <w:r w:rsidR="0095383C">
        <w:rPr>
          <w:rFonts w:ascii="Times New Roman"/>
        </w:rPr>
        <w:t xml:space="preserve"> enforcement</w:t>
      </w:r>
      <w:r w:rsidRPr="005E48A5">
        <w:rPr>
          <w:rFonts w:ascii="Times New Roman"/>
        </w:rPr>
        <w:t xml:space="preserve"> financing </w:t>
      </w:r>
      <w:r w:rsidR="000E0BF9">
        <w:rPr>
          <w:rFonts w:ascii="Times New Roman"/>
        </w:rPr>
        <w:t>mechanisms for</w:t>
      </w:r>
      <w:r w:rsidRPr="005E48A5">
        <w:rPr>
          <w:rFonts w:ascii="Times New Roman"/>
        </w:rPr>
        <w:t xml:space="preserve"> small-scale </w:t>
      </w:r>
      <w:commentRangeStart w:id="8"/>
      <w:r w:rsidRPr="005E48A5">
        <w:rPr>
          <w:rFonts w:ascii="Times New Roman"/>
        </w:rPr>
        <w:t>fisheries</w:t>
      </w:r>
      <w:commentRangeEnd w:id="8"/>
      <w:r w:rsidR="008F3F3B">
        <w:rPr>
          <w:rStyle w:val="CommentReference"/>
        </w:rPr>
        <w:commentReference w:id="8"/>
      </w:r>
      <w:r w:rsidR="002E3D3C">
        <w:rPr>
          <w:rFonts w:ascii="Times New Roman"/>
        </w:rPr>
        <w:t>.</w:t>
      </w:r>
    </w:p>
    <w:p w14:paraId="2CE528EC" w14:textId="77777777" w:rsidR="00F74C3A" w:rsidRPr="00A92138" w:rsidRDefault="00F74C3A" w:rsidP="00AD4F79">
      <w:pPr>
        <w:spacing w:line="240" w:lineRule="auto"/>
        <w:contextualSpacing/>
        <w:rPr>
          <w:rFonts w:ascii="Times" w:hAnsi="Times" w:cs="Times New Roman"/>
          <w:color w:val="000000" w:themeColor="text1"/>
          <w:szCs w:val="22"/>
        </w:rPr>
      </w:pPr>
    </w:p>
    <w:p w14:paraId="781765D9" w14:textId="55F0F5C6" w:rsidR="000638D8" w:rsidRPr="00A92138" w:rsidRDefault="00F939D9" w:rsidP="00AD4F79">
      <w:pPr>
        <w:spacing w:line="240" w:lineRule="auto"/>
        <w:contextualSpacing/>
        <w:rPr>
          <w:rFonts w:ascii="Times" w:hAnsi="Times" w:cs="Times New Roman"/>
          <w:b/>
          <w:color w:val="000000" w:themeColor="text1"/>
          <w:szCs w:val="22"/>
        </w:rPr>
      </w:pPr>
      <w:r>
        <w:rPr>
          <w:rFonts w:ascii="Times" w:hAnsi="Times" w:cs="Times New Roman"/>
          <w:b/>
          <w:color w:val="000000" w:themeColor="text1"/>
          <w:szCs w:val="22"/>
        </w:rPr>
        <w:t>2.</w:t>
      </w:r>
      <w:r w:rsidR="006214C3" w:rsidRPr="00A92138">
        <w:rPr>
          <w:rFonts w:ascii="Times" w:hAnsi="Times" w:cs="Times New Roman"/>
          <w:b/>
          <w:color w:val="000000" w:themeColor="text1"/>
          <w:szCs w:val="22"/>
        </w:rPr>
        <w:t xml:space="preserve"> </w:t>
      </w:r>
      <w:r w:rsidR="00645EA1" w:rsidRPr="00A92138">
        <w:rPr>
          <w:rFonts w:ascii="Times" w:hAnsi="Times" w:cs="Times New Roman"/>
          <w:b/>
          <w:color w:val="000000" w:themeColor="text1"/>
          <w:szCs w:val="22"/>
        </w:rPr>
        <w:t>Methods</w:t>
      </w:r>
    </w:p>
    <w:p w14:paraId="3F304FFB" w14:textId="77777777" w:rsidR="002E3D3C" w:rsidRDefault="002E3D3C" w:rsidP="005E48A5">
      <w:pPr>
        <w:tabs>
          <w:tab w:val="left" w:pos="1561"/>
        </w:tabs>
        <w:spacing w:line="253" w:lineRule="exact"/>
        <w:rPr>
          <w:rFonts w:ascii="Times New Roman"/>
        </w:rPr>
      </w:pPr>
    </w:p>
    <w:p w14:paraId="79DC24F2" w14:textId="5A543994" w:rsidR="005E48A5" w:rsidRPr="005E48A5" w:rsidRDefault="005E48A5" w:rsidP="001925CF">
      <w:pPr>
        <w:tabs>
          <w:tab w:val="left" w:pos="1561"/>
        </w:tabs>
        <w:spacing w:line="253" w:lineRule="exact"/>
        <w:rPr>
          <w:rFonts w:ascii="Times New Roman"/>
        </w:rPr>
      </w:pPr>
      <w:r w:rsidRPr="00CD47FE">
        <w:rPr>
          <w:rFonts w:ascii="Times New Roman"/>
        </w:rPr>
        <w:t xml:space="preserve">A bio-economic model parameterized for a small-scale Caribbean spiny lobster </w:t>
      </w:r>
      <w:proofErr w:type="spellStart"/>
      <w:ins w:id="9" w:author="Gavin McDonald" w:date="2015-12-21T13:24:00Z">
        <w:r w:rsidR="00F83F5B">
          <w:rPr>
            <w:rFonts w:ascii="Times New Roman"/>
          </w:rPr>
          <w:t>fjshery</w:t>
        </w:r>
        <w:proofErr w:type="spellEnd"/>
        <w:r w:rsidR="00F83F5B">
          <w:rPr>
            <w:rFonts w:ascii="Times New Roman"/>
          </w:rPr>
          <w:t xml:space="preserve"> </w:t>
        </w:r>
      </w:ins>
      <w:r w:rsidRPr="00CD47FE">
        <w:rPr>
          <w:rFonts w:ascii="Times New Roman"/>
        </w:rPr>
        <w:t>(</w:t>
      </w:r>
      <w:proofErr w:type="spellStart"/>
      <w:r w:rsidRPr="00F83F5B">
        <w:rPr>
          <w:rFonts w:ascii="Times New Roman"/>
          <w:i/>
          <w:rPrChange w:id="10" w:author="Gavin McDonald" w:date="2015-12-21T13:24:00Z">
            <w:rPr>
              <w:rFonts w:ascii="Times New Roman"/>
            </w:rPr>
          </w:rPrChange>
        </w:rPr>
        <w:t>Panulirus</w:t>
      </w:r>
      <w:proofErr w:type="spellEnd"/>
      <w:r w:rsidRPr="00F83F5B">
        <w:rPr>
          <w:rFonts w:ascii="Times New Roman"/>
          <w:i/>
          <w:rPrChange w:id="11" w:author="Gavin McDonald" w:date="2015-12-21T13:24:00Z">
            <w:rPr>
              <w:rFonts w:ascii="Times New Roman"/>
            </w:rPr>
          </w:rPrChange>
        </w:rPr>
        <w:t xml:space="preserve"> </w:t>
      </w:r>
      <w:proofErr w:type="spellStart"/>
      <w:r w:rsidRPr="00F83F5B">
        <w:rPr>
          <w:rFonts w:ascii="Times New Roman"/>
          <w:i/>
          <w:rPrChange w:id="12" w:author="Gavin McDonald" w:date="2015-12-21T13:24:00Z">
            <w:rPr>
              <w:rFonts w:ascii="Times New Roman"/>
            </w:rPr>
          </w:rPrChange>
        </w:rPr>
        <w:t>argus</w:t>
      </w:r>
      <w:proofErr w:type="spellEnd"/>
      <w:del w:id="13" w:author="Gavin McDonald" w:date="2015-12-21T13:24:00Z">
        <w:r w:rsidR="003B3B61" w:rsidDel="00F83F5B">
          <w:rPr>
            <w:rFonts w:ascii="Times New Roman"/>
          </w:rPr>
          <w:delText xml:space="preserve"> </w:delText>
        </w:r>
        <w:r w:rsidRPr="00CD47FE" w:rsidDel="00F83F5B">
          <w:rPr>
            <w:rFonts w:ascii="Times New Roman"/>
          </w:rPr>
          <w:delText>fishery</w:delText>
        </w:r>
      </w:del>
      <w:r w:rsidRPr="00CD47FE">
        <w:rPr>
          <w:rFonts w:ascii="Times New Roman"/>
        </w:rPr>
        <w:t>) is used to investigate the following questions: 1) how will optimal enforcement and fishing</w:t>
      </w:r>
      <w:r w:rsidRPr="005E48A5">
        <w:rPr>
          <w:rFonts w:ascii="Times New Roman"/>
        </w:rPr>
        <w:t xml:space="preserve"> </w:t>
      </w:r>
      <w:r w:rsidRPr="00CD47FE">
        <w:rPr>
          <w:rFonts w:ascii="Times New Roman"/>
        </w:rPr>
        <w:t>effort</w:t>
      </w:r>
      <w:r w:rsidR="003B3B61">
        <w:rPr>
          <w:rFonts w:ascii="Times New Roman"/>
        </w:rPr>
        <w:t xml:space="preserve"> </w:t>
      </w:r>
      <w:r w:rsidRPr="00CD47FE">
        <w:rPr>
          <w:rFonts w:ascii="Times New Roman"/>
        </w:rPr>
        <w:t>change given the stakeholder archetype and status of a stock; and 2) how can this optimal</w:t>
      </w:r>
      <w:r w:rsidRPr="005E48A5">
        <w:rPr>
          <w:rFonts w:ascii="Times New Roman"/>
        </w:rPr>
        <w:t xml:space="preserve"> </w:t>
      </w:r>
      <w:r w:rsidRPr="00CD47FE">
        <w:rPr>
          <w:rFonts w:ascii="Times New Roman"/>
        </w:rPr>
        <w:t>enforcement</w:t>
      </w:r>
      <w:r w:rsidR="003B3B61">
        <w:rPr>
          <w:rFonts w:ascii="Times New Roman"/>
        </w:rPr>
        <w:t xml:space="preserve"> </w:t>
      </w:r>
      <w:r w:rsidRPr="00CD47FE">
        <w:rPr>
          <w:rFonts w:ascii="Times New Roman"/>
        </w:rPr>
        <w:t xml:space="preserve">level be financed. For each </w:t>
      </w:r>
      <w:del w:id="14" w:author="Gavin McDonald" w:date="2015-12-21T12:46:00Z">
        <w:r w:rsidRPr="00CD47FE" w:rsidDel="003D42B2">
          <w:rPr>
            <w:rFonts w:ascii="Times New Roman"/>
          </w:rPr>
          <w:delText xml:space="preserve">industry </w:delText>
        </w:r>
      </w:del>
      <w:ins w:id="15" w:author="Gavin McDonald" w:date="2015-12-21T12:46:00Z">
        <w:r w:rsidR="003D42B2">
          <w:rPr>
            <w:rFonts w:ascii="Times New Roman"/>
          </w:rPr>
          <w:t>stakeholder</w:t>
        </w:r>
        <w:r w:rsidR="003D42B2" w:rsidRPr="00CD47FE">
          <w:rPr>
            <w:rFonts w:ascii="Times New Roman"/>
          </w:rPr>
          <w:t xml:space="preserve"> </w:t>
        </w:r>
      </w:ins>
      <w:r w:rsidRPr="00CD47FE">
        <w:rPr>
          <w:rFonts w:ascii="Times New Roman"/>
        </w:rPr>
        <w:t xml:space="preserve">archetype in this small-scale fishery setting, a dynamically optimal legal </w:t>
      </w:r>
      <w:r w:rsidRPr="00CD47FE">
        <w:rPr>
          <w:rFonts w:ascii="Times New Roman"/>
        </w:rPr>
        <w:lastRenderedPageBreak/>
        <w:t xml:space="preserve">harvest level for the lobster </w:t>
      </w:r>
      <w:r w:rsidR="002E3D3C" w:rsidRPr="00CD47FE">
        <w:rPr>
          <w:rFonts w:ascii="Times New Roman"/>
        </w:rPr>
        <w:t>fishery</w:t>
      </w:r>
      <w:r w:rsidRPr="00CD47FE">
        <w:rPr>
          <w:rFonts w:ascii="Times New Roman"/>
        </w:rPr>
        <w:t xml:space="preserve"> is derived assuming no illegal fishing occurs. This optimal harvest </w:t>
      </w:r>
      <w:r w:rsidR="002E3D3C" w:rsidRPr="00CD47FE">
        <w:rPr>
          <w:rFonts w:ascii="Times New Roman"/>
        </w:rPr>
        <w:t>level,</w:t>
      </w:r>
      <w:r w:rsidRPr="00CD47FE">
        <w:rPr>
          <w:rFonts w:ascii="Times New Roman"/>
        </w:rPr>
        <w:t xml:space="preserve"> referred to as the lobster </w:t>
      </w:r>
      <w:r w:rsidR="002E3D3C" w:rsidRPr="00CD47FE">
        <w:rPr>
          <w:rFonts w:ascii="Times New Roman"/>
        </w:rPr>
        <w:t>fishery</w:t>
      </w:r>
      <w:r w:rsidR="002E3D3C" w:rsidRPr="00CD47FE">
        <w:rPr>
          <w:rFonts w:ascii="Times New Roman"/>
        </w:rPr>
        <w:t>’</w:t>
      </w:r>
      <w:r w:rsidR="002E3D3C" w:rsidRPr="00CD47FE">
        <w:rPr>
          <w:rFonts w:ascii="Times New Roman"/>
        </w:rPr>
        <w:t>s Total</w:t>
      </w:r>
      <w:r w:rsidRPr="00CD47FE">
        <w:rPr>
          <w:rFonts w:ascii="Times New Roman"/>
        </w:rPr>
        <w:t xml:space="preserve"> Allowable Catch (TAC) is a function of lobster stock biomass and maximize</w:t>
      </w:r>
      <w:r w:rsidR="00FF23CD">
        <w:rPr>
          <w:rFonts w:ascii="Times New Roman"/>
        </w:rPr>
        <w:t>s</w:t>
      </w:r>
      <w:r w:rsidRPr="00CD47FE">
        <w:rPr>
          <w:rFonts w:ascii="Times New Roman"/>
        </w:rPr>
        <w:t xml:space="preserve"> </w:t>
      </w:r>
      <w:del w:id="16" w:author="Gavin McDonald" w:date="2015-12-21T11:57:00Z">
        <w:r w:rsidRPr="00CD47FE" w:rsidDel="00E77FF7">
          <w:rPr>
            <w:rFonts w:ascii="Times New Roman"/>
          </w:rPr>
          <w:delText>industry derived</w:delText>
        </w:r>
      </w:del>
      <w:ins w:id="17" w:author="Gavin McDonald" w:date="2015-12-21T11:57:00Z">
        <w:r w:rsidR="00E77FF7" w:rsidRPr="00CD47FE">
          <w:rPr>
            <w:rFonts w:ascii="Times New Roman"/>
          </w:rPr>
          <w:t>industry-derived</w:t>
        </w:r>
      </w:ins>
      <w:r w:rsidRPr="00CD47FE">
        <w:rPr>
          <w:rFonts w:ascii="Times New Roman"/>
        </w:rPr>
        <w:t xml:space="preserve"> benefits. </w:t>
      </w:r>
      <w:r w:rsidRPr="005E48A5">
        <w:rPr>
          <w:rFonts w:ascii="Times New Roman"/>
        </w:rPr>
        <w:t>Once the optimal, legal TAC for the fishery is determined, illegal fishing is introduced to determine an optimal enforcement level that maximizes a net social benefit function, which includes bot</w:t>
      </w:r>
      <w:r w:rsidR="00FF23CD">
        <w:rPr>
          <w:rFonts w:ascii="Times New Roman"/>
        </w:rPr>
        <w:t>h</w:t>
      </w:r>
      <w:r w:rsidRPr="005E48A5">
        <w:rPr>
          <w:rFonts w:ascii="Times New Roman"/>
        </w:rPr>
        <w:t xml:space="preserve"> industry benefits and enforcement costs.</w:t>
      </w:r>
      <w:r w:rsidR="00FF23CD">
        <w:rPr>
          <w:rFonts w:ascii="Times New Roman"/>
        </w:rPr>
        <w:t xml:space="preserve"> </w:t>
      </w:r>
      <w:r w:rsidRPr="005E48A5">
        <w:rPr>
          <w:rFonts w:ascii="Times New Roman"/>
        </w:rPr>
        <w:t xml:space="preserve">As part of this optimization, the level of illegal fishing that occurs each year is determined as a function of biomass and enforcement effort. Finally, the model is used to examine how and over what time scale the costs of enforcement can be financed through </w:t>
      </w:r>
      <w:r w:rsidR="00FF23CD">
        <w:rPr>
          <w:rFonts w:ascii="Times New Roman"/>
        </w:rPr>
        <w:t xml:space="preserve">cost-recovery using </w:t>
      </w:r>
      <w:r w:rsidRPr="005E48A5">
        <w:rPr>
          <w:rFonts w:ascii="Times New Roman"/>
        </w:rPr>
        <w:t xml:space="preserve">the four financing mechanisms. </w:t>
      </w:r>
      <w:commentRangeStart w:id="18"/>
      <w:r w:rsidRPr="005E48A5">
        <w:rPr>
          <w:rFonts w:ascii="Times New Roman"/>
        </w:rPr>
        <w:t xml:space="preserve">Parameter values used in the models are derived from other published studies </w:t>
      </w:r>
      <w:ins w:id="19" w:author="Gavin McDonald" w:date="2015-12-21T13:23:00Z">
        <w:r w:rsidR="008363F0">
          <w:rPr>
            <w:rFonts w:ascii="Times New Roman"/>
          </w:rPr>
          <w:t xml:space="preserve">or personal communications </w:t>
        </w:r>
      </w:ins>
      <w:r w:rsidRPr="005E48A5">
        <w:rPr>
          <w:rFonts w:ascii="Times New Roman"/>
        </w:rPr>
        <w:t xml:space="preserve">and </w:t>
      </w:r>
      <w:ins w:id="20" w:author="Gavin McDonald" w:date="2015-12-21T13:23:00Z">
        <w:r w:rsidR="008363F0">
          <w:rPr>
            <w:rFonts w:ascii="Times New Roman"/>
          </w:rPr>
          <w:t xml:space="preserve">are </w:t>
        </w:r>
      </w:ins>
      <w:r w:rsidRPr="005E48A5">
        <w:rPr>
          <w:rFonts w:ascii="Times New Roman"/>
        </w:rPr>
        <w:t xml:space="preserve">used to represent a small-scale lobster fishery in the Caribbean (Table 1). </w:t>
      </w:r>
      <w:commentRangeEnd w:id="18"/>
      <w:r w:rsidR="00AD444A">
        <w:rPr>
          <w:rStyle w:val="CommentReference"/>
        </w:rPr>
        <w:commentReference w:id="18"/>
      </w:r>
    </w:p>
    <w:p w14:paraId="4080FF44" w14:textId="77777777" w:rsidR="00B91601" w:rsidRDefault="00B91601" w:rsidP="00AD4F79">
      <w:pPr>
        <w:spacing w:line="240" w:lineRule="auto"/>
        <w:contextualSpacing/>
        <w:rPr>
          <w:rFonts w:ascii="Times" w:hAnsi="Times" w:cs="Times New Roman"/>
          <w:color w:val="000000" w:themeColor="text1"/>
          <w:szCs w:val="22"/>
        </w:rPr>
      </w:pPr>
    </w:p>
    <w:p w14:paraId="6DBBE7B3" w14:textId="0CEB441E" w:rsidR="00AD4F79" w:rsidRDefault="002C7A34" w:rsidP="00AD4F79">
      <w:pPr>
        <w:spacing w:line="240" w:lineRule="auto"/>
        <w:contextualSpacing/>
        <w:rPr>
          <w:rFonts w:ascii="Times" w:hAnsi="Times" w:cs="Times New Roman"/>
          <w:i/>
          <w:color w:val="000000" w:themeColor="text1"/>
          <w:szCs w:val="22"/>
        </w:rPr>
      </w:pPr>
      <w:r w:rsidRPr="00A92138">
        <w:rPr>
          <w:rFonts w:ascii="Times" w:hAnsi="Times" w:cs="Times New Roman"/>
          <w:i/>
          <w:color w:val="000000" w:themeColor="text1"/>
          <w:szCs w:val="22"/>
        </w:rPr>
        <w:t>2.</w:t>
      </w:r>
      <w:r w:rsidR="00AE03E8">
        <w:rPr>
          <w:rFonts w:ascii="Times" w:hAnsi="Times" w:cs="Times New Roman"/>
          <w:i/>
          <w:color w:val="000000" w:themeColor="text1"/>
          <w:szCs w:val="22"/>
        </w:rPr>
        <w:t>1</w:t>
      </w:r>
      <w:r w:rsidR="00F939D9">
        <w:rPr>
          <w:rFonts w:ascii="Times" w:hAnsi="Times" w:cs="Times New Roman"/>
          <w:i/>
          <w:color w:val="000000" w:themeColor="text1"/>
          <w:szCs w:val="22"/>
        </w:rPr>
        <w:t xml:space="preserve"> </w:t>
      </w:r>
      <w:r w:rsidR="00AE03E8">
        <w:rPr>
          <w:rFonts w:ascii="Times" w:hAnsi="Times" w:cs="Times New Roman"/>
          <w:i/>
          <w:color w:val="000000" w:themeColor="text1"/>
          <w:szCs w:val="22"/>
        </w:rPr>
        <w:t>Bio-</w:t>
      </w:r>
      <w:r w:rsidR="00AD4F79">
        <w:rPr>
          <w:rFonts w:ascii="Times" w:hAnsi="Times" w:cs="Times New Roman"/>
          <w:i/>
          <w:color w:val="000000" w:themeColor="text1"/>
          <w:szCs w:val="22"/>
        </w:rPr>
        <w:t>Economic Model</w:t>
      </w:r>
    </w:p>
    <w:p w14:paraId="3175A97C" w14:textId="77777777" w:rsidR="00792D4D" w:rsidRDefault="00792D4D" w:rsidP="00AD4F79">
      <w:pPr>
        <w:spacing w:line="240" w:lineRule="auto"/>
        <w:contextualSpacing/>
        <w:rPr>
          <w:rFonts w:ascii="Times" w:hAnsi="Times" w:cs="Times New Roman"/>
          <w:i/>
          <w:color w:val="000000" w:themeColor="text1"/>
          <w:szCs w:val="22"/>
        </w:rPr>
      </w:pPr>
    </w:p>
    <w:p w14:paraId="70A8EF70" w14:textId="121FA69E" w:rsidR="00721F24" w:rsidRDefault="00F939D9" w:rsidP="00AD4F79">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2.1.1 </w:t>
      </w:r>
      <w:r w:rsidR="00721F24">
        <w:rPr>
          <w:rFonts w:ascii="Times" w:hAnsi="Times" w:cs="Times New Roman"/>
          <w:i/>
          <w:color w:val="000000" w:themeColor="text1"/>
          <w:szCs w:val="22"/>
        </w:rPr>
        <w:t>Biological</w:t>
      </w:r>
      <w:r w:rsidR="001F4BEC">
        <w:rPr>
          <w:rFonts w:ascii="Times" w:hAnsi="Times" w:cs="Times New Roman"/>
          <w:i/>
          <w:color w:val="000000" w:themeColor="text1"/>
          <w:szCs w:val="22"/>
        </w:rPr>
        <w:t xml:space="preserve"> Model</w:t>
      </w:r>
    </w:p>
    <w:p w14:paraId="3479C967" w14:textId="77777777" w:rsidR="002E3D3C" w:rsidRDefault="002E3D3C" w:rsidP="00084B76">
      <w:pPr>
        <w:spacing w:line="240" w:lineRule="auto"/>
        <w:contextualSpacing/>
        <w:rPr>
          <w:rFonts w:ascii="Times" w:hAnsi="Times" w:cs="Times New Roman"/>
          <w:color w:val="000000" w:themeColor="text1"/>
          <w:szCs w:val="22"/>
        </w:rPr>
      </w:pPr>
    </w:p>
    <w:p w14:paraId="474BB1EF" w14:textId="4A0D06CD" w:rsidR="00A21428" w:rsidRDefault="00830533" w:rsidP="00084B76">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A</w:t>
      </w:r>
      <w:r w:rsidR="00C22793">
        <w:rPr>
          <w:rFonts w:ascii="Times" w:hAnsi="Times" w:cs="Times New Roman"/>
          <w:color w:val="000000" w:themeColor="text1"/>
          <w:szCs w:val="22"/>
        </w:rPr>
        <w:t xml:space="preserve"> simple</w:t>
      </w:r>
      <w:r>
        <w:rPr>
          <w:rFonts w:ascii="Times" w:hAnsi="Times" w:cs="Times New Roman"/>
          <w:color w:val="000000" w:themeColor="text1"/>
          <w:szCs w:val="22"/>
        </w:rPr>
        <w:t xml:space="preserve"> discr</w:t>
      </w:r>
      <w:r w:rsidR="00F44892">
        <w:rPr>
          <w:rFonts w:ascii="Times" w:hAnsi="Times" w:cs="Times New Roman"/>
          <w:color w:val="000000" w:themeColor="text1"/>
          <w:szCs w:val="22"/>
        </w:rPr>
        <w:t>ete logistic model [33]</w:t>
      </w:r>
      <w:r>
        <w:rPr>
          <w:rFonts w:ascii="Times" w:hAnsi="Times" w:cs="Times New Roman"/>
          <w:color w:val="000000" w:themeColor="text1"/>
          <w:szCs w:val="22"/>
        </w:rPr>
        <w:t xml:space="preserve"> is used to describe population growth of the Caribbean spiny lobster </w:t>
      </w:r>
      <w:proofErr w:type="spellStart"/>
      <w:r w:rsidRPr="00834898">
        <w:rPr>
          <w:rFonts w:ascii="Times" w:hAnsi="Times" w:cs="Times New Roman"/>
          <w:i/>
          <w:color w:val="000000" w:themeColor="text1"/>
          <w:szCs w:val="22"/>
        </w:rPr>
        <w:t>Panulirus</w:t>
      </w:r>
      <w:proofErr w:type="spellEnd"/>
      <w:r w:rsidRPr="00834898">
        <w:rPr>
          <w:rFonts w:ascii="Times" w:hAnsi="Times" w:cs="Times New Roman"/>
          <w:i/>
          <w:color w:val="000000" w:themeColor="text1"/>
          <w:szCs w:val="22"/>
        </w:rPr>
        <w:t xml:space="preserve"> </w:t>
      </w:r>
      <w:proofErr w:type="spellStart"/>
      <w:r w:rsidRPr="00834898">
        <w:rPr>
          <w:rFonts w:ascii="Times" w:hAnsi="Times" w:cs="Times New Roman"/>
          <w:i/>
          <w:color w:val="000000" w:themeColor="text1"/>
          <w:szCs w:val="22"/>
        </w:rPr>
        <w:t>argus</w:t>
      </w:r>
      <w:proofErr w:type="spellEnd"/>
      <w:r>
        <w:rPr>
          <w:rFonts w:ascii="Times" w:hAnsi="Times" w:cs="Times New Roman"/>
          <w:color w:val="000000" w:themeColor="text1"/>
          <w:szCs w:val="22"/>
        </w:rPr>
        <w:t xml:space="preserve"> and</w:t>
      </w:r>
      <w:r w:rsidR="00C22793">
        <w:rPr>
          <w:rFonts w:ascii="Times" w:hAnsi="Times" w:cs="Times New Roman"/>
          <w:color w:val="000000" w:themeColor="text1"/>
          <w:szCs w:val="22"/>
        </w:rPr>
        <w:t xml:space="preserve"> </w:t>
      </w:r>
      <w:r w:rsidR="00294F32">
        <w:rPr>
          <w:rFonts w:ascii="Times" w:hAnsi="Times" w:cs="Times New Roman"/>
          <w:color w:val="000000" w:themeColor="text1"/>
          <w:szCs w:val="22"/>
        </w:rPr>
        <w:t>calculate</w:t>
      </w:r>
      <w:r>
        <w:rPr>
          <w:rFonts w:ascii="Times" w:hAnsi="Times" w:cs="Times New Roman"/>
          <w:color w:val="000000" w:themeColor="text1"/>
          <w:szCs w:val="22"/>
        </w:rPr>
        <w:t xml:space="preserve"> stock biomass (</w:t>
      </w:r>
      <w:r w:rsidR="00A21428">
        <w:rPr>
          <w:rFonts w:ascii="Times" w:hAnsi="Times" w:cs="Times New Roman"/>
          <w:i/>
          <w:color w:val="000000" w:themeColor="text1"/>
          <w:szCs w:val="22"/>
        </w:rPr>
        <w:t xml:space="preserve">B) </w:t>
      </w:r>
      <w:r>
        <w:rPr>
          <w:rFonts w:ascii="Times" w:hAnsi="Times" w:cs="Times New Roman"/>
          <w:color w:val="000000" w:themeColor="text1"/>
          <w:szCs w:val="22"/>
        </w:rPr>
        <w:t>at an annual time step (</w:t>
      </w:r>
      <w:r w:rsidRPr="00834898">
        <w:rPr>
          <w:rFonts w:ascii="Times" w:hAnsi="Times" w:cs="Times New Roman"/>
          <w:i/>
          <w:color w:val="000000" w:themeColor="text1"/>
          <w:szCs w:val="22"/>
        </w:rPr>
        <w:t>t</w:t>
      </w:r>
      <w:r>
        <w:rPr>
          <w:rFonts w:ascii="Times" w:hAnsi="Times" w:cs="Times New Roman"/>
          <w:color w:val="000000" w:themeColor="text1"/>
          <w:szCs w:val="22"/>
        </w:rPr>
        <w:t>)</w:t>
      </w:r>
      <w:r w:rsidR="00C22793">
        <w:rPr>
          <w:rFonts w:ascii="Times" w:hAnsi="Times" w:cs="Times New Roman"/>
          <w:color w:val="000000" w:themeColor="text1"/>
          <w:szCs w:val="22"/>
        </w:rPr>
        <w:t xml:space="preserve"> after </w:t>
      </w:r>
      <w:r w:rsidR="00247E63">
        <w:rPr>
          <w:rFonts w:ascii="Times" w:hAnsi="Times" w:cs="Times New Roman"/>
          <w:color w:val="000000" w:themeColor="text1"/>
          <w:szCs w:val="22"/>
        </w:rPr>
        <w:t xml:space="preserve">total </w:t>
      </w:r>
      <w:r w:rsidR="00C22793">
        <w:rPr>
          <w:rFonts w:ascii="Times" w:hAnsi="Times" w:cs="Times New Roman"/>
          <w:color w:val="000000" w:themeColor="text1"/>
          <w:szCs w:val="22"/>
        </w:rPr>
        <w:t>annual catch (</w:t>
      </w:r>
      <w:proofErr w:type="spellStart"/>
      <w:r w:rsidR="00C22793" w:rsidRPr="00834898">
        <w:rPr>
          <w:rFonts w:ascii="Times" w:hAnsi="Times" w:cs="Times New Roman"/>
          <w:i/>
          <w:color w:val="000000" w:themeColor="text1"/>
          <w:szCs w:val="22"/>
        </w:rPr>
        <w:t>Q</w:t>
      </w:r>
      <w:r w:rsidR="00C22793" w:rsidRPr="00834898">
        <w:rPr>
          <w:rFonts w:ascii="Times" w:hAnsi="Times" w:cs="Times New Roman"/>
          <w:i/>
          <w:color w:val="000000" w:themeColor="text1"/>
          <w:szCs w:val="22"/>
          <w:vertAlign w:val="subscript"/>
        </w:rPr>
        <w:t>t</w:t>
      </w:r>
      <w:proofErr w:type="spellEnd"/>
      <w:r w:rsidR="00C22793">
        <w:rPr>
          <w:rFonts w:ascii="Times" w:hAnsi="Times" w:cs="Times New Roman"/>
          <w:color w:val="000000" w:themeColor="text1"/>
          <w:szCs w:val="22"/>
        </w:rPr>
        <w:t xml:space="preserve">) </w:t>
      </w:r>
      <w:r w:rsidR="0082655B">
        <w:rPr>
          <w:rFonts w:ascii="Times" w:hAnsi="Times" w:cs="Times New Roman"/>
          <w:color w:val="000000" w:themeColor="text1"/>
          <w:szCs w:val="22"/>
        </w:rPr>
        <w:t xml:space="preserve">from the fishery </w:t>
      </w:r>
      <w:r w:rsidR="00C22793">
        <w:rPr>
          <w:rFonts w:ascii="Times" w:hAnsi="Times" w:cs="Times New Roman"/>
          <w:color w:val="000000" w:themeColor="text1"/>
          <w:szCs w:val="22"/>
        </w:rPr>
        <w:t>has been removed</w:t>
      </w:r>
      <w:r w:rsidR="00554B70">
        <w:rPr>
          <w:rFonts w:ascii="Times" w:hAnsi="Times" w:cs="Times New Roman"/>
          <w:color w:val="000000" w:themeColor="text1"/>
          <w:szCs w:val="22"/>
        </w:rPr>
        <w:t>:</w:t>
      </w:r>
      <w:r w:rsidR="00A21428">
        <w:rPr>
          <w:rFonts w:ascii="Times" w:hAnsi="Times" w:cs="Times New Roman"/>
          <w:color w:val="000000" w:themeColor="text1"/>
          <w:szCs w:val="22"/>
        </w:rPr>
        <w:tab/>
      </w:r>
      <w:r w:rsidR="00A21428">
        <w:rPr>
          <w:rFonts w:ascii="Times" w:hAnsi="Times" w:cs="Times New Roman"/>
          <w:color w:val="000000" w:themeColor="text1"/>
          <w:szCs w:val="22"/>
        </w:rPr>
        <w:tab/>
      </w:r>
    </w:p>
    <w:p w14:paraId="6DE1670E" w14:textId="3DF5EA8D" w:rsidR="00554B70" w:rsidRDefault="00A21428" w:rsidP="00AE03E8">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p>
    <w:p w14:paraId="2D145AA6" w14:textId="3CF9695C" w:rsidR="00554B70" w:rsidRDefault="005E790D" w:rsidP="00A21428">
      <w:pPr>
        <w:tabs>
          <w:tab w:val="right" w:pos="9360"/>
        </w:tabs>
        <w:spacing w:line="240" w:lineRule="auto"/>
        <w:contextualSpacing/>
        <w:rPr>
          <w:rFonts w:ascii="Times" w:hAnsi="Times" w:cs="Times New Roman"/>
          <w:color w:val="000000" w:themeColor="text1"/>
          <w:szCs w:val="22"/>
        </w:rPr>
      </w:pPr>
      <m:oMath>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t+1</m:t>
            </m:r>
          </m:sub>
        </m:sSub>
        <m: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r>
          <w:rPr>
            <w:rFonts w:ascii="Cambria Math" w:hAnsi="Cambria Math" w:cs="Times New Roman"/>
            <w:color w:val="000000" w:themeColor="text1"/>
            <w:szCs w:val="22"/>
          </w:rPr>
          <m:t>+r</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r>
          <w:rPr>
            <w:rFonts w:ascii="Cambria Math" w:hAnsi="Cambria Math" w:cs="Times New Roman"/>
            <w:color w:val="000000" w:themeColor="text1"/>
            <w:szCs w:val="22"/>
          </w:rPr>
          <m:t xml:space="preserve">-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r</m:t>
            </m:r>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2</m:t>
                </m:r>
              </m:sup>
            </m:sSubSup>
          </m:num>
          <m:den>
            <m:r>
              <w:rPr>
                <w:rFonts w:ascii="Cambria Math" w:hAnsi="Cambria Math" w:cs="Times New Roman"/>
                <w:color w:val="000000" w:themeColor="text1"/>
                <w:szCs w:val="22"/>
              </w:rPr>
              <m:t>K</m:t>
            </m:r>
          </m:den>
        </m:f>
        <m: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oMath>
      <w:r w:rsidR="00A21428">
        <w:rPr>
          <w:rFonts w:ascii="Times" w:hAnsi="Times" w:cs="Times New Roman"/>
          <w:color w:val="000000" w:themeColor="text1"/>
          <w:szCs w:val="22"/>
        </w:rPr>
        <w:t xml:space="preserve">                                                                                                                    (</w:t>
      </w:r>
      <w:r w:rsidR="00A21428" w:rsidRPr="00A21428">
        <w:rPr>
          <w:rFonts w:ascii="Times" w:hAnsi="Times" w:cs="Times New Roman"/>
          <w:i/>
          <w:color w:val="000000" w:themeColor="text1"/>
          <w:szCs w:val="22"/>
        </w:rPr>
        <w:t>1</w:t>
      </w:r>
      <w:r w:rsidR="00A21428">
        <w:rPr>
          <w:rFonts w:ascii="Times" w:hAnsi="Times" w:cs="Times New Roman"/>
          <w:color w:val="000000" w:themeColor="text1"/>
          <w:szCs w:val="22"/>
        </w:rPr>
        <w:t>)</w:t>
      </w:r>
    </w:p>
    <w:p w14:paraId="46A3475F" w14:textId="77777777" w:rsidR="00334B7F" w:rsidRDefault="0070528A" w:rsidP="00AE03E8">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 </w:t>
      </w:r>
    </w:p>
    <w:p w14:paraId="4E3860D7" w14:textId="2AC8A6A5" w:rsidR="00072484" w:rsidRDefault="005E48A5" w:rsidP="001F273A">
      <w:pPr>
        <w:pStyle w:val="BodyText"/>
        <w:spacing w:line="254" w:lineRule="exact"/>
        <w:ind w:left="0" w:firstLine="0"/>
      </w:pPr>
      <w:r>
        <w:rPr>
          <w:spacing w:val="-1"/>
        </w:rPr>
        <w:t>Where</w:t>
      </w:r>
      <w:r>
        <w:t xml:space="preserve"> </w:t>
      </w:r>
      <w:r>
        <w:rPr>
          <w:rFonts w:cs="Times New Roman"/>
          <w:i/>
        </w:rPr>
        <w:t xml:space="preserve">r </w:t>
      </w:r>
      <w:r>
        <w:t xml:space="preserve">is the estimated </w:t>
      </w:r>
      <w:r>
        <w:rPr>
          <w:spacing w:val="-1"/>
        </w:rPr>
        <w:t>intrinsic</w:t>
      </w:r>
      <w:r>
        <w:t xml:space="preserve"> </w:t>
      </w:r>
      <w:r>
        <w:rPr>
          <w:spacing w:val="-2"/>
        </w:rPr>
        <w:t>growth</w:t>
      </w:r>
      <w:r>
        <w:t xml:space="preserve"> </w:t>
      </w:r>
      <w:r>
        <w:rPr>
          <w:spacing w:val="-1"/>
        </w:rPr>
        <w:t>rate</w:t>
      </w:r>
      <w:r>
        <w:t xml:space="preserve"> </w:t>
      </w:r>
      <w:r>
        <w:rPr>
          <w:spacing w:val="-1"/>
        </w:rPr>
        <w:t>parameter</w:t>
      </w:r>
      <w:r>
        <w:t xml:space="preserve"> of a tropical lobster population (Morris 2010), </w:t>
      </w:r>
      <w:r>
        <w:rPr>
          <w:spacing w:val="-1"/>
        </w:rPr>
        <w:t>and</w:t>
      </w:r>
      <w:r>
        <w:t xml:space="preserve"> </w:t>
      </w:r>
      <w:r>
        <w:rPr>
          <w:rFonts w:cs="Times New Roman"/>
          <w:i/>
        </w:rPr>
        <w:t xml:space="preserve">K </w:t>
      </w:r>
      <w:r>
        <w:rPr>
          <w:rFonts w:cs="Times New Roman"/>
        </w:rPr>
        <w:t xml:space="preserve">is the lobster </w:t>
      </w:r>
      <w:r>
        <w:rPr>
          <w:rFonts w:cs="Times New Roman"/>
          <w:spacing w:val="-1"/>
        </w:rPr>
        <w:t>population’s</w:t>
      </w:r>
      <w:r>
        <w:rPr>
          <w:rFonts w:cs="Times New Roman"/>
        </w:rPr>
        <w:t xml:space="preserve"> </w:t>
      </w:r>
      <w:del w:id="21" w:author="Gavin McDonald" w:date="2015-12-21T12:09:00Z">
        <w:r w:rsidDel="00B75D4D">
          <w:rPr>
            <w:rFonts w:cs="Times New Roman"/>
          </w:rPr>
          <w:delText xml:space="preserve">assumed </w:delText>
        </w:r>
      </w:del>
      <w:r>
        <w:rPr>
          <w:rFonts w:cs="Times New Roman"/>
          <w:spacing w:val="-1"/>
        </w:rPr>
        <w:t>carrying</w:t>
      </w:r>
      <w:r>
        <w:rPr>
          <w:rFonts w:cs="Times New Roman"/>
          <w:spacing w:val="43"/>
        </w:rPr>
        <w:t xml:space="preserve"> </w:t>
      </w:r>
      <w:r>
        <w:rPr>
          <w:rFonts w:cs="Times New Roman"/>
          <w:spacing w:val="-1"/>
        </w:rPr>
        <w:t>capacity, derived from estimated population parameters of a Caribbean lobster stock (</w:t>
      </w:r>
      <w:proofErr w:type="spellStart"/>
      <w:r>
        <w:rPr>
          <w:rFonts w:cs="Times New Roman"/>
          <w:spacing w:val="-1"/>
        </w:rPr>
        <w:t>Horsfeld</w:t>
      </w:r>
      <w:proofErr w:type="spellEnd"/>
      <w:r>
        <w:rPr>
          <w:rFonts w:cs="Times New Roman"/>
          <w:spacing w:val="-1"/>
        </w:rPr>
        <w:t xml:space="preserve"> et al. 2013).</w:t>
      </w:r>
    </w:p>
    <w:p w14:paraId="446661C0" w14:textId="77777777" w:rsidR="00554B70" w:rsidRDefault="00554B70" w:rsidP="001F4BEC">
      <w:pPr>
        <w:spacing w:line="240" w:lineRule="auto"/>
        <w:contextualSpacing/>
        <w:rPr>
          <w:rFonts w:ascii="Times" w:hAnsi="Times" w:cs="Times New Roman"/>
          <w:i/>
          <w:color w:val="000000" w:themeColor="text1"/>
          <w:szCs w:val="22"/>
        </w:rPr>
      </w:pPr>
    </w:p>
    <w:p w14:paraId="5792FF9B" w14:textId="4ED06746" w:rsidR="00E9427E" w:rsidRDefault="00F939D9" w:rsidP="001F4BEC">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2.1.2 </w:t>
      </w:r>
      <w:r w:rsidR="00294F32" w:rsidRPr="00834898">
        <w:rPr>
          <w:rFonts w:ascii="Times" w:hAnsi="Times" w:cs="Times New Roman"/>
          <w:i/>
          <w:color w:val="000000" w:themeColor="text1"/>
          <w:szCs w:val="22"/>
        </w:rPr>
        <w:t>Economic</w:t>
      </w:r>
      <w:r w:rsidR="001F4BEC">
        <w:rPr>
          <w:rFonts w:ascii="Times" w:hAnsi="Times" w:cs="Times New Roman"/>
          <w:i/>
          <w:color w:val="000000" w:themeColor="text1"/>
          <w:szCs w:val="22"/>
        </w:rPr>
        <w:t xml:space="preserve"> Model</w:t>
      </w:r>
      <w:r w:rsidR="00294F32" w:rsidRPr="00834898">
        <w:rPr>
          <w:rFonts w:ascii="Times" w:hAnsi="Times" w:cs="Times New Roman"/>
          <w:i/>
          <w:color w:val="000000" w:themeColor="text1"/>
          <w:szCs w:val="22"/>
        </w:rPr>
        <w:t xml:space="preserve"> </w:t>
      </w:r>
    </w:p>
    <w:p w14:paraId="3F40D009" w14:textId="77777777" w:rsidR="002E3D3C" w:rsidRDefault="002E3D3C" w:rsidP="00084B76">
      <w:pPr>
        <w:spacing w:line="240" w:lineRule="auto"/>
        <w:contextualSpacing/>
        <w:rPr>
          <w:rFonts w:ascii="Times" w:hAnsi="Times" w:cs="Times New Roman"/>
          <w:color w:val="000000" w:themeColor="text1"/>
          <w:szCs w:val="22"/>
        </w:rPr>
      </w:pPr>
    </w:p>
    <w:p w14:paraId="7492D9EA" w14:textId="49EE9017" w:rsidR="00E9427E" w:rsidRDefault="00F145B5" w:rsidP="00084B76">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A </w:t>
      </w:r>
      <w:r w:rsidR="0070528A">
        <w:rPr>
          <w:rFonts w:ascii="Times" w:hAnsi="Times" w:cs="Times New Roman"/>
          <w:color w:val="000000" w:themeColor="text1"/>
          <w:szCs w:val="22"/>
        </w:rPr>
        <w:t xml:space="preserve">modification of the economic model described in </w:t>
      </w:r>
      <w:r w:rsidR="00F44892">
        <w:rPr>
          <w:rFonts w:ascii="Times" w:hAnsi="Times" w:cs="Times New Roman"/>
          <w:color w:val="000000" w:themeColor="text1"/>
          <w:szCs w:val="22"/>
        </w:rPr>
        <w:t xml:space="preserve">[34] </w:t>
      </w:r>
      <w:r>
        <w:rPr>
          <w:rFonts w:ascii="Times" w:hAnsi="Times" w:cs="Times New Roman"/>
          <w:color w:val="000000" w:themeColor="text1"/>
          <w:szCs w:val="22"/>
        </w:rPr>
        <w:t xml:space="preserve">is used </w:t>
      </w:r>
      <w:r w:rsidR="0070528A">
        <w:rPr>
          <w:rFonts w:ascii="Times" w:hAnsi="Times" w:cs="Times New Roman"/>
          <w:color w:val="000000" w:themeColor="text1"/>
          <w:szCs w:val="22"/>
        </w:rPr>
        <w:t>to</w:t>
      </w:r>
      <w:r w:rsidR="00E9427E">
        <w:rPr>
          <w:rFonts w:ascii="Times" w:hAnsi="Times" w:cs="Times New Roman"/>
          <w:color w:val="000000" w:themeColor="text1"/>
          <w:szCs w:val="22"/>
        </w:rPr>
        <w:t xml:space="preserve"> </w:t>
      </w:r>
      <w:r w:rsidR="0070528A">
        <w:rPr>
          <w:rFonts w:ascii="Times" w:hAnsi="Times" w:cs="Times New Roman"/>
          <w:color w:val="000000" w:themeColor="text1"/>
          <w:szCs w:val="22"/>
        </w:rPr>
        <w:t xml:space="preserve">calculate </w:t>
      </w:r>
      <w:r w:rsidR="00E9427E">
        <w:rPr>
          <w:rFonts w:ascii="Times" w:hAnsi="Times" w:cs="Times New Roman"/>
          <w:color w:val="000000" w:themeColor="text1"/>
          <w:szCs w:val="22"/>
        </w:rPr>
        <w:t>revenue</w:t>
      </w:r>
      <w:r w:rsidR="00941A0E">
        <w:rPr>
          <w:rFonts w:ascii="Times" w:hAnsi="Times" w:cs="Times New Roman"/>
          <w:color w:val="000000" w:themeColor="text1"/>
          <w:szCs w:val="22"/>
        </w:rPr>
        <w:t xml:space="preserve"> generated</w:t>
      </w:r>
      <w:r w:rsidR="00E9427E">
        <w:rPr>
          <w:rFonts w:ascii="Times" w:hAnsi="Times" w:cs="Times New Roman"/>
          <w:color w:val="000000" w:themeColor="text1"/>
          <w:szCs w:val="22"/>
        </w:rPr>
        <w:t xml:space="preserve"> from </w:t>
      </w:r>
      <w:r w:rsidR="00941A0E">
        <w:rPr>
          <w:rFonts w:ascii="Times" w:hAnsi="Times" w:cs="Times New Roman"/>
          <w:color w:val="000000" w:themeColor="text1"/>
          <w:szCs w:val="22"/>
        </w:rPr>
        <w:t>a</w:t>
      </w:r>
      <w:r w:rsidR="00E9427E">
        <w:rPr>
          <w:rFonts w:ascii="Times" w:hAnsi="Times" w:cs="Times New Roman"/>
          <w:color w:val="000000" w:themeColor="text1"/>
          <w:szCs w:val="22"/>
        </w:rPr>
        <w:t xml:space="preserve"> </w:t>
      </w:r>
      <w:r w:rsidR="0070528A">
        <w:rPr>
          <w:rFonts w:ascii="Times" w:hAnsi="Times" w:cs="Times New Roman"/>
          <w:color w:val="000000" w:themeColor="text1"/>
          <w:szCs w:val="22"/>
        </w:rPr>
        <w:t>fishing industry and dive tourism industry</w:t>
      </w:r>
      <w:r w:rsidR="00CE11AC">
        <w:rPr>
          <w:rFonts w:ascii="Times" w:hAnsi="Times" w:cs="Times New Roman"/>
          <w:color w:val="000000" w:themeColor="text1"/>
          <w:szCs w:val="22"/>
        </w:rPr>
        <w:t xml:space="preserve"> under the 3 </w:t>
      </w:r>
      <w:del w:id="22" w:author="Gavin McDonald" w:date="2015-12-21T11:58:00Z">
        <w:r w:rsidR="005E48A5" w:rsidDel="00E77FF7">
          <w:rPr>
            <w:rFonts w:ascii="Times" w:hAnsi="Times" w:cs="Times New Roman"/>
            <w:color w:val="000000" w:themeColor="text1"/>
            <w:szCs w:val="22"/>
          </w:rPr>
          <w:delText>industry</w:delText>
        </w:r>
        <w:r w:rsidR="00CE11AC" w:rsidDel="00E77FF7">
          <w:rPr>
            <w:rFonts w:ascii="Times" w:hAnsi="Times" w:cs="Times New Roman"/>
            <w:color w:val="000000" w:themeColor="text1"/>
            <w:szCs w:val="22"/>
          </w:rPr>
          <w:delText xml:space="preserve"> </w:delText>
        </w:r>
      </w:del>
      <w:ins w:id="23" w:author="Gavin McDonald" w:date="2015-12-21T11:58:00Z">
        <w:r w:rsidR="00E77FF7">
          <w:rPr>
            <w:rFonts w:ascii="Times" w:hAnsi="Times" w:cs="Times New Roman"/>
            <w:color w:val="000000" w:themeColor="text1"/>
            <w:szCs w:val="22"/>
          </w:rPr>
          <w:t xml:space="preserve">stakeholder </w:t>
        </w:r>
      </w:ins>
      <w:r w:rsidR="00CE11AC">
        <w:rPr>
          <w:rFonts w:ascii="Times" w:hAnsi="Times" w:cs="Times New Roman"/>
          <w:color w:val="000000" w:themeColor="text1"/>
          <w:szCs w:val="22"/>
        </w:rPr>
        <w:t>archetypes</w:t>
      </w:r>
      <w:r w:rsidR="005E56E7">
        <w:rPr>
          <w:rFonts w:ascii="Times" w:hAnsi="Times" w:cs="Times New Roman"/>
          <w:color w:val="000000" w:themeColor="text1"/>
          <w:szCs w:val="22"/>
        </w:rPr>
        <w:t>: 1)</w:t>
      </w:r>
      <w:r w:rsidR="00554B70">
        <w:rPr>
          <w:rFonts w:ascii="Times" w:hAnsi="Times" w:cs="Times New Roman"/>
          <w:color w:val="000000" w:themeColor="text1"/>
          <w:szCs w:val="22"/>
        </w:rPr>
        <w:t xml:space="preserve"> </w:t>
      </w:r>
      <w:r w:rsidR="005E56E7">
        <w:rPr>
          <w:rFonts w:ascii="Times" w:hAnsi="Times" w:cs="Times New Roman"/>
          <w:color w:val="000000" w:themeColor="text1"/>
          <w:szCs w:val="22"/>
        </w:rPr>
        <w:t xml:space="preserve">fishing industry </w:t>
      </w:r>
      <w:r w:rsidR="00247E63">
        <w:rPr>
          <w:rFonts w:ascii="Times" w:hAnsi="Times" w:cs="Times New Roman"/>
          <w:color w:val="000000" w:themeColor="text1"/>
          <w:szCs w:val="22"/>
        </w:rPr>
        <w:t xml:space="preserve">only; </w:t>
      </w:r>
      <w:r w:rsidR="005E56E7">
        <w:rPr>
          <w:rFonts w:ascii="Times" w:hAnsi="Times" w:cs="Times New Roman"/>
          <w:color w:val="000000" w:themeColor="text1"/>
          <w:szCs w:val="22"/>
        </w:rPr>
        <w:t>2)</w:t>
      </w:r>
      <w:r w:rsidR="00554B70">
        <w:rPr>
          <w:rFonts w:ascii="Times" w:hAnsi="Times" w:cs="Times New Roman"/>
          <w:color w:val="000000" w:themeColor="text1"/>
          <w:szCs w:val="22"/>
        </w:rPr>
        <w:t xml:space="preserve"> </w:t>
      </w:r>
      <w:r w:rsidR="005E56E7">
        <w:rPr>
          <w:rFonts w:ascii="Times" w:hAnsi="Times" w:cs="Times New Roman"/>
          <w:color w:val="000000" w:themeColor="text1"/>
          <w:szCs w:val="22"/>
        </w:rPr>
        <w:t>d</w:t>
      </w:r>
      <w:r w:rsidR="005C3A6F">
        <w:rPr>
          <w:rFonts w:ascii="Times" w:hAnsi="Times" w:cs="Times New Roman"/>
          <w:color w:val="000000" w:themeColor="text1"/>
          <w:szCs w:val="22"/>
        </w:rPr>
        <w:t xml:space="preserve">ive </w:t>
      </w:r>
      <w:r w:rsidR="00554B70">
        <w:rPr>
          <w:rFonts w:ascii="Times" w:hAnsi="Times" w:cs="Times New Roman"/>
          <w:color w:val="000000" w:themeColor="text1"/>
          <w:szCs w:val="22"/>
        </w:rPr>
        <w:t xml:space="preserve">tourism industry </w:t>
      </w:r>
      <w:r w:rsidR="005E56E7">
        <w:rPr>
          <w:rFonts w:ascii="Times" w:hAnsi="Times" w:cs="Times New Roman"/>
          <w:color w:val="000000" w:themeColor="text1"/>
          <w:szCs w:val="22"/>
        </w:rPr>
        <w:t xml:space="preserve">only; and </w:t>
      </w:r>
      <w:r w:rsidR="00554B70">
        <w:rPr>
          <w:rFonts w:ascii="Times" w:hAnsi="Times" w:cs="Times New Roman"/>
          <w:color w:val="000000" w:themeColor="text1"/>
          <w:szCs w:val="22"/>
        </w:rPr>
        <w:t>3</w:t>
      </w:r>
      <w:r w:rsidR="005E56E7">
        <w:rPr>
          <w:rFonts w:ascii="Times" w:hAnsi="Times" w:cs="Times New Roman"/>
          <w:color w:val="000000" w:themeColor="text1"/>
          <w:szCs w:val="22"/>
        </w:rPr>
        <w:t>)</w:t>
      </w:r>
      <w:r w:rsidR="00554B70">
        <w:rPr>
          <w:rFonts w:ascii="Times" w:hAnsi="Times" w:cs="Times New Roman"/>
          <w:color w:val="000000" w:themeColor="text1"/>
          <w:szCs w:val="22"/>
        </w:rPr>
        <w:t xml:space="preserve"> </w:t>
      </w:r>
      <w:r w:rsidR="005E56E7">
        <w:rPr>
          <w:rFonts w:ascii="Times" w:hAnsi="Times" w:cs="Times New Roman"/>
          <w:color w:val="000000" w:themeColor="text1"/>
          <w:szCs w:val="22"/>
        </w:rPr>
        <w:t>d</w:t>
      </w:r>
      <w:r w:rsidR="00554B70">
        <w:rPr>
          <w:rFonts w:ascii="Times" w:hAnsi="Times" w:cs="Times New Roman"/>
          <w:color w:val="000000" w:themeColor="text1"/>
          <w:szCs w:val="22"/>
        </w:rPr>
        <w:t>iv</w:t>
      </w:r>
      <w:r w:rsidR="005C3A6F">
        <w:rPr>
          <w:rFonts w:ascii="Times" w:hAnsi="Times" w:cs="Times New Roman"/>
          <w:color w:val="000000" w:themeColor="text1"/>
          <w:szCs w:val="22"/>
        </w:rPr>
        <w:t>e</w:t>
      </w:r>
      <w:r w:rsidR="00554B70">
        <w:rPr>
          <w:rFonts w:ascii="Times" w:hAnsi="Times" w:cs="Times New Roman"/>
          <w:color w:val="000000" w:themeColor="text1"/>
          <w:szCs w:val="22"/>
        </w:rPr>
        <w:t xml:space="preserve"> and fishing industr</w:t>
      </w:r>
      <w:r w:rsidR="005C3A6F">
        <w:rPr>
          <w:rFonts w:ascii="Times" w:hAnsi="Times" w:cs="Times New Roman"/>
          <w:color w:val="000000" w:themeColor="text1"/>
          <w:szCs w:val="22"/>
        </w:rPr>
        <w:t>ies</w:t>
      </w:r>
      <w:r w:rsidR="00CE11AC">
        <w:rPr>
          <w:rFonts w:ascii="Times" w:hAnsi="Times" w:cs="Times New Roman"/>
          <w:color w:val="000000" w:themeColor="text1"/>
          <w:szCs w:val="22"/>
        </w:rPr>
        <w:t xml:space="preserve">. </w:t>
      </w:r>
      <w:r w:rsidR="00554B70">
        <w:rPr>
          <w:rFonts w:ascii="Times" w:hAnsi="Times" w:cs="Times New Roman"/>
          <w:color w:val="000000" w:themeColor="text1"/>
          <w:szCs w:val="22"/>
        </w:rPr>
        <w:t>R</w:t>
      </w:r>
      <w:r w:rsidR="00CE11AC">
        <w:rPr>
          <w:rFonts w:ascii="Times" w:hAnsi="Times" w:cs="Times New Roman"/>
          <w:color w:val="000000" w:themeColor="text1"/>
          <w:szCs w:val="22"/>
        </w:rPr>
        <w:t xml:space="preserve">evenue generated </w:t>
      </w:r>
      <w:r w:rsidR="00554B70">
        <w:rPr>
          <w:rFonts w:ascii="Times" w:hAnsi="Times" w:cs="Times New Roman"/>
          <w:color w:val="000000" w:themeColor="text1"/>
          <w:szCs w:val="22"/>
        </w:rPr>
        <w:t xml:space="preserve">from </w:t>
      </w:r>
      <w:r w:rsidR="00247E63">
        <w:rPr>
          <w:rFonts w:ascii="Times" w:hAnsi="Times" w:cs="Times New Roman"/>
          <w:color w:val="000000" w:themeColor="text1"/>
          <w:szCs w:val="22"/>
        </w:rPr>
        <w:t xml:space="preserve">both </w:t>
      </w:r>
      <w:r w:rsidR="00554B70">
        <w:rPr>
          <w:rFonts w:ascii="Times" w:hAnsi="Times" w:cs="Times New Roman"/>
          <w:color w:val="000000" w:themeColor="text1"/>
          <w:szCs w:val="22"/>
        </w:rPr>
        <w:t xml:space="preserve">the fishing and dive tourism industries </w:t>
      </w:r>
      <w:r w:rsidR="00247E63">
        <w:rPr>
          <w:rFonts w:ascii="Times" w:hAnsi="Times" w:cs="Times New Roman"/>
          <w:color w:val="000000" w:themeColor="text1"/>
          <w:szCs w:val="22"/>
        </w:rPr>
        <w:t xml:space="preserve">are assumed to be </w:t>
      </w:r>
      <w:r w:rsidR="004F7277">
        <w:rPr>
          <w:rFonts w:ascii="Times" w:hAnsi="Times" w:cs="Times New Roman"/>
          <w:color w:val="000000" w:themeColor="text1"/>
          <w:szCs w:val="22"/>
        </w:rPr>
        <w:t>function</w:t>
      </w:r>
      <w:r w:rsidR="002B5D82">
        <w:rPr>
          <w:rFonts w:ascii="Times" w:hAnsi="Times" w:cs="Times New Roman"/>
          <w:color w:val="000000" w:themeColor="text1"/>
          <w:szCs w:val="22"/>
        </w:rPr>
        <w:t>s</w:t>
      </w:r>
      <w:r w:rsidR="00CE11AC">
        <w:rPr>
          <w:rFonts w:ascii="Times" w:hAnsi="Times" w:cs="Times New Roman"/>
          <w:color w:val="000000" w:themeColor="text1"/>
          <w:szCs w:val="22"/>
        </w:rPr>
        <w:t xml:space="preserve"> of lobster stock biomass</w:t>
      </w:r>
      <w:r w:rsidR="00554B70">
        <w:rPr>
          <w:rFonts w:ascii="Times" w:hAnsi="Times" w:cs="Times New Roman"/>
          <w:color w:val="000000" w:themeColor="text1"/>
          <w:szCs w:val="22"/>
        </w:rPr>
        <w:t xml:space="preserve"> (</w:t>
      </w:r>
      <w:r w:rsidR="00A21428">
        <w:rPr>
          <w:rFonts w:ascii="Times" w:hAnsi="Times" w:cs="Times New Roman"/>
          <w:i/>
          <w:color w:val="000000" w:themeColor="text1"/>
          <w:szCs w:val="22"/>
        </w:rPr>
        <w:t>B</w:t>
      </w:r>
      <w:r w:rsidR="00554B70">
        <w:rPr>
          <w:rFonts w:ascii="Times" w:hAnsi="Times" w:cs="Times New Roman"/>
          <w:color w:val="000000" w:themeColor="text1"/>
          <w:szCs w:val="22"/>
        </w:rPr>
        <w:t>)</w:t>
      </w:r>
      <w:r w:rsidR="00CE11AC">
        <w:rPr>
          <w:rFonts w:ascii="Times" w:hAnsi="Times" w:cs="Times New Roman"/>
          <w:color w:val="000000" w:themeColor="text1"/>
          <w:szCs w:val="22"/>
        </w:rPr>
        <w:t>.</w:t>
      </w:r>
      <w:r w:rsidR="0070528A">
        <w:rPr>
          <w:rFonts w:ascii="Times" w:hAnsi="Times" w:cs="Times New Roman"/>
          <w:color w:val="000000" w:themeColor="text1"/>
          <w:szCs w:val="22"/>
        </w:rPr>
        <w:t xml:space="preserve"> </w:t>
      </w:r>
    </w:p>
    <w:p w14:paraId="3505C6B1" w14:textId="77777777" w:rsidR="00334B7F" w:rsidRDefault="00334B7F" w:rsidP="00334B7F">
      <w:pPr>
        <w:spacing w:line="240" w:lineRule="auto"/>
        <w:contextualSpacing/>
        <w:rPr>
          <w:rFonts w:ascii="Times" w:hAnsi="Times" w:cs="Times New Roman"/>
          <w:i/>
          <w:color w:val="000000" w:themeColor="text1"/>
          <w:szCs w:val="22"/>
        </w:rPr>
      </w:pPr>
    </w:p>
    <w:p w14:paraId="70F0B581" w14:textId="2B7AFA09" w:rsidR="002E3D3C" w:rsidRDefault="00F939D9" w:rsidP="00334B7F">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2.1.2.1 </w:t>
      </w:r>
      <w:r w:rsidR="00334B7F">
        <w:rPr>
          <w:rFonts w:ascii="Times" w:hAnsi="Times" w:cs="Times New Roman"/>
          <w:i/>
          <w:color w:val="000000" w:themeColor="text1"/>
          <w:szCs w:val="22"/>
        </w:rPr>
        <w:t xml:space="preserve">Dive </w:t>
      </w:r>
      <w:r w:rsidR="00334B7F" w:rsidRPr="00834898">
        <w:rPr>
          <w:rFonts w:ascii="Times" w:hAnsi="Times" w:cs="Times New Roman"/>
          <w:i/>
          <w:color w:val="000000" w:themeColor="text1"/>
          <w:szCs w:val="22"/>
        </w:rPr>
        <w:t>Tourism</w:t>
      </w:r>
      <w:r w:rsidR="00334B7F">
        <w:rPr>
          <w:rFonts w:ascii="Times" w:hAnsi="Times" w:cs="Times New Roman"/>
          <w:i/>
          <w:color w:val="000000" w:themeColor="text1"/>
          <w:szCs w:val="22"/>
        </w:rPr>
        <w:t xml:space="preserve"> Industry</w:t>
      </w:r>
    </w:p>
    <w:p w14:paraId="0596A88E" w14:textId="77777777" w:rsidR="002E3D3C" w:rsidRDefault="002E3D3C" w:rsidP="00334B7F">
      <w:pPr>
        <w:spacing w:line="240" w:lineRule="auto"/>
        <w:contextualSpacing/>
        <w:rPr>
          <w:rFonts w:ascii="Times" w:hAnsi="Times" w:cs="Times New Roman"/>
          <w:i/>
          <w:color w:val="000000" w:themeColor="text1"/>
          <w:szCs w:val="22"/>
        </w:rPr>
      </w:pPr>
    </w:p>
    <w:p w14:paraId="1AB91A72" w14:textId="03B1B6F1" w:rsidR="00FE156B" w:rsidRDefault="005E48A5" w:rsidP="00334B7F">
      <w:pPr>
        <w:spacing w:line="240" w:lineRule="auto"/>
        <w:contextualSpacing/>
        <w:rPr>
          <w:rFonts w:ascii="Times" w:hAnsi="Times" w:cs="Times New Roman"/>
          <w:color w:val="000000" w:themeColor="text1"/>
          <w:szCs w:val="22"/>
        </w:rPr>
      </w:pPr>
      <w:r w:rsidRPr="00084B76">
        <w:rPr>
          <w:rFonts w:ascii="Times" w:hAnsi="Times" w:cs="Times New Roman"/>
          <w:color w:val="000000" w:themeColor="text1"/>
          <w:szCs w:val="22"/>
        </w:rPr>
        <w:t xml:space="preserve">In the Caribbean region, divers prefer to frequent areas with more abundant marine life [21]. Although no data exists on the general relationship between marine life abundance and how often an area is frequented by divers [21], </w:t>
      </w:r>
      <w:r w:rsidR="00FE156B">
        <w:rPr>
          <w:rFonts w:ascii="Times" w:hAnsi="Times" w:cs="Times New Roman"/>
          <w:color w:val="000000" w:themeColor="text1"/>
          <w:szCs w:val="22"/>
        </w:rPr>
        <w:t xml:space="preserve">we </w:t>
      </w:r>
      <w:del w:id="24" w:author="Gavin McDonald" w:date="2015-12-21T12:02:00Z">
        <w:r w:rsidR="00FE156B" w:rsidDel="00E77FF7">
          <w:rPr>
            <w:rFonts w:ascii="Times" w:hAnsi="Times" w:cs="Times New Roman"/>
            <w:color w:val="000000" w:themeColor="text1"/>
            <w:szCs w:val="22"/>
          </w:rPr>
          <w:delText>assume the following model</w:delText>
        </w:r>
      </w:del>
      <w:ins w:id="25" w:author="Gavin McDonald" w:date="2015-12-21T12:02:00Z">
        <w:r w:rsidR="00E77FF7">
          <w:rPr>
            <w:rFonts w:ascii="Times" w:hAnsi="Times" w:cs="Times New Roman"/>
            <w:color w:val="000000" w:themeColor="text1"/>
            <w:szCs w:val="22"/>
          </w:rPr>
          <w:t xml:space="preserve">use the following model from Sala et. </w:t>
        </w:r>
        <w:proofErr w:type="gramStart"/>
        <w:r w:rsidR="00E77FF7">
          <w:rPr>
            <w:rFonts w:ascii="Times" w:hAnsi="Times" w:cs="Times New Roman"/>
            <w:color w:val="000000" w:themeColor="text1"/>
            <w:szCs w:val="22"/>
          </w:rPr>
          <w:t xml:space="preserve">al </w:t>
        </w:r>
      </w:ins>
      <w:r w:rsidR="00FE156B">
        <w:rPr>
          <w:rFonts w:ascii="Times" w:hAnsi="Times" w:cs="Times New Roman"/>
          <w:color w:val="000000" w:themeColor="text1"/>
          <w:szCs w:val="22"/>
        </w:rPr>
        <w:t xml:space="preserve"> for</w:t>
      </w:r>
      <w:proofErr w:type="gramEnd"/>
      <w:r w:rsidR="00FE156B">
        <w:rPr>
          <w:rFonts w:ascii="Times" w:hAnsi="Times" w:cs="Times New Roman"/>
          <w:color w:val="000000" w:themeColor="text1"/>
          <w:szCs w:val="22"/>
        </w:rPr>
        <w:t xml:space="preserve"> calculating </w:t>
      </w:r>
      <w:r w:rsidRPr="00084B76">
        <w:rPr>
          <w:rFonts w:ascii="Times" w:hAnsi="Times" w:cs="Times New Roman"/>
          <w:color w:val="000000" w:themeColor="text1"/>
          <w:szCs w:val="22"/>
        </w:rPr>
        <w:t>the</w:t>
      </w:r>
      <w:r w:rsidR="00FE156B">
        <w:rPr>
          <w:rFonts w:ascii="Times" w:hAnsi="Times" w:cs="Times New Roman"/>
          <w:color w:val="000000" w:themeColor="text1"/>
          <w:szCs w:val="22"/>
        </w:rPr>
        <w:t xml:space="preserve"> marginal value </w:t>
      </w:r>
      <w:r w:rsidR="004C2579">
        <w:rPr>
          <w:rFonts w:ascii="Times" w:hAnsi="Times" w:cs="Times New Roman"/>
          <w:color w:val="000000" w:themeColor="text1"/>
          <w:szCs w:val="22"/>
        </w:rPr>
        <w:t>(</w:t>
      </w:r>
      <w:r w:rsidR="004C2579" w:rsidRPr="000A2AAB">
        <w:rPr>
          <w:rFonts w:ascii="Times" w:hAnsi="Times" w:cs="Times New Roman"/>
          <w:i/>
          <w:color w:val="000000" w:themeColor="text1"/>
          <w:szCs w:val="22"/>
        </w:rPr>
        <w:t>P</w:t>
      </w:r>
      <w:r w:rsidR="004C2579" w:rsidRPr="000A2AAB">
        <w:rPr>
          <w:rFonts w:ascii="Times" w:hAnsi="Times" w:cs="Times New Roman"/>
          <w:i/>
          <w:color w:val="000000" w:themeColor="text1"/>
          <w:szCs w:val="22"/>
          <w:vertAlign w:val="subscript"/>
        </w:rPr>
        <w:t>t</w:t>
      </w:r>
      <w:r w:rsidR="004C2579">
        <w:rPr>
          <w:rFonts w:ascii="Times" w:hAnsi="Times" w:cs="Times New Roman"/>
          <w:color w:val="000000" w:themeColor="text1"/>
          <w:szCs w:val="22"/>
        </w:rPr>
        <w:t xml:space="preserve">) </w:t>
      </w:r>
      <w:r w:rsidR="00FE156B">
        <w:rPr>
          <w:rFonts w:ascii="Times" w:hAnsi="Times" w:cs="Times New Roman"/>
          <w:color w:val="000000" w:themeColor="text1"/>
          <w:szCs w:val="22"/>
        </w:rPr>
        <w:t>of additional dives:</w:t>
      </w:r>
    </w:p>
    <w:p w14:paraId="7F24793D" w14:textId="77777777" w:rsidR="00FE156B" w:rsidRDefault="00FE156B" w:rsidP="00334B7F">
      <w:pPr>
        <w:spacing w:line="240" w:lineRule="auto"/>
        <w:contextualSpacing/>
        <w:rPr>
          <w:rFonts w:ascii="Times" w:hAnsi="Times" w:cs="Times New Roman"/>
          <w:color w:val="000000" w:themeColor="text1"/>
          <w:szCs w:val="22"/>
        </w:rPr>
      </w:pPr>
    </w:p>
    <w:p w14:paraId="354C0F8C" w14:textId="5FF552A2" w:rsidR="00FE156B" w:rsidRDefault="005E790D" w:rsidP="00334B7F">
      <w:pPr>
        <w:spacing w:line="240" w:lineRule="auto"/>
        <w:contextualSpacing/>
        <w:rPr>
          <w:rFonts w:ascii="Times" w:hAnsi="Times" w:cs="Times New Roman"/>
          <w:color w:val="000000" w:themeColor="text1"/>
          <w:szCs w:val="22"/>
        </w:rPr>
      </w:pPr>
      <m:oMath>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P</m:t>
            </m:r>
          </m:e>
          <m:sub>
            <m:r>
              <w:rPr>
                <w:rFonts w:ascii="Cambria Math" w:hAnsi="Cambria Math" w:cs="Times New Roman"/>
                <w:color w:val="000000" w:themeColor="text1"/>
                <w:szCs w:val="22"/>
              </w:rPr>
              <m:t>t</m:t>
            </m:r>
          </m:sub>
        </m:sSub>
        <m:r>
          <w:rPr>
            <w:rFonts w:ascii="Cambria Math" w:hAnsi="Cambria Math" w:cs="Times New Roman"/>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0</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1</m:t>
            </m:r>
          </m:sub>
        </m:sSub>
        <m:sSub>
          <m:sSubPr>
            <m:ctrlPr>
              <w:rPr>
                <w:rFonts w:ascii="Cambria Math" w:hAnsi="Cambria Math"/>
                <w:i/>
                <w:color w:val="000000" w:themeColor="text1"/>
                <w:szCs w:val="22"/>
              </w:rPr>
            </m:ctrlPr>
          </m:sSubPr>
          <m:e>
            <m:r>
              <w:rPr>
                <w:rFonts w:ascii="Cambria Math" w:hAnsi="Cambria Math"/>
                <w:color w:val="000000" w:themeColor="text1"/>
                <w:szCs w:val="22"/>
              </w:rPr>
              <m:t>D</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2</m:t>
            </m:r>
          </m:sub>
        </m:sSub>
        <m:sSub>
          <m:sSubPr>
            <m:ctrlPr>
              <w:rPr>
                <w:rFonts w:ascii="Cambria Math" w:hAnsi="Cambria Math"/>
                <w:i/>
                <w:color w:val="000000" w:themeColor="text1"/>
                <w:szCs w:val="22"/>
              </w:rPr>
            </m:ctrlPr>
          </m:sSubPr>
          <m:e>
            <m:r>
              <w:rPr>
                <w:rFonts w:ascii="Cambria Math" w:hAnsi="Cambria Math"/>
                <w:color w:val="000000" w:themeColor="text1"/>
                <w:szCs w:val="22"/>
              </w:rPr>
              <m:t>B</m:t>
            </m:r>
          </m:e>
          <m:sub>
            <m:r>
              <w:rPr>
                <w:rFonts w:ascii="Cambria Math" w:hAnsi="Cambria Math"/>
                <w:color w:val="000000" w:themeColor="text1"/>
                <w:szCs w:val="22"/>
              </w:rPr>
              <m:t>t</m:t>
            </m:r>
          </m:sub>
        </m:sSub>
      </m:oMath>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r>
      <w:r w:rsidR="004C2579">
        <w:rPr>
          <w:rFonts w:ascii="Times" w:hAnsi="Times" w:cs="Times New Roman"/>
          <w:color w:val="000000" w:themeColor="text1"/>
          <w:szCs w:val="22"/>
        </w:rPr>
        <w:tab/>
        <w:t xml:space="preserve">        (</w:t>
      </w:r>
      <w:r w:rsidR="004C2579">
        <w:rPr>
          <w:rFonts w:ascii="Times" w:hAnsi="Times" w:cs="Times New Roman"/>
          <w:i/>
          <w:color w:val="000000" w:themeColor="text1"/>
          <w:szCs w:val="22"/>
        </w:rPr>
        <w:t>2</w:t>
      </w:r>
      <w:r w:rsidR="004C2579">
        <w:rPr>
          <w:rFonts w:ascii="Times" w:hAnsi="Times" w:cs="Times New Roman"/>
          <w:color w:val="000000" w:themeColor="text1"/>
          <w:szCs w:val="22"/>
        </w:rPr>
        <w:t>)</w:t>
      </w:r>
    </w:p>
    <w:p w14:paraId="616FF3FB" w14:textId="77777777" w:rsidR="004C2579" w:rsidRDefault="004C2579" w:rsidP="00334B7F">
      <w:pPr>
        <w:spacing w:line="240" w:lineRule="auto"/>
        <w:contextualSpacing/>
        <w:rPr>
          <w:rFonts w:ascii="Times" w:hAnsi="Times" w:cs="Times New Roman"/>
          <w:color w:val="000000" w:themeColor="text1"/>
          <w:szCs w:val="22"/>
        </w:rPr>
      </w:pPr>
    </w:p>
    <w:p w14:paraId="746DB09C" w14:textId="1D4EA205" w:rsidR="00A734A6" w:rsidRPr="001925CF" w:rsidRDefault="004C2579" w:rsidP="00A734A6">
      <w:pPr>
        <w:spacing w:line="240" w:lineRule="auto"/>
        <w:contextualSpacing/>
        <w:rPr>
          <w:rFonts w:ascii="Times New Roman" w:eastAsia="Times New Roman" w:hAnsi="Times New Roman" w:cs="Times New Roman"/>
        </w:rPr>
      </w:pPr>
      <w:r>
        <w:rPr>
          <w:rFonts w:ascii="Times" w:hAnsi="Times" w:cs="Times New Roman"/>
          <w:color w:val="000000" w:themeColor="text1"/>
          <w:szCs w:val="22"/>
        </w:rPr>
        <w:t xml:space="preserve">Where </w:t>
      </w:r>
      <w:r>
        <w:rPr>
          <w:rFonts w:ascii="Times" w:hAnsi="Times" w:cs="Times New Roman"/>
          <w:i/>
          <w:color w:val="000000" w:themeColor="text1"/>
          <w:szCs w:val="22"/>
        </w:rPr>
        <w:t>D</w:t>
      </w:r>
      <w:r w:rsidRPr="000A2AAB">
        <w:rPr>
          <w:rFonts w:ascii="Times" w:hAnsi="Times" w:cs="Times New Roman"/>
          <w:i/>
          <w:color w:val="000000" w:themeColor="text1"/>
          <w:szCs w:val="22"/>
          <w:vertAlign w:val="subscript"/>
        </w:rPr>
        <w:t>t</w:t>
      </w:r>
      <w:r>
        <w:rPr>
          <w:rFonts w:ascii="Times" w:hAnsi="Times" w:cs="Times New Roman"/>
          <w:color w:val="000000" w:themeColor="text1"/>
          <w:szCs w:val="22"/>
        </w:rPr>
        <w:t xml:space="preserve"> is the number of dives occurring in each year </w:t>
      </w:r>
      <w:r w:rsidRPr="000A2AAB">
        <w:rPr>
          <w:rFonts w:ascii="Times" w:hAnsi="Times" w:cs="Times New Roman"/>
          <w:i/>
          <w:color w:val="000000" w:themeColor="text1"/>
          <w:szCs w:val="22"/>
        </w:rPr>
        <w:t>t</w:t>
      </w:r>
      <w:r>
        <w:rPr>
          <w:rFonts w:ascii="Times" w:hAnsi="Times" w:cs="Times New Roman"/>
          <w:color w:val="000000" w:themeColor="text1"/>
          <w:szCs w:val="22"/>
        </w:rPr>
        <w:t xml:space="preserve">, </w:t>
      </w:r>
      <w:proofErr w:type="spellStart"/>
      <w:r w:rsidRPr="000A2AAB">
        <w:rPr>
          <w:rFonts w:ascii="Times" w:hAnsi="Times" w:cs="Times New Roman"/>
          <w:i/>
          <w:color w:val="000000" w:themeColor="text1"/>
          <w:szCs w:val="22"/>
        </w:rPr>
        <w:t>B</w:t>
      </w:r>
      <w:r w:rsidRPr="000A2AAB">
        <w:rPr>
          <w:rFonts w:ascii="Times" w:hAnsi="Times" w:cs="Times New Roman"/>
          <w:i/>
          <w:color w:val="000000" w:themeColor="text1"/>
          <w:szCs w:val="22"/>
          <w:vertAlign w:val="subscript"/>
        </w:rPr>
        <w:t>t</w:t>
      </w:r>
      <w:proofErr w:type="spellEnd"/>
      <w:r>
        <w:rPr>
          <w:rFonts w:ascii="Times" w:hAnsi="Times" w:cs="Times New Roman"/>
          <w:color w:val="000000" w:themeColor="text1"/>
          <w:szCs w:val="22"/>
        </w:rPr>
        <w:t xml:space="preserve"> is the lobster biomass in each year, </w:t>
      </w:r>
      <w:r w:rsidRPr="00C86195">
        <w:rPr>
          <w:rFonts w:ascii="Times New Roman" w:eastAsia="Times New Roman" w:hAnsi="Times New Roman" w:cs="Times New Roman"/>
          <w:i/>
        </w:rPr>
        <w:sym w:font="Symbol" w:char="F061"/>
      </w:r>
      <w:r>
        <w:rPr>
          <w:rFonts w:ascii="Times New Roman" w:eastAsia="Times New Roman" w:hAnsi="Times New Roman" w:cs="Times New Roman"/>
          <w:i/>
          <w:vertAlign w:val="subscript"/>
        </w:rPr>
        <w:t>0</w:t>
      </w:r>
      <w:r w:rsidRPr="00CD47FE">
        <w:rPr>
          <w:rFonts w:ascii="Times New Roman" w:eastAsia="Times New Roman" w:hAnsi="Times New Roman" w:cs="Times New Roman"/>
        </w:rPr>
        <w:t xml:space="preserve"> is</w:t>
      </w:r>
      <w:r>
        <w:rPr>
          <w:rFonts w:ascii="Times New Roman" w:eastAsia="Times New Roman" w:hAnsi="Times New Roman" w:cs="Times New Roman"/>
        </w:rPr>
        <w:t xml:space="preserve"> a dive</w:t>
      </w:r>
      <w:r w:rsidRPr="00CD47FE">
        <w:rPr>
          <w:rFonts w:ascii="Times New Roman" w:eastAsia="Times New Roman" w:hAnsi="Times New Roman" w:cs="Times New Roman"/>
        </w:rPr>
        <w:t xml:space="preserve"> </w:t>
      </w:r>
      <w:r>
        <w:rPr>
          <w:rFonts w:ascii="Times New Roman" w:eastAsia="Times New Roman" w:hAnsi="Times New Roman" w:cs="Times New Roman"/>
        </w:rPr>
        <w:t xml:space="preserve">tourism value parameter that represents the value of the first dive even without any lobster biomass in the water, </w:t>
      </w:r>
      <w:r w:rsidRPr="00C86195">
        <w:rPr>
          <w:rFonts w:ascii="Times New Roman" w:eastAsia="Times New Roman" w:hAnsi="Times New Roman" w:cs="Times New Roman"/>
          <w:i/>
        </w:rPr>
        <w:sym w:font="Symbol" w:char="F061"/>
      </w:r>
      <w:r>
        <w:rPr>
          <w:rFonts w:ascii="Times New Roman" w:eastAsia="Times New Roman" w:hAnsi="Times New Roman" w:cs="Times New Roman"/>
          <w:i/>
          <w:vertAlign w:val="subscript"/>
        </w:rPr>
        <w:t>1</w:t>
      </w:r>
      <w:r w:rsidRPr="00CD47FE">
        <w:rPr>
          <w:rFonts w:ascii="Times New Roman" w:eastAsia="Times New Roman" w:hAnsi="Times New Roman" w:cs="Times New Roman"/>
        </w:rPr>
        <w:t xml:space="preserve"> is</w:t>
      </w:r>
      <w:r>
        <w:rPr>
          <w:rFonts w:ascii="Times New Roman" w:eastAsia="Times New Roman" w:hAnsi="Times New Roman" w:cs="Times New Roman"/>
        </w:rPr>
        <w:t xml:space="preserve"> a dive</w:t>
      </w:r>
      <w:r w:rsidRPr="00CD47FE">
        <w:rPr>
          <w:rFonts w:ascii="Times New Roman" w:eastAsia="Times New Roman" w:hAnsi="Times New Roman" w:cs="Times New Roman"/>
        </w:rPr>
        <w:t xml:space="preserve"> </w:t>
      </w:r>
      <w:r>
        <w:rPr>
          <w:rFonts w:ascii="Times New Roman" w:eastAsia="Times New Roman" w:hAnsi="Times New Roman" w:cs="Times New Roman"/>
        </w:rPr>
        <w:t xml:space="preserve">tourism value parameter that is less than </w:t>
      </w:r>
      <w:r w:rsidRPr="00CD47FE">
        <w:rPr>
          <w:rFonts w:ascii="Times New Roman" w:eastAsia="Times New Roman" w:hAnsi="Times New Roman" w:cs="Times New Roman"/>
        </w:rPr>
        <w:t xml:space="preserve">0 to reflect the assumption that additional dives are </w:t>
      </w:r>
      <w:r>
        <w:rPr>
          <w:rFonts w:ascii="Times New Roman" w:eastAsia="Times New Roman" w:hAnsi="Times New Roman" w:cs="Times New Roman"/>
        </w:rPr>
        <w:t xml:space="preserve">marginally </w:t>
      </w:r>
      <w:r w:rsidRPr="00CD47FE">
        <w:rPr>
          <w:rFonts w:ascii="Times New Roman" w:eastAsia="Times New Roman" w:hAnsi="Times New Roman" w:cs="Times New Roman"/>
        </w:rPr>
        <w:t>less valuable</w:t>
      </w:r>
      <w:r>
        <w:rPr>
          <w:rFonts w:ascii="Times New Roman" w:eastAsia="Times New Roman" w:hAnsi="Times New Roman" w:cs="Times New Roman"/>
        </w:rPr>
        <w:t xml:space="preserve">, </w:t>
      </w:r>
      <w:r w:rsidRPr="00CD47FE">
        <w:rPr>
          <w:rFonts w:ascii="Times New Roman" w:eastAsia="Times New Roman" w:hAnsi="Times New Roman" w:cs="Times New Roman"/>
        </w:rPr>
        <w:t xml:space="preserve">and </w:t>
      </w:r>
      <w:r w:rsidRPr="00C86195">
        <w:rPr>
          <w:rFonts w:ascii="Times New Roman" w:eastAsia="Times New Roman" w:hAnsi="Times New Roman" w:cs="Times New Roman"/>
          <w:i/>
        </w:rPr>
        <w:sym w:font="Symbol" w:char="F061"/>
      </w:r>
      <w:r w:rsidRPr="00C86195">
        <w:rPr>
          <w:rFonts w:ascii="Times New Roman" w:eastAsia="Times New Roman" w:hAnsi="Times New Roman" w:cs="Times New Roman"/>
          <w:i/>
          <w:vertAlign w:val="subscript"/>
        </w:rPr>
        <w:t>2</w:t>
      </w:r>
      <w:r w:rsidRPr="00CD47FE">
        <w:rPr>
          <w:rFonts w:ascii="Times New Roman" w:eastAsia="Times New Roman" w:hAnsi="Times New Roman" w:cs="Times New Roman"/>
        </w:rPr>
        <w:t xml:space="preserve"> is</w:t>
      </w:r>
      <w:r>
        <w:rPr>
          <w:rFonts w:ascii="Times New Roman" w:eastAsia="Times New Roman" w:hAnsi="Times New Roman" w:cs="Times New Roman"/>
        </w:rPr>
        <w:t xml:space="preserve"> a dive tourism value parameter that</w:t>
      </w:r>
      <w:r w:rsidRPr="00CD47FE">
        <w:rPr>
          <w:rFonts w:ascii="Times New Roman" w:eastAsia="Times New Roman" w:hAnsi="Times New Roman" w:cs="Times New Roman"/>
        </w:rPr>
        <w:t xml:space="preserve"> </w:t>
      </w:r>
      <w:r>
        <w:rPr>
          <w:rFonts w:ascii="Times New Roman" w:eastAsia="Times New Roman" w:hAnsi="Times New Roman" w:cs="Times New Roman"/>
        </w:rPr>
        <w:t xml:space="preserve">is </w:t>
      </w:r>
      <w:r w:rsidRPr="00CD47FE">
        <w:rPr>
          <w:rFonts w:ascii="Times New Roman" w:eastAsia="Times New Roman" w:hAnsi="Times New Roman" w:cs="Times New Roman"/>
        </w:rPr>
        <w:t xml:space="preserve">assumed to be </w:t>
      </w:r>
      <w:r>
        <w:rPr>
          <w:rFonts w:ascii="Times New Roman" w:eastAsia="Times New Roman" w:hAnsi="Times New Roman" w:cs="Times New Roman"/>
        </w:rPr>
        <w:t>greater than</w:t>
      </w:r>
      <w:r w:rsidRPr="00CD47FE">
        <w:rPr>
          <w:rFonts w:ascii="Times New Roman" w:eastAsia="Times New Roman" w:hAnsi="Times New Roman" w:cs="Times New Roman"/>
        </w:rPr>
        <w:t xml:space="preserve"> 0 to reflect the assumption that </w:t>
      </w:r>
      <w:r>
        <w:rPr>
          <w:rFonts w:ascii="Times New Roman" w:eastAsia="Times New Roman" w:hAnsi="Times New Roman" w:cs="Times New Roman"/>
        </w:rPr>
        <w:t>the value of each</w:t>
      </w:r>
      <w:r w:rsidRPr="00CD47FE">
        <w:rPr>
          <w:rFonts w:ascii="Times New Roman" w:eastAsia="Times New Roman" w:hAnsi="Times New Roman" w:cs="Times New Roman"/>
        </w:rPr>
        <w:t xml:space="preserve"> dive</w:t>
      </w:r>
      <w:r>
        <w:rPr>
          <w:rFonts w:ascii="Times New Roman" w:eastAsia="Times New Roman" w:hAnsi="Times New Roman" w:cs="Times New Roman"/>
        </w:rPr>
        <w:t xml:space="preserve"> </w:t>
      </w:r>
      <w:r w:rsidRPr="00CD47FE">
        <w:rPr>
          <w:rFonts w:ascii="Times New Roman" w:eastAsia="Times New Roman" w:hAnsi="Times New Roman" w:cs="Times New Roman"/>
        </w:rPr>
        <w:t>increases linearly with increasing biomass</w:t>
      </w:r>
      <w:r>
        <w:rPr>
          <w:rFonts w:ascii="Times New Roman" w:eastAsia="Times New Roman" w:hAnsi="Times New Roman" w:cs="Times New Roman"/>
        </w:rPr>
        <w:t xml:space="preserve">. </w:t>
      </w:r>
      <w:r w:rsidRPr="00CD47FE">
        <w:rPr>
          <w:rFonts w:ascii="Times New Roman" w:eastAsia="Times New Roman" w:hAnsi="Times New Roman" w:cs="Times New Roman"/>
        </w:rPr>
        <w:t>Values for these parameters were assumed and borrowed from the estimated relationship between dive industry revenue and fish biomass in the Medes Island Marine Reserve</w:t>
      </w:r>
      <w:r>
        <w:rPr>
          <w:rFonts w:ascii="Times New Roman" w:eastAsia="Times New Roman" w:hAnsi="Times New Roman" w:cs="Times New Roman"/>
        </w:rPr>
        <w:t xml:space="preserve"> [21]</w:t>
      </w:r>
      <w:r w:rsidRPr="00CD47FE">
        <w:rPr>
          <w:rFonts w:ascii="Times New Roman" w:eastAsia="Times New Roman" w:hAnsi="Times New Roman" w:cs="Times New Roman"/>
        </w:rPr>
        <w:t>.</w:t>
      </w:r>
      <w:r w:rsidR="00A734A6">
        <w:rPr>
          <w:rFonts w:ascii="Times New Roman" w:eastAsia="Times New Roman" w:hAnsi="Times New Roman" w:cs="Times New Roman"/>
        </w:rPr>
        <w:t xml:space="preserve"> It follows from Equation 2 that the number of dives that maximizes dive tourism revenue is calculated as follows:</w:t>
      </w:r>
    </w:p>
    <w:p w14:paraId="2F1D34C7" w14:textId="77777777" w:rsidR="00A734A6" w:rsidRPr="00A92138" w:rsidRDefault="00A734A6" w:rsidP="00A734A6">
      <w:pPr>
        <w:spacing w:line="240" w:lineRule="auto"/>
        <w:contextualSpacing/>
        <w:rPr>
          <w:rFonts w:ascii="Times" w:hAnsi="Times" w:cs="Times New Roman"/>
          <w:color w:val="000000" w:themeColor="text1"/>
          <w:szCs w:val="22"/>
        </w:rPr>
      </w:pPr>
    </w:p>
    <w:p w14:paraId="0E7E838C" w14:textId="77777777" w:rsidR="00A734A6" w:rsidRDefault="005E790D" w:rsidP="00A734A6">
      <w:pPr>
        <w:spacing w:line="240" w:lineRule="auto"/>
        <w:jc w:val="center"/>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 xml:space="preserve"> D</m:t>
            </m:r>
          </m:e>
          <m:sub>
            <m:r>
              <w:rPr>
                <w:rFonts w:ascii="Cambria Math" w:hAnsi="Cambria Math"/>
                <w:color w:val="000000" w:themeColor="text1"/>
                <w:szCs w:val="22"/>
              </w:rPr>
              <m:t>t</m:t>
            </m:r>
          </m:sub>
        </m:sSub>
        <m:r>
          <w:rPr>
            <w:rFonts w:ascii="Cambria Math" w:hAnsi="Cambria Math"/>
            <w:color w:val="000000" w:themeColor="text1"/>
            <w:szCs w:val="22"/>
          </w:rPr>
          <m:t>=</m:t>
        </m:r>
        <m:f>
          <m:fPr>
            <m:ctrlPr>
              <w:rPr>
                <w:rFonts w:ascii="Cambria Math" w:hAnsi="Cambria Math"/>
                <w:i/>
                <w:color w:val="000000" w:themeColor="text1"/>
                <w:szCs w:val="22"/>
              </w:rPr>
            </m:ctrlPr>
          </m:fPr>
          <m:num>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0</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2</m:t>
                </m:r>
              </m:sub>
            </m:sSub>
            <m:sSub>
              <m:sSubPr>
                <m:ctrlPr>
                  <w:rPr>
                    <w:rFonts w:ascii="Cambria Math" w:hAnsi="Cambria Math"/>
                    <w:i/>
                    <w:color w:val="000000" w:themeColor="text1"/>
                    <w:szCs w:val="22"/>
                  </w:rPr>
                </m:ctrlPr>
              </m:sSubPr>
              <m:e>
                <m:r>
                  <w:rPr>
                    <w:rFonts w:ascii="Cambria Math" w:hAnsi="Cambria Math"/>
                    <w:color w:val="000000" w:themeColor="text1"/>
                    <w:szCs w:val="22"/>
                  </w:rPr>
                  <m:t>B</m:t>
                </m:r>
              </m:e>
              <m:sub>
                <m:r>
                  <w:rPr>
                    <w:rFonts w:ascii="Cambria Math" w:hAnsi="Cambria Math"/>
                    <w:color w:val="000000" w:themeColor="text1"/>
                    <w:szCs w:val="22"/>
                  </w:rPr>
                  <m:t>t</m:t>
                </m:r>
              </m:sub>
            </m:sSub>
          </m:num>
          <m:den>
            <m:r>
              <w:rPr>
                <w:rFonts w:ascii="Cambria Math" w:hAnsi="Cambria Math"/>
                <w:color w:val="000000" w:themeColor="text1"/>
                <w:szCs w:val="22"/>
              </w:rPr>
              <m:t>-2</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1</m:t>
                </m:r>
              </m:sub>
            </m:sSub>
          </m:den>
        </m:f>
        <m:r>
          <w:rPr>
            <w:rFonts w:ascii="Cambria Math" w:hAnsi="Cambria Math"/>
            <w:color w:val="000000" w:themeColor="text1"/>
            <w:szCs w:val="22"/>
          </w:rPr>
          <m:t xml:space="preserve"> </m:t>
        </m:r>
      </m:oMath>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r>
      <w:r w:rsidR="00A734A6">
        <w:rPr>
          <w:rFonts w:ascii="Times" w:hAnsi="Times" w:cs="Times New Roman"/>
          <w:color w:val="000000" w:themeColor="text1"/>
          <w:szCs w:val="22"/>
        </w:rPr>
        <w:tab/>
        <w:t xml:space="preserve">        (</w:t>
      </w:r>
      <w:r w:rsidR="00A734A6" w:rsidRPr="00BA6A41">
        <w:rPr>
          <w:rFonts w:ascii="Times" w:hAnsi="Times" w:cs="Times New Roman"/>
          <w:i/>
          <w:color w:val="000000" w:themeColor="text1"/>
          <w:szCs w:val="22"/>
        </w:rPr>
        <w:t>3</w:t>
      </w:r>
      <w:r w:rsidR="00A734A6">
        <w:rPr>
          <w:rFonts w:ascii="Times" w:hAnsi="Times" w:cs="Times New Roman"/>
          <w:color w:val="000000" w:themeColor="text1"/>
          <w:szCs w:val="22"/>
        </w:rPr>
        <w:t xml:space="preserve">) </w:t>
      </w:r>
    </w:p>
    <w:p w14:paraId="4D585277" w14:textId="77777777" w:rsidR="00A734A6" w:rsidRDefault="00A734A6" w:rsidP="00142322">
      <w:pPr>
        <w:spacing w:line="240" w:lineRule="auto"/>
        <w:rPr>
          <w:rFonts w:ascii="Times" w:hAnsi="Times" w:cs="Times New Roman"/>
          <w:color w:val="000000" w:themeColor="text1"/>
          <w:szCs w:val="22"/>
        </w:rPr>
      </w:pPr>
    </w:p>
    <w:p w14:paraId="121B4BC6" w14:textId="22C6B521" w:rsidR="00A734A6" w:rsidRDefault="009E742D" w:rsidP="00142322">
      <w:pPr>
        <w:spacing w:line="240" w:lineRule="auto"/>
        <w:rPr>
          <w:rFonts w:ascii="Times" w:hAnsi="Times" w:cs="Times New Roman"/>
          <w:color w:val="000000" w:themeColor="text1"/>
          <w:szCs w:val="22"/>
        </w:rPr>
      </w:pPr>
      <w:r>
        <w:rPr>
          <w:rFonts w:ascii="Times" w:hAnsi="Times" w:cs="Times New Roman"/>
          <w:color w:val="000000" w:themeColor="text1"/>
          <w:szCs w:val="22"/>
        </w:rPr>
        <w:t>Using Equations 2 and 3, t</w:t>
      </w:r>
      <w:r w:rsidR="00A734A6">
        <w:rPr>
          <w:rFonts w:ascii="Times" w:hAnsi="Times" w:cs="Times New Roman"/>
          <w:color w:val="000000" w:themeColor="text1"/>
          <w:szCs w:val="22"/>
        </w:rPr>
        <w:t>he optimal price per dive is therefore calculated as follows:</w:t>
      </w:r>
    </w:p>
    <w:p w14:paraId="0F88212F" w14:textId="77777777" w:rsidR="00A734A6" w:rsidRDefault="00A734A6" w:rsidP="00334B7F">
      <w:pPr>
        <w:spacing w:line="240" w:lineRule="auto"/>
        <w:contextualSpacing/>
        <w:rPr>
          <w:rFonts w:ascii="Times" w:hAnsi="Times" w:cs="Times New Roman"/>
          <w:color w:val="000000" w:themeColor="text1"/>
          <w:szCs w:val="22"/>
        </w:rPr>
      </w:pPr>
    </w:p>
    <w:p w14:paraId="33BB236C" w14:textId="3CF8183A" w:rsidR="00A734A6" w:rsidRDefault="005E790D" w:rsidP="00A734A6">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u</m:t>
            </m:r>
          </m:e>
          <m:sub>
            <m:r>
              <w:rPr>
                <w:rFonts w:ascii="Cambria Math" w:hAnsi="Cambria Math"/>
                <w:color w:val="000000" w:themeColor="text1"/>
                <w:szCs w:val="22"/>
              </w:rPr>
              <m:t>t</m:t>
            </m:r>
          </m:sub>
        </m:sSub>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0</m:t>
            </m:r>
          </m:sub>
        </m:sSub>
        <m:r>
          <w:rPr>
            <w:rFonts w:ascii="Cambria Math" w:hAnsi="Cambria Math"/>
            <w:color w:val="000000" w:themeColor="text1"/>
            <w:szCs w:val="22"/>
          </w:rPr>
          <m:t>+</m:t>
        </m:r>
        <m:d>
          <m:dPr>
            <m:ctrlPr>
              <w:rPr>
                <w:rFonts w:ascii="Cambria Math" w:hAnsi="Cambria Math"/>
                <w:i/>
                <w:color w:val="000000" w:themeColor="text1"/>
                <w:szCs w:val="22"/>
              </w:rPr>
            </m:ctrlPr>
          </m:dPr>
          <m:e>
            <m:f>
              <m:fPr>
                <m:ctrlPr>
                  <w:rPr>
                    <w:rFonts w:ascii="Cambria Math" w:hAnsi="Cambria Math"/>
                    <w:i/>
                    <w:color w:val="000000" w:themeColor="text1"/>
                    <w:szCs w:val="22"/>
                  </w:rPr>
                </m:ctrlPr>
              </m:fPr>
              <m:num>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0</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2</m:t>
                    </m:r>
                  </m:sub>
                </m:sSub>
                <m:sSub>
                  <m:sSubPr>
                    <m:ctrlPr>
                      <w:rPr>
                        <w:rFonts w:ascii="Cambria Math" w:hAnsi="Cambria Math"/>
                        <w:i/>
                        <w:color w:val="000000" w:themeColor="text1"/>
                        <w:szCs w:val="22"/>
                      </w:rPr>
                    </m:ctrlPr>
                  </m:sSubPr>
                  <m:e>
                    <m:r>
                      <w:rPr>
                        <w:rFonts w:ascii="Cambria Math" w:hAnsi="Cambria Math"/>
                        <w:color w:val="000000" w:themeColor="text1"/>
                        <w:szCs w:val="22"/>
                      </w:rPr>
                      <m:t>B</m:t>
                    </m:r>
                  </m:e>
                  <m:sub>
                    <m:r>
                      <w:rPr>
                        <w:rFonts w:ascii="Cambria Math" w:hAnsi="Cambria Math"/>
                        <w:color w:val="000000" w:themeColor="text1"/>
                        <w:szCs w:val="22"/>
                      </w:rPr>
                      <m:t>t</m:t>
                    </m:r>
                  </m:sub>
                </m:sSub>
              </m:num>
              <m:den>
                <m:r>
                  <w:rPr>
                    <w:rFonts w:ascii="Cambria Math" w:hAnsi="Cambria Math"/>
                    <w:color w:val="000000" w:themeColor="text1"/>
                    <w:szCs w:val="22"/>
                  </w:rPr>
                  <m:t>-2</m:t>
                </m:r>
              </m:den>
            </m:f>
          </m:e>
        </m:d>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2</m:t>
            </m:r>
          </m:sub>
        </m:sSub>
        <m:sSub>
          <m:sSubPr>
            <m:ctrlPr>
              <w:rPr>
                <w:rFonts w:ascii="Cambria Math" w:hAnsi="Cambria Math"/>
                <w:i/>
                <w:color w:val="000000" w:themeColor="text1"/>
                <w:szCs w:val="22"/>
              </w:rPr>
            </m:ctrlPr>
          </m:sSubPr>
          <m:e>
            <m:r>
              <w:rPr>
                <w:rFonts w:ascii="Cambria Math" w:hAnsi="Cambria Math"/>
                <w:color w:val="000000" w:themeColor="text1"/>
                <w:szCs w:val="22"/>
              </w:rPr>
              <m:t>B</m:t>
            </m:r>
          </m:e>
          <m:sub>
            <m:r>
              <w:rPr>
                <w:rFonts w:ascii="Cambria Math" w:hAnsi="Cambria Math"/>
                <w:color w:val="000000" w:themeColor="text1"/>
                <w:szCs w:val="22"/>
              </w:rPr>
              <m:t>t</m:t>
            </m:r>
          </m:sub>
        </m:sSub>
      </m:oMath>
      <w:r w:rsidR="00A734A6">
        <w:rPr>
          <w:rFonts w:ascii="Times" w:hAnsi="Times" w:cs="Times New Roman"/>
          <w:color w:val="000000" w:themeColor="text1"/>
          <w:szCs w:val="22"/>
        </w:rPr>
        <w:t xml:space="preserve">                                                                                                                     (</w:t>
      </w:r>
      <w:r w:rsidR="00A734A6">
        <w:rPr>
          <w:rFonts w:ascii="Times" w:hAnsi="Times" w:cs="Times New Roman"/>
          <w:i/>
          <w:color w:val="000000" w:themeColor="text1"/>
          <w:szCs w:val="22"/>
        </w:rPr>
        <w:t>4</w:t>
      </w:r>
      <w:r w:rsidR="00A734A6">
        <w:rPr>
          <w:rFonts w:ascii="Times" w:hAnsi="Times" w:cs="Times New Roman"/>
          <w:color w:val="000000" w:themeColor="text1"/>
          <w:szCs w:val="22"/>
        </w:rPr>
        <w:t xml:space="preserve">) </w:t>
      </w:r>
    </w:p>
    <w:p w14:paraId="00CAA8AD" w14:textId="77777777" w:rsidR="00A734A6" w:rsidRPr="004C2579" w:rsidRDefault="00A734A6" w:rsidP="00334B7F">
      <w:pPr>
        <w:spacing w:line="240" w:lineRule="auto"/>
        <w:contextualSpacing/>
        <w:rPr>
          <w:rFonts w:ascii="Times" w:hAnsi="Times" w:cs="Times New Roman"/>
          <w:color w:val="000000" w:themeColor="text1"/>
          <w:szCs w:val="22"/>
        </w:rPr>
      </w:pPr>
    </w:p>
    <w:p w14:paraId="6E935C52" w14:textId="1B70F622" w:rsidR="00FE156B" w:rsidRDefault="00A734A6" w:rsidP="00334B7F">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And finally, the total revenue </w:t>
      </w:r>
      <w:r w:rsidR="00FB058B">
        <w:rPr>
          <w:rFonts w:ascii="Times" w:hAnsi="Times" w:cs="Times New Roman"/>
          <w:color w:val="000000" w:themeColor="text1"/>
          <w:szCs w:val="22"/>
        </w:rPr>
        <w:t xml:space="preserve">generated </w:t>
      </w:r>
      <w:r w:rsidR="00FB058B" w:rsidRPr="00A92138">
        <w:rPr>
          <w:rFonts w:ascii="Times" w:hAnsi="Times" w:cs="Times New Roman"/>
          <w:color w:val="000000" w:themeColor="text1"/>
          <w:szCs w:val="22"/>
        </w:rPr>
        <w:t xml:space="preserve">from </w:t>
      </w:r>
      <w:r w:rsidR="00FB058B">
        <w:rPr>
          <w:rFonts w:ascii="Times" w:hAnsi="Times" w:cs="Times New Roman"/>
          <w:color w:val="000000" w:themeColor="text1"/>
          <w:szCs w:val="22"/>
        </w:rPr>
        <w:t xml:space="preserve">the </w:t>
      </w:r>
      <w:r w:rsidR="00FB058B" w:rsidRPr="00A92138">
        <w:rPr>
          <w:rFonts w:ascii="Times" w:hAnsi="Times" w:cs="Times New Roman"/>
          <w:color w:val="000000" w:themeColor="text1"/>
          <w:szCs w:val="22"/>
        </w:rPr>
        <w:t>div</w:t>
      </w:r>
      <w:r w:rsidR="00FB058B">
        <w:rPr>
          <w:rFonts w:ascii="Times" w:hAnsi="Times" w:cs="Times New Roman"/>
          <w:color w:val="000000" w:themeColor="text1"/>
          <w:szCs w:val="22"/>
        </w:rPr>
        <w:t xml:space="preserve">e tourism industry in archetypes 2 and 3 </w:t>
      </w:r>
      <w:r>
        <w:rPr>
          <w:rFonts w:ascii="Times" w:hAnsi="Times" w:cs="Times New Roman"/>
          <w:color w:val="000000" w:themeColor="text1"/>
          <w:szCs w:val="22"/>
        </w:rPr>
        <w:t xml:space="preserve">is calculated </w:t>
      </w:r>
      <w:r w:rsidR="009E742D">
        <w:rPr>
          <w:rFonts w:ascii="Times" w:hAnsi="Times" w:cs="Times New Roman"/>
          <w:color w:val="000000" w:themeColor="text1"/>
          <w:szCs w:val="22"/>
        </w:rPr>
        <w:t>using the following relationship</w:t>
      </w:r>
      <w:ins w:id="26" w:author="Gavin McDonald" w:date="2015-12-21T13:52:00Z">
        <w:r w:rsidR="00B622EA">
          <w:rPr>
            <w:rFonts w:ascii="Times" w:hAnsi="Times" w:cs="Times New Roman"/>
            <w:color w:val="000000" w:themeColor="text1"/>
            <w:szCs w:val="22"/>
          </w:rPr>
          <w:t xml:space="preserve">. By including this relationship in the profit functions for archetypes 2 and 3, </w:t>
        </w:r>
        <w:r w:rsidR="00F71838">
          <w:rPr>
            <w:rFonts w:ascii="Times" w:hAnsi="Times" w:cs="Times New Roman"/>
            <w:color w:val="000000" w:themeColor="text1"/>
            <w:szCs w:val="22"/>
          </w:rPr>
          <w:t xml:space="preserve">profits </w:t>
        </w:r>
      </w:ins>
      <w:ins w:id="27" w:author="Gavin McDonald" w:date="2015-12-21T13:54:00Z">
        <w:r w:rsidR="005414DB">
          <w:rPr>
            <w:rFonts w:ascii="Times" w:hAnsi="Times" w:cs="Times New Roman"/>
            <w:color w:val="000000" w:themeColor="text1"/>
            <w:szCs w:val="22"/>
          </w:rPr>
          <w:t>just generated</w:t>
        </w:r>
      </w:ins>
      <w:ins w:id="28" w:author="Gavin McDonald" w:date="2015-12-21T13:52:00Z">
        <w:r w:rsidR="00F71838">
          <w:rPr>
            <w:rFonts w:ascii="Times" w:hAnsi="Times" w:cs="Times New Roman"/>
            <w:color w:val="000000" w:themeColor="text1"/>
            <w:szCs w:val="22"/>
          </w:rPr>
          <w:t xml:space="preserve"> by harvest</w:t>
        </w:r>
      </w:ins>
      <w:ins w:id="29" w:author="Gavin McDonald" w:date="2015-12-21T13:54:00Z">
        <w:r w:rsidR="005414DB">
          <w:rPr>
            <w:rFonts w:ascii="Times" w:hAnsi="Times" w:cs="Times New Roman"/>
            <w:color w:val="000000" w:themeColor="text1"/>
            <w:szCs w:val="22"/>
          </w:rPr>
          <w:t>ing</w:t>
        </w:r>
      </w:ins>
      <w:ins w:id="30" w:author="Gavin McDonald" w:date="2015-12-21T13:52:00Z">
        <w:r w:rsidR="00F71838">
          <w:rPr>
            <w:rFonts w:ascii="Times" w:hAnsi="Times" w:cs="Times New Roman"/>
            <w:color w:val="000000" w:themeColor="text1"/>
            <w:szCs w:val="22"/>
          </w:rPr>
          <w:t xml:space="preserve"> fish out of the water, but also </w:t>
        </w:r>
      </w:ins>
      <w:ins w:id="31" w:author="Gavin McDonald" w:date="2015-12-21T13:54:00Z">
        <w:r w:rsidR="005414DB">
          <w:rPr>
            <w:rFonts w:ascii="Times" w:hAnsi="Times" w:cs="Times New Roman"/>
            <w:color w:val="000000" w:themeColor="text1"/>
            <w:szCs w:val="22"/>
          </w:rPr>
          <w:t>are generated</w:t>
        </w:r>
      </w:ins>
      <w:ins w:id="32" w:author="Gavin McDonald" w:date="2015-12-21T13:52:00Z">
        <w:r w:rsidR="00F71838">
          <w:rPr>
            <w:rFonts w:ascii="Times" w:hAnsi="Times" w:cs="Times New Roman"/>
            <w:color w:val="000000" w:themeColor="text1"/>
            <w:szCs w:val="22"/>
          </w:rPr>
          <w:t xml:space="preserve"> when fish are left in the water. This changes the dynamic for determining optimal catch levels and enforcement effort.</w:t>
        </w:r>
      </w:ins>
      <w:del w:id="33" w:author="Gavin McDonald" w:date="2015-12-21T13:52:00Z">
        <w:r w:rsidDel="00B622EA">
          <w:rPr>
            <w:rFonts w:ascii="Times" w:hAnsi="Times" w:cs="Times New Roman"/>
            <w:color w:val="000000" w:themeColor="text1"/>
            <w:szCs w:val="22"/>
          </w:rPr>
          <w:delText>:</w:delText>
        </w:r>
      </w:del>
    </w:p>
    <w:p w14:paraId="2E5821B4" w14:textId="77777777" w:rsidR="00A734A6" w:rsidRDefault="00A734A6" w:rsidP="00334B7F">
      <w:pPr>
        <w:spacing w:line="240" w:lineRule="auto"/>
        <w:contextualSpacing/>
        <w:rPr>
          <w:rFonts w:ascii="Times" w:hAnsi="Times" w:cs="Times New Roman"/>
          <w:color w:val="000000" w:themeColor="text1"/>
          <w:szCs w:val="22"/>
        </w:rPr>
      </w:pPr>
    </w:p>
    <w:p w14:paraId="5171FA56" w14:textId="73B5CA7A" w:rsidR="00334B7F" w:rsidRPr="00A92138" w:rsidRDefault="005E790D" w:rsidP="00334B7F">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D</m:t>
            </m:r>
          </m:e>
          <m:sub>
            <m:r>
              <w:rPr>
                <w:rFonts w:ascii="Cambria Math" w:hAnsi="Cambria Math"/>
                <w:color w:val="000000" w:themeColor="text1"/>
                <w:szCs w:val="22"/>
              </w:rPr>
              <m:t>t</m:t>
            </m:r>
          </m:sub>
        </m:sSub>
        <m:sSub>
          <m:sSubPr>
            <m:ctrlPr>
              <w:rPr>
                <w:rFonts w:ascii="Cambria Math" w:hAnsi="Cambria Math"/>
                <w:i/>
                <w:color w:val="000000" w:themeColor="text1"/>
                <w:szCs w:val="22"/>
              </w:rPr>
            </m:ctrlPr>
          </m:sSubPr>
          <m:e>
            <m:r>
              <w:rPr>
                <w:rFonts w:ascii="Cambria Math" w:hAnsi="Cambria Math"/>
                <w:color w:val="000000" w:themeColor="text1"/>
                <w:szCs w:val="22"/>
              </w:rPr>
              <m:t>u</m:t>
            </m:r>
          </m:e>
          <m:sub>
            <m:r>
              <w:rPr>
                <w:rFonts w:ascii="Cambria Math" w:hAnsi="Cambria Math"/>
                <w:color w:val="000000" w:themeColor="text1"/>
                <w:szCs w:val="22"/>
              </w:rPr>
              <m:t>t</m:t>
            </m:r>
          </m:sub>
        </m:sSub>
      </m:oMath>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r>
      <w:r w:rsidR="00FE156B">
        <w:rPr>
          <w:rFonts w:ascii="Times" w:hAnsi="Times" w:cs="Times New Roman"/>
          <w:color w:val="000000" w:themeColor="text1"/>
          <w:szCs w:val="22"/>
        </w:rPr>
        <w:tab/>
        <w:t xml:space="preserve">        (</w:t>
      </w:r>
      <w:r w:rsidR="00FB058B">
        <w:rPr>
          <w:rFonts w:ascii="Times" w:hAnsi="Times" w:cs="Times New Roman"/>
          <w:i/>
          <w:color w:val="000000" w:themeColor="text1"/>
          <w:szCs w:val="22"/>
        </w:rPr>
        <w:t>5</w:t>
      </w:r>
      <w:r w:rsidR="00FE156B">
        <w:rPr>
          <w:rFonts w:ascii="Times" w:hAnsi="Times" w:cs="Times New Roman"/>
          <w:color w:val="000000" w:themeColor="text1"/>
          <w:szCs w:val="22"/>
        </w:rPr>
        <w:t>)</w:t>
      </w:r>
    </w:p>
    <w:p w14:paraId="7A422207" w14:textId="77777777" w:rsidR="00E9427E" w:rsidRDefault="00E9427E" w:rsidP="001F4BEC">
      <w:pPr>
        <w:spacing w:line="240" w:lineRule="auto"/>
        <w:contextualSpacing/>
        <w:rPr>
          <w:rFonts w:ascii="Times" w:hAnsi="Times" w:cs="Times New Roman"/>
          <w:i/>
          <w:color w:val="000000" w:themeColor="text1"/>
          <w:szCs w:val="22"/>
        </w:rPr>
      </w:pPr>
    </w:p>
    <w:p w14:paraId="28763AB0" w14:textId="52DE4288" w:rsidR="00554B70" w:rsidRPr="00DC7730" w:rsidRDefault="00F939D9" w:rsidP="00F939D9">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2.1.2.</w:t>
      </w:r>
      <w:r w:rsidR="00A66EE7">
        <w:rPr>
          <w:rFonts w:ascii="Times" w:hAnsi="Times" w:cs="Times New Roman"/>
          <w:i/>
          <w:color w:val="000000" w:themeColor="text1"/>
          <w:szCs w:val="22"/>
        </w:rPr>
        <w:t xml:space="preserve">2 </w:t>
      </w:r>
      <w:r w:rsidR="00554B70" w:rsidRPr="00DC7730">
        <w:rPr>
          <w:rFonts w:ascii="Times" w:hAnsi="Times" w:cs="Times New Roman"/>
          <w:i/>
          <w:color w:val="000000" w:themeColor="text1"/>
          <w:szCs w:val="22"/>
        </w:rPr>
        <w:t>Fish</w:t>
      </w:r>
      <w:r w:rsidR="00554B70" w:rsidRPr="00E9427E">
        <w:rPr>
          <w:rFonts w:ascii="Times" w:hAnsi="Times" w:cs="Times New Roman"/>
          <w:i/>
          <w:color w:val="000000" w:themeColor="text1"/>
          <w:szCs w:val="22"/>
        </w:rPr>
        <w:t>ing Industry</w:t>
      </w:r>
    </w:p>
    <w:p w14:paraId="2BB7E565" w14:textId="77777777" w:rsidR="002E3D3C" w:rsidRDefault="002E3D3C" w:rsidP="00142322">
      <w:pPr>
        <w:spacing w:line="240" w:lineRule="auto"/>
        <w:contextualSpacing/>
        <w:rPr>
          <w:rFonts w:ascii="Times" w:hAnsi="Times" w:cs="Times New Roman"/>
          <w:color w:val="000000" w:themeColor="text1"/>
          <w:szCs w:val="22"/>
        </w:rPr>
      </w:pPr>
    </w:p>
    <w:p w14:paraId="5AB62B8E" w14:textId="1BF51DE9" w:rsidR="00554B70" w:rsidRDefault="00C033D6" w:rsidP="00142322">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The model is used to</w:t>
      </w:r>
      <w:r w:rsidR="00554B70">
        <w:rPr>
          <w:rFonts w:ascii="Times" w:hAnsi="Times" w:cs="Times New Roman"/>
          <w:color w:val="000000" w:themeColor="text1"/>
          <w:szCs w:val="22"/>
        </w:rPr>
        <w:t xml:space="preserve"> determine a dynamic optimal </w:t>
      </w:r>
      <w:r w:rsidR="007B41E8">
        <w:rPr>
          <w:rFonts w:ascii="Times" w:hAnsi="Times" w:cs="Times New Roman"/>
          <w:color w:val="000000" w:themeColor="text1"/>
          <w:szCs w:val="22"/>
        </w:rPr>
        <w:t>legal harvest level</w:t>
      </w:r>
      <w:r w:rsidR="00554B70">
        <w:rPr>
          <w:rFonts w:ascii="Times" w:hAnsi="Times" w:cs="Times New Roman"/>
          <w:color w:val="000000" w:themeColor="text1"/>
          <w:szCs w:val="22"/>
        </w:rPr>
        <w:t xml:space="preserve"> (</w:t>
      </w:r>
      <w:r w:rsidR="00EC5873">
        <w:rPr>
          <w:rFonts w:ascii="Times" w:hAnsi="Times" w:cs="Times New Roman"/>
          <w:color w:val="000000" w:themeColor="text1"/>
          <w:szCs w:val="22"/>
        </w:rPr>
        <w:t xml:space="preserve">or </w:t>
      </w:r>
      <w:r w:rsidR="005E48A5" w:rsidRPr="00142322">
        <w:rPr>
          <w:rFonts w:ascii="Times" w:hAnsi="Times" w:cs="Times New Roman"/>
          <w:color w:val="000000" w:themeColor="text1"/>
          <w:szCs w:val="22"/>
        </w:rPr>
        <w:t>TAC</w:t>
      </w:r>
      <w:r w:rsidR="00EC5873">
        <w:rPr>
          <w:rFonts w:ascii="Times" w:hAnsi="Times" w:cs="Times New Roman"/>
          <w:color w:val="000000" w:themeColor="text1"/>
          <w:szCs w:val="22"/>
        </w:rPr>
        <w:t xml:space="preserve">, denoted by </w:t>
      </w: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oMath>
      <w:r w:rsidR="00554B70" w:rsidRPr="002C4937">
        <w:rPr>
          <w:rFonts w:ascii="Times" w:hAnsi="Times" w:cs="Times New Roman"/>
          <w:color w:val="000000" w:themeColor="text1"/>
          <w:szCs w:val="22"/>
        </w:rPr>
        <w:t>)</w:t>
      </w:r>
      <w:r w:rsidR="00554B70">
        <w:rPr>
          <w:rFonts w:ascii="Times" w:hAnsi="Times" w:cs="Times New Roman"/>
          <w:color w:val="000000" w:themeColor="text1"/>
          <w:szCs w:val="22"/>
        </w:rPr>
        <w:t xml:space="preserve"> </w:t>
      </w:r>
      <w:r w:rsidR="00A21428">
        <w:rPr>
          <w:rFonts w:ascii="Times" w:hAnsi="Times" w:cs="Times New Roman"/>
          <w:color w:val="000000" w:themeColor="text1"/>
          <w:szCs w:val="22"/>
        </w:rPr>
        <w:t>for the</w:t>
      </w:r>
      <w:r w:rsidR="005E48A5">
        <w:rPr>
          <w:rFonts w:ascii="Times" w:hAnsi="Times" w:cs="Times New Roman"/>
          <w:color w:val="000000" w:themeColor="text1"/>
          <w:szCs w:val="22"/>
        </w:rPr>
        <w:t xml:space="preserve"> lobster</w:t>
      </w:r>
      <w:r w:rsidR="00A21428">
        <w:rPr>
          <w:rFonts w:ascii="Times" w:hAnsi="Times" w:cs="Times New Roman"/>
          <w:color w:val="000000" w:themeColor="text1"/>
          <w:szCs w:val="22"/>
        </w:rPr>
        <w:t xml:space="preserve"> fishing industry </w:t>
      </w:r>
      <w:r w:rsidR="00EE07C8">
        <w:rPr>
          <w:rFonts w:ascii="Times" w:hAnsi="Times" w:cs="Times New Roman"/>
          <w:color w:val="000000" w:themeColor="text1"/>
          <w:szCs w:val="22"/>
        </w:rPr>
        <w:t>and</w:t>
      </w:r>
      <w:r w:rsidR="00A21428">
        <w:rPr>
          <w:rFonts w:ascii="Times" w:hAnsi="Times" w:cs="Times New Roman"/>
          <w:color w:val="000000" w:themeColor="text1"/>
          <w:szCs w:val="22"/>
        </w:rPr>
        <w:t xml:space="preserve"> </w:t>
      </w:r>
      <w:r w:rsidR="007B41E8">
        <w:rPr>
          <w:rFonts w:ascii="Times" w:hAnsi="Times" w:cs="Times New Roman"/>
          <w:color w:val="000000" w:themeColor="text1"/>
          <w:szCs w:val="22"/>
        </w:rPr>
        <w:t>the corresponding actual harvest response</w:t>
      </w:r>
      <w:r w:rsidR="009B4305">
        <w:rPr>
          <w:rFonts w:ascii="Times" w:hAnsi="Times" w:cs="Times New Roman"/>
          <w:color w:val="000000" w:themeColor="text1"/>
          <w:szCs w:val="22"/>
        </w:rPr>
        <w:t xml:space="preserve"> that includes illegal fishing</w:t>
      </w:r>
      <w:r w:rsidR="00EE07C8">
        <w:rPr>
          <w:rFonts w:ascii="Times" w:hAnsi="Times" w:cs="Times New Roman"/>
          <w:color w:val="000000" w:themeColor="text1"/>
          <w:szCs w:val="22"/>
        </w:rPr>
        <w:t xml:space="preserve"> (</w:t>
      </w:r>
      <w:proofErr w:type="spellStart"/>
      <w:r w:rsidR="00EC5873">
        <w:rPr>
          <w:rFonts w:ascii="Times" w:hAnsi="Times" w:cs="Times New Roman"/>
          <w:i/>
          <w:color w:val="000000" w:themeColor="text1"/>
          <w:szCs w:val="22"/>
        </w:rPr>
        <w:t>Q</w:t>
      </w:r>
      <w:r w:rsidR="00EC5873" w:rsidRPr="00142322">
        <w:rPr>
          <w:rFonts w:ascii="Times" w:hAnsi="Times" w:cs="Times New Roman"/>
          <w:i/>
          <w:color w:val="000000" w:themeColor="text1"/>
          <w:szCs w:val="22"/>
          <w:vertAlign w:val="subscript"/>
        </w:rPr>
        <w:t>t</w:t>
      </w:r>
      <w:proofErr w:type="spellEnd"/>
      <w:r w:rsidR="00EE07C8">
        <w:rPr>
          <w:rFonts w:ascii="Times" w:hAnsi="Times" w:cs="Times New Roman"/>
          <w:color w:val="000000" w:themeColor="text1"/>
          <w:szCs w:val="22"/>
        </w:rPr>
        <w:t xml:space="preserve">) </w:t>
      </w:r>
      <w:r w:rsidR="009B4305">
        <w:rPr>
          <w:rFonts w:ascii="Times" w:hAnsi="Times" w:cs="Times New Roman"/>
          <w:color w:val="000000" w:themeColor="text1"/>
          <w:szCs w:val="22"/>
        </w:rPr>
        <w:t>using a 2-</w:t>
      </w:r>
      <w:r w:rsidR="00EE07C8">
        <w:rPr>
          <w:rFonts w:ascii="Times" w:hAnsi="Times" w:cs="Times New Roman"/>
          <w:color w:val="000000" w:themeColor="text1"/>
          <w:szCs w:val="22"/>
        </w:rPr>
        <w:t>step optimization process.</w:t>
      </w:r>
      <w:r w:rsidR="00554B70">
        <w:rPr>
          <w:rFonts w:ascii="Times" w:hAnsi="Times" w:cs="Times New Roman"/>
          <w:color w:val="000000" w:themeColor="text1"/>
          <w:szCs w:val="22"/>
        </w:rPr>
        <w:t xml:space="preserve"> </w:t>
      </w:r>
      <w:r w:rsidR="0068627D">
        <w:rPr>
          <w:rFonts w:ascii="Times" w:hAnsi="Times" w:cs="Times New Roman"/>
          <w:color w:val="000000" w:themeColor="text1"/>
          <w:szCs w:val="22"/>
        </w:rPr>
        <w:t>For archetype 2,</w:t>
      </w:r>
      <w:r w:rsidR="005E48A5">
        <w:rPr>
          <w:rFonts w:ascii="Times" w:hAnsi="Times" w:cs="Times New Roman"/>
          <w:color w:val="000000" w:themeColor="text1"/>
          <w:szCs w:val="22"/>
        </w:rPr>
        <w:t xml:space="preserve"> which assumes only a dive industry is present, </w:t>
      </w: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oMath>
      <w:r w:rsidR="00EC5873">
        <w:rPr>
          <w:rFonts w:ascii="Times" w:hAnsi="Times" w:cs="Times New Roman"/>
          <w:color w:val="000000" w:themeColor="text1"/>
          <w:szCs w:val="22"/>
        </w:rPr>
        <w:t xml:space="preserve"> </w:t>
      </w:r>
      <w:r w:rsidR="008A537A">
        <w:rPr>
          <w:rFonts w:ascii="Times" w:hAnsi="Times" w:cs="Times New Roman"/>
          <w:i/>
          <w:color w:val="000000" w:themeColor="text1"/>
          <w:szCs w:val="22"/>
        </w:rPr>
        <w:t>=</w:t>
      </w:r>
      <w:r w:rsidR="00EC5873">
        <w:rPr>
          <w:rFonts w:ascii="Times" w:hAnsi="Times" w:cs="Times New Roman"/>
          <w:i/>
          <w:color w:val="000000" w:themeColor="text1"/>
          <w:szCs w:val="22"/>
        </w:rPr>
        <w:t xml:space="preserve"> </w:t>
      </w:r>
      <w:r w:rsidR="00F44892" w:rsidRPr="00142322">
        <w:rPr>
          <w:rFonts w:ascii="Times" w:hAnsi="Times" w:cs="Times New Roman"/>
          <w:color w:val="000000" w:themeColor="text1"/>
          <w:szCs w:val="22"/>
        </w:rPr>
        <w:t>0</w:t>
      </w:r>
      <w:r w:rsidR="00F44892">
        <w:rPr>
          <w:rFonts w:ascii="Times" w:hAnsi="Times" w:cs="Times New Roman"/>
          <w:i/>
          <w:color w:val="000000" w:themeColor="text1"/>
          <w:szCs w:val="22"/>
        </w:rPr>
        <w:t xml:space="preserve"> </w:t>
      </w:r>
      <w:r w:rsidR="00EE07C8">
        <w:rPr>
          <w:rFonts w:ascii="Times" w:hAnsi="Times" w:cs="Times New Roman"/>
          <w:color w:val="000000" w:themeColor="text1"/>
          <w:szCs w:val="22"/>
        </w:rPr>
        <w:t xml:space="preserve">because no legal fishery exists under this archetype. For archetypes 1 and 3, </w:t>
      </w: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oMath>
      <w:r w:rsidR="00EC5873">
        <w:rPr>
          <w:rFonts w:ascii="Times" w:hAnsi="Times" w:cs="Times New Roman"/>
          <w:color w:val="000000" w:themeColor="text1"/>
          <w:szCs w:val="22"/>
        </w:rPr>
        <w:t xml:space="preserve"> </w:t>
      </w:r>
      <w:r w:rsidR="00554B70">
        <w:rPr>
          <w:rFonts w:ascii="Times" w:hAnsi="Times" w:cs="Times New Roman"/>
          <w:color w:val="000000" w:themeColor="text1"/>
          <w:szCs w:val="22"/>
        </w:rPr>
        <w:t>is determine</w:t>
      </w:r>
      <w:r w:rsidR="00EE07C8">
        <w:rPr>
          <w:rFonts w:ascii="Times" w:hAnsi="Times" w:cs="Times New Roman"/>
          <w:color w:val="000000" w:themeColor="text1"/>
          <w:szCs w:val="22"/>
        </w:rPr>
        <w:t xml:space="preserve">d by maximizing </w:t>
      </w:r>
      <w:r w:rsidR="00F44892">
        <w:rPr>
          <w:rFonts w:ascii="Times" w:hAnsi="Times" w:cs="Times New Roman"/>
          <w:color w:val="000000" w:themeColor="text1"/>
          <w:szCs w:val="22"/>
        </w:rPr>
        <w:t>the present value of a</w:t>
      </w:r>
      <w:r w:rsidR="00EE07C8">
        <w:rPr>
          <w:rFonts w:ascii="Times" w:hAnsi="Times" w:cs="Times New Roman"/>
          <w:color w:val="000000" w:themeColor="text1"/>
          <w:szCs w:val="22"/>
        </w:rPr>
        <w:t xml:space="preserve"> private industry</w:t>
      </w:r>
      <w:r w:rsidR="00554B70">
        <w:rPr>
          <w:rFonts w:ascii="Times" w:hAnsi="Times" w:cs="Times New Roman"/>
          <w:color w:val="000000" w:themeColor="text1"/>
          <w:szCs w:val="22"/>
        </w:rPr>
        <w:t xml:space="preserve"> benefit</w:t>
      </w:r>
      <w:r w:rsidR="00EE07C8">
        <w:rPr>
          <w:rFonts w:ascii="Times" w:hAnsi="Times" w:cs="Times New Roman"/>
          <w:color w:val="000000" w:themeColor="text1"/>
          <w:szCs w:val="22"/>
        </w:rPr>
        <w:t xml:space="preserve"> function</w:t>
      </w:r>
      <w:r w:rsidR="005D7EAE">
        <w:rPr>
          <w:rFonts w:ascii="Times" w:hAnsi="Times" w:cs="Times New Roman"/>
          <w:color w:val="000000" w:themeColor="text1"/>
          <w:szCs w:val="22"/>
        </w:rPr>
        <w:t xml:space="preserve"> that includes the fishing industry, the dive industry, or both</w:t>
      </w:r>
      <w:r w:rsidR="00554B70">
        <w:rPr>
          <w:rFonts w:ascii="Times" w:hAnsi="Times" w:cs="Times New Roman"/>
          <w:color w:val="000000" w:themeColor="text1"/>
          <w:szCs w:val="22"/>
        </w:rPr>
        <w:t xml:space="preserve"> (</w:t>
      </w:r>
      <m:oMath>
        <m:sSup>
          <m:sSupPr>
            <m:ctrlPr>
              <w:rPr>
                <w:rFonts w:ascii="Cambria Math" w:hAnsi="Cambria Math" w:cs="Times New Roman"/>
                <w:i/>
                <w:color w:val="000000" w:themeColor="text1"/>
                <w:szCs w:val="22"/>
              </w:rPr>
            </m:ctrlPr>
          </m:sSupPr>
          <m:e>
            <m:r>
              <w:rPr>
                <w:rFonts w:ascii="Cambria Math" w:hAnsi="Cambria Math" w:cs="Times New Roman"/>
                <w:color w:val="000000" w:themeColor="text1"/>
                <w:szCs w:val="22"/>
              </w:rPr>
              <m:t>π</m:t>
            </m:r>
          </m:e>
          <m:sup>
            <m:r>
              <w:rPr>
                <w:rFonts w:ascii="Cambria Math" w:hAnsi="Cambria Math" w:cs="Times New Roman"/>
                <w:color w:val="000000" w:themeColor="text1"/>
                <w:szCs w:val="22"/>
              </w:rPr>
              <m:t>*</m:t>
            </m:r>
          </m:sup>
        </m:sSup>
      </m:oMath>
      <w:r w:rsidR="00DA2F73">
        <w:rPr>
          <w:rFonts w:ascii="Times" w:hAnsi="Times" w:cs="Times New Roman"/>
          <w:color w:val="000000" w:themeColor="text1"/>
          <w:szCs w:val="22"/>
        </w:rPr>
        <w:t xml:space="preserve">, equations </w:t>
      </w:r>
      <w:r w:rsidR="00FB058B">
        <w:rPr>
          <w:rFonts w:ascii="Times" w:hAnsi="Times" w:cs="Times New Roman"/>
          <w:color w:val="000000" w:themeColor="text1"/>
          <w:szCs w:val="22"/>
        </w:rPr>
        <w:t xml:space="preserve">6 </w:t>
      </w:r>
      <w:r w:rsidR="00DA2F73">
        <w:rPr>
          <w:rFonts w:ascii="Times" w:hAnsi="Times" w:cs="Times New Roman"/>
          <w:color w:val="000000" w:themeColor="text1"/>
          <w:szCs w:val="22"/>
        </w:rPr>
        <w:t xml:space="preserve">and </w:t>
      </w:r>
      <w:r w:rsidR="00FB058B">
        <w:rPr>
          <w:rFonts w:ascii="Times" w:hAnsi="Times" w:cs="Times New Roman"/>
          <w:color w:val="000000" w:themeColor="text1"/>
          <w:szCs w:val="22"/>
        </w:rPr>
        <w:t>7</w:t>
      </w:r>
      <w:r w:rsidR="00DA2F73">
        <w:rPr>
          <w:rFonts w:ascii="Times" w:hAnsi="Times" w:cs="Times New Roman"/>
          <w:color w:val="000000" w:themeColor="text1"/>
          <w:szCs w:val="22"/>
        </w:rPr>
        <w:t xml:space="preserve"> below</w:t>
      </w:r>
      <w:r w:rsidR="00554B70">
        <w:rPr>
          <w:rFonts w:ascii="Times" w:hAnsi="Times" w:cs="Times New Roman"/>
          <w:color w:val="000000" w:themeColor="text1"/>
          <w:szCs w:val="22"/>
        </w:rPr>
        <w:t>)</w:t>
      </w:r>
      <w:r w:rsidR="00EE07C8">
        <w:rPr>
          <w:rFonts w:ascii="Times" w:hAnsi="Times" w:cs="Times New Roman"/>
          <w:color w:val="000000" w:themeColor="text1"/>
          <w:szCs w:val="22"/>
        </w:rPr>
        <w:t xml:space="preserve">. </w:t>
      </w:r>
      <w:r w:rsidR="005913A7">
        <w:rPr>
          <w:rFonts w:ascii="Times" w:hAnsi="Times" w:cs="Times New Roman"/>
          <w:color w:val="000000" w:themeColor="text1"/>
          <w:szCs w:val="22"/>
        </w:rPr>
        <w:t>These equations are used to find</w:t>
      </w:r>
      <w:r w:rsidR="00EE07C8">
        <w:rPr>
          <w:rFonts w:ascii="Times" w:hAnsi="Times" w:cs="Times New Roman"/>
          <w:color w:val="000000" w:themeColor="text1"/>
          <w:szCs w:val="22"/>
        </w:rPr>
        <w:t xml:space="preserve"> the optimal </w:t>
      </w:r>
      <w:r w:rsidR="00613B9B">
        <w:rPr>
          <w:rFonts w:ascii="Times" w:hAnsi="Times" w:cs="Times New Roman"/>
          <w:color w:val="000000" w:themeColor="text1"/>
          <w:szCs w:val="22"/>
        </w:rPr>
        <w:t>TAC</w:t>
      </w:r>
      <w:r w:rsidR="00DA2F73">
        <w:rPr>
          <w:rFonts w:ascii="Times" w:hAnsi="Times" w:cs="Times New Roman"/>
          <w:color w:val="000000" w:themeColor="text1"/>
          <w:szCs w:val="22"/>
        </w:rPr>
        <w:t>,</w:t>
      </w:r>
      <w:r w:rsidR="001F639A">
        <w:rPr>
          <w:rFonts w:ascii="Times" w:hAnsi="Times" w:cs="Times New Roman"/>
          <w:color w:val="000000" w:themeColor="text1"/>
          <w:szCs w:val="22"/>
        </w:rPr>
        <w:t xml:space="preserve"> as a function of</w:t>
      </w:r>
      <w:r w:rsidR="00613B9B">
        <w:rPr>
          <w:rFonts w:ascii="Times" w:hAnsi="Times" w:cs="Times New Roman"/>
          <w:color w:val="000000" w:themeColor="text1"/>
          <w:szCs w:val="22"/>
        </w:rPr>
        <w:t xml:space="preserve"> lobster</w:t>
      </w:r>
      <w:r w:rsidR="001F639A">
        <w:rPr>
          <w:rFonts w:ascii="Times" w:hAnsi="Times" w:cs="Times New Roman"/>
          <w:color w:val="000000" w:themeColor="text1"/>
          <w:szCs w:val="22"/>
        </w:rPr>
        <w:t xml:space="preserve"> biomass, </w:t>
      </w:r>
      <w:r w:rsidR="00DB6D27">
        <w:rPr>
          <w:rFonts w:ascii="Times" w:hAnsi="Times" w:cs="Times New Roman"/>
          <w:color w:val="000000" w:themeColor="text1"/>
          <w:szCs w:val="22"/>
        </w:rPr>
        <w:t>that</w:t>
      </w:r>
      <w:r w:rsidR="00EE07C8">
        <w:rPr>
          <w:rFonts w:ascii="Times" w:hAnsi="Times" w:cs="Times New Roman"/>
          <w:color w:val="000000" w:themeColor="text1"/>
          <w:szCs w:val="22"/>
        </w:rPr>
        <w:t xml:space="preserve"> maximize</w:t>
      </w:r>
      <w:r w:rsidR="00DB6D27">
        <w:rPr>
          <w:rFonts w:ascii="Times" w:hAnsi="Times" w:cs="Times New Roman"/>
          <w:color w:val="000000" w:themeColor="text1"/>
          <w:szCs w:val="22"/>
        </w:rPr>
        <w:t>s</w:t>
      </w:r>
      <w:r w:rsidR="00EE07C8">
        <w:rPr>
          <w:rFonts w:ascii="Times" w:hAnsi="Times" w:cs="Times New Roman"/>
          <w:color w:val="000000" w:themeColor="text1"/>
          <w:szCs w:val="22"/>
        </w:rPr>
        <w:t xml:space="preserve"> </w:t>
      </w:r>
      <w:r w:rsidR="00564C6D">
        <w:rPr>
          <w:rFonts w:ascii="Times" w:hAnsi="Times" w:cs="Times New Roman"/>
          <w:color w:val="000000" w:themeColor="text1"/>
          <w:szCs w:val="22"/>
        </w:rPr>
        <w:t xml:space="preserve">net present value (NPV) of </w:t>
      </w:r>
      <w:r w:rsidR="00613B9B">
        <w:rPr>
          <w:rFonts w:ascii="Times" w:hAnsi="Times" w:cs="Times New Roman"/>
          <w:color w:val="000000" w:themeColor="text1"/>
          <w:szCs w:val="22"/>
        </w:rPr>
        <w:t xml:space="preserve">the fishing and/or </w:t>
      </w:r>
      <w:proofErr w:type="gramStart"/>
      <w:r w:rsidR="00613B9B">
        <w:rPr>
          <w:rFonts w:ascii="Times" w:hAnsi="Times" w:cs="Times New Roman"/>
          <w:color w:val="000000" w:themeColor="text1"/>
          <w:szCs w:val="22"/>
        </w:rPr>
        <w:t xml:space="preserve">diving </w:t>
      </w:r>
      <w:r w:rsidR="00EE07C8">
        <w:rPr>
          <w:rFonts w:ascii="Times" w:hAnsi="Times" w:cs="Times New Roman"/>
          <w:color w:val="000000" w:themeColor="text1"/>
          <w:szCs w:val="22"/>
        </w:rPr>
        <w:t xml:space="preserve"> industr</w:t>
      </w:r>
      <w:r w:rsidR="00613B9B">
        <w:rPr>
          <w:rFonts w:ascii="Times" w:hAnsi="Times" w:cs="Times New Roman"/>
          <w:color w:val="000000" w:themeColor="text1"/>
          <w:szCs w:val="22"/>
        </w:rPr>
        <w:t>ies</w:t>
      </w:r>
      <w:proofErr w:type="gramEnd"/>
      <w:r w:rsidR="00613B9B">
        <w:rPr>
          <w:rFonts w:ascii="Times" w:hAnsi="Times" w:cs="Times New Roman"/>
          <w:color w:val="000000" w:themeColor="text1"/>
          <w:szCs w:val="22"/>
        </w:rPr>
        <w:t xml:space="preserve"> present </w:t>
      </w:r>
      <w:r w:rsidR="00554B70">
        <w:rPr>
          <w:rFonts w:ascii="Times" w:hAnsi="Times" w:cs="Times New Roman"/>
          <w:color w:val="000000" w:themeColor="text1"/>
          <w:szCs w:val="22"/>
        </w:rPr>
        <w:t xml:space="preserve">assuming </w:t>
      </w:r>
      <w:r w:rsidR="004D10CC">
        <w:rPr>
          <w:rFonts w:ascii="Times" w:hAnsi="Times" w:cs="Times New Roman"/>
          <w:color w:val="000000" w:themeColor="text1"/>
          <w:szCs w:val="22"/>
        </w:rPr>
        <w:t xml:space="preserve">that </w:t>
      </w:r>
      <w:r w:rsidR="00554B70">
        <w:rPr>
          <w:rFonts w:ascii="Times" w:hAnsi="Times" w:cs="Times New Roman"/>
          <w:color w:val="000000" w:themeColor="text1"/>
          <w:szCs w:val="22"/>
        </w:rPr>
        <w:t xml:space="preserve">no illegal fishing occurs. The private </w:t>
      </w:r>
      <w:r w:rsidR="00613B9B">
        <w:rPr>
          <w:rFonts w:ascii="Times" w:hAnsi="Times" w:cs="Times New Roman"/>
          <w:color w:val="000000" w:themeColor="text1"/>
          <w:szCs w:val="22"/>
        </w:rPr>
        <w:t xml:space="preserve">lobster </w:t>
      </w:r>
      <w:r w:rsidR="00554B70">
        <w:rPr>
          <w:rFonts w:ascii="Times" w:hAnsi="Times" w:cs="Times New Roman"/>
          <w:color w:val="000000" w:themeColor="text1"/>
          <w:szCs w:val="22"/>
        </w:rPr>
        <w:t>fisher benefit function under archetype 1 (</w:t>
      </w:r>
      <m:oMath>
        <m:r>
          <w:rPr>
            <w:rFonts w:ascii="Cambria Math" w:hAnsi="Cambria Math" w:cs="Times New Roman"/>
            <w:color w:val="000000" w:themeColor="text1"/>
            <w:szCs w:val="22"/>
          </w:rPr>
          <m:t xml:space="preserve"> </m:t>
        </m:r>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π</m:t>
            </m:r>
          </m:e>
          <m:sub>
            <m:r>
              <w:rPr>
                <w:rFonts w:ascii="Cambria Math" w:hAnsi="Cambria Math" w:cs="Times New Roman"/>
                <w:color w:val="000000" w:themeColor="text1"/>
                <w:szCs w:val="22"/>
              </w:rPr>
              <m:t>t,1</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m:t>
        </m:r>
      </m:oMath>
      <w:r w:rsidR="00F264E2">
        <w:rPr>
          <w:rFonts w:ascii="Times" w:hAnsi="Times" w:cs="Times New Roman"/>
          <w:color w:val="000000" w:themeColor="text1"/>
          <w:szCs w:val="22"/>
        </w:rPr>
        <w:t xml:space="preserve"> </w:t>
      </w:r>
      <w:r w:rsidR="00554B70">
        <w:rPr>
          <w:rFonts w:ascii="Times" w:hAnsi="Times" w:cs="Times New Roman"/>
          <w:color w:val="000000" w:themeColor="text1"/>
          <w:szCs w:val="22"/>
        </w:rPr>
        <w:t xml:space="preserve">is defined as: </w:t>
      </w:r>
    </w:p>
    <w:p w14:paraId="19B1DA94" w14:textId="77777777" w:rsidR="00554B70" w:rsidRDefault="00554B70" w:rsidP="00554B70">
      <w:pPr>
        <w:spacing w:line="240" w:lineRule="auto"/>
        <w:contextualSpacing/>
        <w:rPr>
          <w:rFonts w:ascii="Times" w:hAnsi="Times" w:cs="Times New Roman"/>
          <w:color w:val="000000" w:themeColor="text1"/>
          <w:szCs w:val="22"/>
        </w:rPr>
      </w:pPr>
    </w:p>
    <w:p w14:paraId="571B1A22" w14:textId="726289BF" w:rsidR="00554B70" w:rsidRPr="00334B7F" w:rsidRDefault="005E790D" w:rsidP="00554B70">
      <w:pPr>
        <w:spacing w:line="240" w:lineRule="auto"/>
        <w:contextualSpacing/>
        <w:rPr>
          <w:rFonts w:ascii="Times" w:hAnsi="Times" w:cs="Times New Roman"/>
          <w:color w:val="000000" w:themeColor="text1"/>
          <w:szCs w:val="22"/>
        </w:rPr>
      </w:pP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π</m:t>
            </m:r>
          </m:e>
          <m:sub>
            <m:r>
              <w:rPr>
                <w:rFonts w:ascii="Cambria Math" w:hAnsi="Cambria Math" w:cs="Times New Roman"/>
                <w:color w:val="000000" w:themeColor="text1"/>
                <w:szCs w:val="22"/>
              </w:rPr>
              <m:t>t,1</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=p</m:t>
        </m:r>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 c</m:t>
        </m:r>
        <m:sSup>
          <m:sSupPr>
            <m:ctrlPr>
              <w:rPr>
                <w:rFonts w:ascii="Cambria Math" w:hAnsi="Cambria Math" w:cs="Times New Roman"/>
                <w:i/>
                <w:color w:val="000000" w:themeColor="text1"/>
                <w:szCs w:val="22"/>
              </w:rPr>
            </m:ctrlPr>
          </m:sSupPr>
          <m:e>
            <m:f>
              <m:fPr>
                <m:ctrlPr>
                  <w:rPr>
                    <w:rFonts w:ascii="Cambria Math" w:hAnsi="Cambria Math" w:cs="Times New Roman"/>
                    <w:i/>
                    <w:color w:val="000000" w:themeColor="text1"/>
                    <w:szCs w:val="22"/>
                  </w:rPr>
                </m:ctrlPr>
              </m:fPr>
              <m:num>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num>
              <m:den>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den>
            </m:f>
          </m:e>
          <m:sup>
            <m:r>
              <w:rPr>
                <w:rFonts w:ascii="Cambria Math" w:hAnsi="Cambria Math" w:cs="Times New Roman"/>
                <w:color w:val="000000" w:themeColor="text1"/>
                <w:szCs w:val="22"/>
              </w:rPr>
              <m:t>2</m:t>
            </m:r>
          </m:sup>
        </m:sSup>
        <m:r>
          <m:rPr>
            <m:sty m:val="p"/>
          </m:rP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L</m:t>
            </m:r>
          </m:e>
          <m:sub>
            <m:r>
              <w:rPr>
                <w:rFonts w:ascii="Cambria Math" w:hAnsi="Cambria Math" w:cs="Times New Roman"/>
                <w:color w:val="000000" w:themeColor="text1"/>
                <w:szCs w:val="22"/>
              </w:rPr>
              <m:t>t</m:t>
            </m:r>
          </m:sub>
        </m:sSub>
        <m:r>
          <m:rPr>
            <m:sty m:val="p"/>
          </m:rPr>
          <w:rPr>
            <w:rFonts w:ascii="Cambria Math" w:hAnsi="Cambria Math" w:cs="Times New Roman"/>
            <w:color w:val="000000" w:themeColor="text1"/>
            <w:szCs w:val="22"/>
          </w:rPr>
          <m:t xml:space="preserve"> -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v</m:t>
            </m:r>
          </m:e>
          <m:sub>
            <m:r>
              <w:rPr>
                <w:rFonts w:ascii="Cambria Math" w:hAnsi="Cambria Math" w:cs="Times New Roman"/>
                <w:color w:val="000000" w:themeColor="text1"/>
                <w:szCs w:val="22"/>
              </w:rPr>
              <m:t>t</m:t>
            </m:r>
          </m:sub>
        </m:sSub>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oMath>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t xml:space="preserve">        (</w:t>
      </w:r>
      <w:r w:rsidR="00FB058B">
        <w:rPr>
          <w:rFonts w:ascii="Times" w:hAnsi="Times" w:cs="Times New Roman"/>
          <w:i/>
          <w:color w:val="000000" w:themeColor="text1"/>
          <w:szCs w:val="22"/>
        </w:rPr>
        <w:t>6</w:t>
      </w:r>
      <w:r w:rsidR="00334B7F">
        <w:rPr>
          <w:rFonts w:ascii="Times" w:hAnsi="Times" w:cs="Times New Roman"/>
          <w:color w:val="000000" w:themeColor="text1"/>
          <w:szCs w:val="22"/>
        </w:rPr>
        <w:t>)</w:t>
      </w:r>
    </w:p>
    <w:p w14:paraId="45C6774C" w14:textId="77777777" w:rsidR="00554B70" w:rsidRDefault="00554B70" w:rsidP="00554B70">
      <w:pPr>
        <w:spacing w:line="240" w:lineRule="auto"/>
        <w:contextualSpacing/>
        <w:rPr>
          <w:rFonts w:ascii="Times" w:hAnsi="Times" w:cs="Times New Roman"/>
          <w:color w:val="000000" w:themeColor="text1"/>
          <w:szCs w:val="22"/>
        </w:rPr>
      </w:pPr>
    </w:p>
    <w:p w14:paraId="327C2409" w14:textId="778D81EA" w:rsidR="00613B9B" w:rsidRPr="00CD47FE" w:rsidRDefault="00554B70" w:rsidP="00613B9B">
      <w:pPr>
        <w:tabs>
          <w:tab w:val="left" w:pos="841"/>
        </w:tabs>
        <w:spacing w:line="253" w:lineRule="exact"/>
        <w:rPr>
          <w:rFonts w:ascii="Times New Roman" w:eastAsia="Times New Roman" w:hAnsi="Times New Roman" w:cs="Times New Roman"/>
        </w:rPr>
      </w:pPr>
      <w:r>
        <w:rPr>
          <w:rFonts w:ascii="Times" w:hAnsi="Times" w:cs="Times New Roman"/>
          <w:color w:val="000000" w:themeColor="text1"/>
          <w:szCs w:val="22"/>
        </w:rPr>
        <w:t xml:space="preserve">Where, </w:t>
      </w:r>
      <w:r w:rsidRPr="00165586">
        <w:rPr>
          <w:rFonts w:ascii="Times" w:hAnsi="Times" w:cs="Times New Roman"/>
          <w:i/>
          <w:color w:val="000000" w:themeColor="text1"/>
          <w:szCs w:val="22"/>
        </w:rPr>
        <w:t>p</w:t>
      </w:r>
      <w:r w:rsidRPr="00A92138">
        <w:rPr>
          <w:rFonts w:ascii="Times" w:hAnsi="Times" w:cs="Times New Roman"/>
          <w:color w:val="000000" w:themeColor="text1"/>
          <w:szCs w:val="22"/>
        </w:rPr>
        <w:t xml:space="preserve"> is the</w:t>
      </w:r>
      <w:r>
        <w:rPr>
          <w:rFonts w:ascii="Times" w:hAnsi="Times" w:cs="Times New Roman"/>
          <w:color w:val="000000" w:themeColor="text1"/>
          <w:szCs w:val="22"/>
        </w:rPr>
        <w:t xml:space="preserve"> price paid per unit weight </w:t>
      </w:r>
      <w:r w:rsidRPr="008A2BD0">
        <w:rPr>
          <w:rFonts w:ascii="Times" w:hAnsi="Times" w:cs="Times New Roman"/>
          <w:color w:val="000000" w:themeColor="text1"/>
          <w:szCs w:val="22"/>
        </w:rPr>
        <w:t>of</w:t>
      </w:r>
      <w:r w:rsidR="00613B9B" w:rsidRPr="008A2BD0">
        <w:rPr>
          <w:rFonts w:ascii="Times" w:hAnsi="Times" w:cs="Times New Roman"/>
          <w:color w:val="000000" w:themeColor="text1"/>
          <w:szCs w:val="22"/>
          <w:rPrChange w:id="34" w:author="Gavin McDonald" w:date="2015-12-21T12:02:00Z">
            <w:rPr>
              <w:rFonts w:ascii="Times" w:hAnsi="Times" w:cs="Times New Roman"/>
              <w:i/>
              <w:color w:val="000000" w:themeColor="text1"/>
              <w:szCs w:val="22"/>
            </w:rPr>
          </w:rPrChange>
        </w:rPr>
        <w:t xml:space="preserve"> total legal lobster catch (TAC)</w:t>
      </w:r>
      <w:r w:rsidRPr="008A2BD0">
        <w:rPr>
          <w:rFonts w:ascii="Times" w:hAnsi="Times" w:cs="Times New Roman"/>
          <w:color w:val="000000" w:themeColor="text1"/>
          <w:szCs w:val="22"/>
        </w:rPr>
        <w:t xml:space="preserve"> (</w:t>
      </w:r>
      <w:r w:rsidRPr="00A92138">
        <w:rPr>
          <w:rFonts w:ascii="Times" w:hAnsi="Times" w:cs="Times New Roman"/>
          <w:color w:val="000000" w:themeColor="text1"/>
          <w:szCs w:val="22"/>
        </w:rPr>
        <w:t>USD/kg),</w:t>
      </w:r>
      <w:r w:rsidRPr="00A92138">
        <w:rPr>
          <w:rFonts w:ascii="Times" w:hAnsi="Times" w:cs="Times New Roman"/>
          <w:i/>
          <w:color w:val="000000" w:themeColor="text1"/>
          <w:szCs w:val="22"/>
        </w:rPr>
        <w:t xml:space="preserve"> c</w:t>
      </w:r>
      <w:r>
        <w:rPr>
          <w:rFonts w:ascii="Times" w:hAnsi="Times" w:cs="Times New Roman"/>
          <w:color w:val="000000" w:themeColor="text1"/>
          <w:szCs w:val="22"/>
        </w:rPr>
        <w:t xml:space="preserve"> represents the </w:t>
      </w:r>
      <w:r w:rsidRPr="00A92138">
        <w:rPr>
          <w:rFonts w:ascii="Times" w:hAnsi="Times" w:cs="Times New Roman"/>
          <w:color w:val="000000" w:themeColor="text1"/>
          <w:szCs w:val="22"/>
        </w:rPr>
        <w:t xml:space="preserve">cost of </w:t>
      </w:r>
      <w:r w:rsidR="00613B9B">
        <w:rPr>
          <w:rFonts w:ascii="Times" w:hAnsi="Times" w:cs="Times New Roman"/>
          <w:color w:val="000000" w:themeColor="text1"/>
          <w:szCs w:val="22"/>
        </w:rPr>
        <w:t xml:space="preserve">lobster </w:t>
      </w:r>
      <w:r w:rsidRPr="00A92138">
        <w:rPr>
          <w:rFonts w:ascii="Times" w:hAnsi="Times" w:cs="Times New Roman"/>
          <w:color w:val="000000" w:themeColor="text1"/>
          <w:szCs w:val="22"/>
        </w:rPr>
        <w:t>fishing (USD</w:t>
      </w:r>
      <w:r>
        <w:rPr>
          <w:rFonts w:ascii="Times" w:hAnsi="Times" w:cs="Times New Roman"/>
          <w:color w:val="000000" w:themeColor="text1"/>
          <w:szCs w:val="22"/>
        </w:rPr>
        <w:t>/kg</w:t>
      </w:r>
      <w:r w:rsidRPr="00A92138">
        <w:rPr>
          <w:rFonts w:ascii="Times" w:hAnsi="Times" w:cs="Times New Roman"/>
          <w:color w:val="000000" w:themeColor="text1"/>
          <w:szCs w:val="22"/>
        </w:rPr>
        <w:t xml:space="preserve">), </w:t>
      </w:r>
      <w:r w:rsidRPr="00A92138">
        <w:rPr>
          <w:rFonts w:ascii="Times" w:hAnsi="Times" w:cs="Times New Roman"/>
          <w:i/>
          <w:color w:val="000000" w:themeColor="text1"/>
          <w:szCs w:val="22"/>
        </w:rPr>
        <w:t>L</w:t>
      </w:r>
      <w:r w:rsidRPr="00A92138">
        <w:rPr>
          <w:rFonts w:ascii="Times" w:hAnsi="Times" w:cs="Times New Roman"/>
          <w:color w:val="000000" w:themeColor="text1"/>
          <w:szCs w:val="22"/>
        </w:rPr>
        <w:t xml:space="preserve"> is the cost of fishing licenses for the entire</w:t>
      </w:r>
      <w:r w:rsidR="00613B9B">
        <w:rPr>
          <w:rFonts w:ascii="Times" w:hAnsi="Times" w:cs="Times New Roman"/>
          <w:color w:val="000000" w:themeColor="text1"/>
          <w:szCs w:val="22"/>
        </w:rPr>
        <w:t xml:space="preserve"> lobster fishing</w:t>
      </w:r>
      <w:r w:rsidRPr="00A92138">
        <w:rPr>
          <w:rFonts w:ascii="Times" w:hAnsi="Times" w:cs="Times New Roman"/>
          <w:color w:val="000000" w:themeColor="text1"/>
          <w:szCs w:val="22"/>
        </w:rPr>
        <w:t xml:space="preserve"> fleet (USD), </w:t>
      </w:r>
      <w:r>
        <w:rPr>
          <w:rFonts w:ascii="Times" w:hAnsi="Times" w:cs="Times New Roman"/>
          <w:color w:val="000000" w:themeColor="text1"/>
          <w:szCs w:val="22"/>
        </w:rPr>
        <w:t xml:space="preserve">and </w:t>
      </w:r>
      <w:r w:rsidRPr="00A92138">
        <w:rPr>
          <w:rFonts w:ascii="Times" w:hAnsi="Times" w:cs="Times New Roman"/>
          <w:i/>
          <w:color w:val="000000" w:themeColor="text1"/>
          <w:szCs w:val="22"/>
        </w:rPr>
        <w:t>v</w:t>
      </w:r>
      <w:r w:rsidRPr="00A92138">
        <w:rPr>
          <w:rFonts w:ascii="Times" w:hAnsi="Times" w:cs="Times New Roman"/>
          <w:color w:val="000000" w:themeColor="text1"/>
          <w:szCs w:val="22"/>
        </w:rPr>
        <w:t xml:space="preserve"> is the tax</w:t>
      </w:r>
      <w:r w:rsidR="00EE07C8">
        <w:rPr>
          <w:rFonts w:ascii="Times" w:hAnsi="Times" w:cs="Times New Roman"/>
          <w:color w:val="000000" w:themeColor="text1"/>
          <w:szCs w:val="22"/>
        </w:rPr>
        <w:t xml:space="preserve"> paid</w:t>
      </w:r>
      <w:r w:rsidRPr="00A92138">
        <w:rPr>
          <w:rFonts w:ascii="Times" w:hAnsi="Times" w:cs="Times New Roman"/>
          <w:color w:val="000000" w:themeColor="text1"/>
          <w:szCs w:val="22"/>
        </w:rPr>
        <w:t xml:space="preserve"> pe</w:t>
      </w:r>
      <w:r>
        <w:rPr>
          <w:rFonts w:ascii="Times" w:hAnsi="Times" w:cs="Times New Roman"/>
          <w:color w:val="000000" w:themeColor="text1"/>
          <w:szCs w:val="22"/>
        </w:rPr>
        <w:t>r unit weight of catch</w:t>
      </w:r>
      <w:r w:rsidR="00613B9B">
        <w:rPr>
          <w:rFonts w:ascii="Times" w:hAnsi="Times" w:cs="Times New Roman"/>
          <w:color w:val="000000" w:themeColor="text1"/>
          <w:szCs w:val="22"/>
        </w:rPr>
        <w:t xml:space="preserve"> of lobster</w:t>
      </w:r>
      <w:r>
        <w:rPr>
          <w:rFonts w:ascii="Times" w:hAnsi="Times" w:cs="Times New Roman"/>
          <w:color w:val="000000" w:themeColor="text1"/>
          <w:szCs w:val="22"/>
        </w:rPr>
        <w:t xml:space="preserve"> (USD/kg)</w:t>
      </w:r>
      <w:r w:rsidR="00EE07C8">
        <w:rPr>
          <w:rFonts w:ascii="Times" w:hAnsi="Times" w:cs="Times New Roman"/>
          <w:color w:val="000000" w:themeColor="text1"/>
          <w:szCs w:val="22"/>
        </w:rPr>
        <w:t>.</w:t>
      </w:r>
      <w:r w:rsidR="00613B9B">
        <w:rPr>
          <w:rFonts w:ascii="Times" w:hAnsi="Times" w:cs="Times New Roman"/>
          <w:color w:val="000000" w:themeColor="text1"/>
          <w:szCs w:val="22"/>
        </w:rPr>
        <w:t xml:space="preserve"> </w:t>
      </w:r>
      <w:r w:rsidR="00613B9B" w:rsidRPr="00CD47FE">
        <w:rPr>
          <w:rFonts w:ascii="Times New Roman"/>
        </w:rPr>
        <w:t>The values of</w:t>
      </w:r>
      <w:r w:rsidR="007F7281">
        <w:rPr>
          <w:rFonts w:ascii="Times New Roman"/>
        </w:rPr>
        <w:t xml:space="preserve"> the</w:t>
      </w:r>
      <w:r w:rsidR="00613B9B" w:rsidRPr="00CD47FE">
        <w:rPr>
          <w:rFonts w:ascii="Times New Roman"/>
        </w:rPr>
        <w:t xml:space="preserve"> </w:t>
      </w:r>
      <w:r w:rsidR="00613B9B" w:rsidRPr="00CD47FE">
        <w:rPr>
          <w:rFonts w:ascii="Times New Roman"/>
          <w:i/>
        </w:rPr>
        <w:t>p</w:t>
      </w:r>
      <w:r w:rsidR="00613B9B" w:rsidRPr="00CD47FE">
        <w:rPr>
          <w:rFonts w:ascii="Times New Roman"/>
        </w:rPr>
        <w:t xml:space="preserve">, c, </w:t>
      </w:r>
      <w:r w:rsidR="00613B9B" w:rsidRPr="007F7281">
        <w:rPr>
          <w:rFonts w:ascii="Times New Roman"/>
          <w:i/>
        </w:rPr>
        <w:t>L</w:t>
      </w:r>
      <w:r w:rsidR="00613B9B" w:rsidRPr="00CD47FE">
        <w:rPr>
          <w:rFonts w:ascii="Times New Roman"/>
        </w:rPr>
        <w:t xml:space="preserve">, and </w:t>
      </w:r>
      <w:r w:rsidR="00613B9B" w:rsidRPr="007F7281">
        <w:rPr>
          <w:rFonts w:ascii="Times New Roman"/>
          <w:i/>
        </w:rPr>
        <w:t>v</w:t>
      </w:r>
      <w:r w:rsidR="00613B9B" w:rsidRPr="00CD47FE">
        <w:rPr>
          <w:rFonts w:ascii="Times New Roman"/>
        </w:rPr>
        <w:t xml:space="preserve"> parameters are </w:t>
      </w:r>
      <w:del w:id="35" w:author="Gavin McDonald" w:date="2015-12-21T12:03:00Z">
        <w:r w:rsidR="00613B9B" w:rsidRPr="00CD47FE" w:rsidDel="008A2BD0">
          <w:rPr>
            <w:rFonts w:ascii="Times New Roman"/>
          </w:rPr>
          <w:delText xml:space="preserve">assumed, reasonable </w:delText>
        </w:r>
      </w:del>
      <w:r w:rsidR="00613B9B" w:rsidRPr="00CD47FE">
        <w:rPr>
          <w:rFonts w:ascii="Times New Roman"/>
        </w:rPr>
        <w:t xml:space="preserve">estimates based on the price of </w:t>
      </w:r>
      <w:r w:rsidR="00A66EE7" w:rsidRPr="00CD47FE">
        <w:rPr>
          <w:rFonts w:ascii="Times New Roman"/>
        </w:rPr>
        <w:t>lobster,</w:t>
      </w:r>
      <w:r w:rsidR="00613B9B" w:rsidRPr="00CD47FE">
        <w:rPr>
          <w:rFonts w:ascii="Times New Roman"/>
        </w:rPr>
        <w:t xml:space="preserve"> estimated cost of fishing, and cost of licenses in the Barbuda</w:t>
      </w:r>
      <w:r w:rsidR="007F7281">
        <w:rPr>
          <w:rFonts w:ascii="Times New Roman"/>
        </w:rPr>
        <w:t xml:space="preserve"> spiny lobster</w:t>
      </w:r>
      <w:r w:rsidR="00613B9B" w:rsidRPr="00CD47FE">
        <w:rPr>
          <w:rFonts w:ascii="Times New Roman"/>
        </w:rPr>
        <w:t xml:space="preserve"> fishery (personal communication).</w:t>
      </w:r>
    </w:p>
    <w:p w14:paraId="2443DE78" w14:textId="77777777" w:rsidR="00554B70" w:rsidRDefault="00554B70" w:rsidP="00554B70">
      <w:pPr>
        <w:spacing w:line="240" w:lineRule="auto"/>
        <w:contextualSpacing/>
        <w:rPr>
          <w:rFonts w:ascii="Times" w:hAnsi="Times" w:cs="Times New Roman"/>
          <w:color w:val="000000" w:themeColor="text1"/>
          <w:szCs w:val="22"/>
        </w:rPr>
      </w:pPr>
    </w:p>
    <w:p w14:paraId="3A7258CC" w14:textId="2BC53836" w:rsidR="00554B70" w:rsidRDefault="00EE07C8" w:rsidP="00554B70">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The private </w:t>
      </w:r>
      <w:r w:rsidR="009E742D">
        <w:rPr>
          <w:rFonts w:ascii="Times" w:hAnsi="Times" w:cs="Times New Roman"/>
          <w:color w:val="000000" w:themeColor="text1"/>
          <w:szCs w:val="22"/>
        </w:rPr>
        <w:t>combine</w:t>
      </w:r>
      <w:r w:rsidR="00925E3B">
        <w:rPr>
          <w:rFonts w:ascii="Times" w:hAnsi="Times" w:cs="Times New Roman"/>
          <w:color w:val="000000" w:themeColor="text1"/>
          <w:szCs w:val="22"/>
        </w:rPr>
        <w:t>d</w:t>
      </w:r>
      <w:r w:rsidR="009E742D">
        <w:rPr>
          <w:rFonts w:ascii="Times" w:hAnsi="Times" w:cs="Times New Roman"/>
          <w:color w:val="000000" w:themeColor="text1"/>
          <w:szCs w:val="22"/>
        </w:rPr>
        <w:t xml:space="preserve"> lobster fishing and dive tourism </w:t>
      </w:r>
      <w:r w:rsidR="00554B70">
        <w:rPr>
          <w:rFonts w:ascii="Times" w:hAnsi="Times" w:cs="Times New Roman"/>
          <w:color w:val="000000" w:themeColor="text1"/>
          <w:szCs w:val="22"/>
        </w:rPr>
        <w:t>benefit function under archetype 3 (</w:t>
      </w: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π</m:t>
            </m:r>
          </m:e>
          <m:sub>
            <m:r>
              <w:rPr>
                <w:rFonts w:ascii="Cambria Math" w:hAnsi="Cambria Math" w:cs="Times New Roman"/>
                <w:color w:val="000000" w:themeColor="text1"/>
                <w:szCs w:val="22"/>
              </w:rPr>
              <m:t>t,3</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m:t>
        </m:r>
      </m:oMath>
      <w:r w:rsidR="00554B70">
        <w:rPr>
          <w:rFonts w:ascii="Times" w:hAnsi="Times" w:cs="Times New Roman"/>
          <w:color w:val="000000" w:themeColor="text1"/>
          <w:szCs w:val="22"/>
        </w:rPr>
        <w:t xml:space="preserve"> is defined as:</w:t>
      </w:r>
    </w:p>
    <w:p w14:paraId="7E84F7E0" w14:textId="77777777" w:rsidR="00334B7F" w:rsidRDefault="00334B7F" w:rsidP="00554B70">
      <w:pPr>
        <w:spacing w:line="240" w:lineRule="auto"/>
        <w:contextualSpacing/>
        <w:rPr>
          <w:rFonts w:ascii="Times" w:hAnsi="Times" w:cs="Times New Roman"/>
          <w:color w:val="000000" w:themeColor="text1"/>
          <w:szCs w:val="22"/>
        </w:rPr>
      </w:pPr>
    </w:p>
    <w:p w14:paraId="4FC55782" w14:textId="6ACD2445" w:rsidR="00554B70" w:rsidRPr="00334B7F" w:rsidRDefault="005E790D" w:rsidP="00554B70">
      <w:pPr>
        <w:spacing w:line="240" w:lineRule="auto"/>
        <w:contextualSpacing/>
        <w:rPr>
          <w:rFonts w:ascii="Times" w:hAnsi="Times" w:cs="Times New Roman"/>
          <w:color w:val="000000" w:themeColor="text1"/>
          <w:szCs w:val="22"/>
        </w:rPr>
      </w:pP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π</m:t>
            </m:r>
          </m:e>
          <m:sub>
            <m:r>
              <w:rPr>
                <w:rFonts w:ascii="Cambria Math" w:hAnsi="Cambria Math" w:cs="Times New Roman"/>
                <w:color w:val="000000" w:themeColor="text1"/>
                <w:szCs w:val="22"/>
              </w:rPr>
              <m:t>t,3</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=p</m:t>
        </m:r>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 c</m:t>
        </m:r>
        <m:sSup>
          <m:sSupPr>
            <m:ctrlPr>
              <w:rPr>
                <w:rFonts w:ascii="Cambria Math" w:hAnsi="Cambria Math" w:cs="Times New Roman"/>
                <w:i/>
                <w:color w:val="000000" w:themeColor="text1"/>
                <w:szCs w:val="22"/>
              </w:rPr>
            </m:ctrlPr>
          </m:sSupPr>
          <m:e>
            <m:f>
              <m:fPr>
                <m:ctrlPr>
                  <w:rPr>
                    <w:rFonts w:ascii="Cambria Math" w:hAnsi="Cambria Math" w:cs="Times New Roman"/>
                    <w:i/>
                    <w:color w:val="000000" w:themeColor="text1"/>
                    <w:szCs w:val="22"/>
                  </w:rPr>
                </m:ctrlPr>
              </m:fPr>
              <m:num>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num>
              <m:den>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den>
            </m:f>
          </m:e>
          <m:sup>
            <m:r>
              <w:rPr>
                <w:rFonts w:ascii="Cambria Math" w:hAnsi="Cambria Math" w:cs="Times New Roman"/>
                <w:color w:val="000000" w:themeColor="text1"/>
                <w:szCs w:val="22"/>
              </w:rPr>
              <m:t>2</m:t>
            </m:r>
          </m:sup>
        </m:sSup>
        <m:r>
          <m:rPr>
            <m:sty m:val="p"/>
          </m:rP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L</m:t>
            </m:r>
          </m:e>
          <m:sub>
            <m:r>
              <w:rPr>
                <w:rFonts w:ascii="Cambria Math" w:hAnsi="Cambria Math" w:cs="Times New Roman"/>
                <w:color w:val="000000" w:themeColor="text1"/>
                <w:szCs w:val="22"/>
              </w:rPr>
              <m:t>t</m:t>
            </m:r>
          </m:sub>
        </m:sSub>
        <m:r>
          <m:rPr>
            <m:sty m:val="p"/>
          </m:rPr>
          <w:rPr>
            <w:rFonts w:ascii="Cambria Math" w:hAnsi="Cambria Math" w:cs="Times New Roman"/>
            <w:color w:val="000000" w:themeColor="text1"/>
            <w:szCs w:val="22"/>
          </w:rPr>
          <m:t xml:space="preserve"> -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v</m:t>
            </m:r>
          </m:e>
          <m:sub>
            <m:r>
              <w:rPr>
                <w:rFonts w:ascii="Cambria Math" w:hAnsi="Cambria Math" w:cs="Times New Roman"/>
                <w:color w:val="000000" w:themeColor="text1"/>
                <w:szCs w:val="22"/>
              </w:rPr>
              <m:t>t</m:t>
            </m:r>
          </m:sub>
        </m:sSub>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 xml:space="preserve">+ </m:t>
        </m:r>
        <m:r>
          <w:rPr>
            <w:rFonts w:ascii="Cambria Math" w:hAnsi="Cambria Math"/>
            <w:color w:val="000000" w:themeColor="text1"/>
            <w:szCs w:val="22"/>
          </w:rPr>
          <m:t>(1-</m:t>
        </m:r>
        <m:sSub>
          <m:sSubPr>
            <m:ctrlPr>
              <w:rPr>
                <w:rFonts w:ascii="Cambria Math" w:hAnsi="Cambria Math"/>
                <w:i/>
                <w:color w:val="000000" w:themeColor="text1"/>
                <w:szCs w:val="22"/>
              </w:rPr>
            </m:ctrlPr>
          </m:sSubPr>
          <m:e>
            <m:r>
              <w:rPr>
                <w:rFonts w:ascii="Cambria Math" w:hAnsi="Cambria Math"/>
                <w:color w:val="000000" w:themeColor="text1"/>
                <w:szCs w:val="22"/>
              </w:rPr>
              <m:t>w</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oMath>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t xml:space="preserve">        (</w:t>
      </w:r>
      <w:r w:rsidR="00FB058B">
        <w:rPr>
          <w:rFonts w:ascii="Times" w:hAnsi="Times" w:cs="Times New Roman"/>
          <w:i/>
          <w:color w:val="000000" w:themeColor="text1"/>
          <w:szCs w:val="22"/>
        </w:rPr>
        <w:t>7</w:t>
      </w:r>
      <w:r w:rsidR="00334B7F">
        <w:rPr>
          <w:rFonts w:ascii="Times" w:hAnsi="Times" w:cs="Times New Roman"/>
          <w:color w:val="000000" w:themeColor="text1"/>
          <w:szCs w:val="22"/>
        </w:rPr>
        <w:t>)</w:t>
      </w:r>
    </w:p>
    <w:p w14:paraId="60BB086A" w14:textId="77777777" w:rsidR="00554B70" w:rsidRDefault="00554B70" w:rsidP="00554B70">
      <w:pPr>
        <w:spacing w:line="240" w:lineRule="auto"/>
        <w:contextualSpacing/>
        <w:rPr>
          <w:rFonts w:ascii="Times" w:hAnsi="Times" w:cs="Times New Roman"/>
          <w:color w:val="000000" w:themeColor="text1"/>
          <w:szCs w:val="22"/>
        </w:rPr>
      </w:pPr>
    </w:p>
    <w:p w14:paraId="023EC3D2" w14:textId="2589245A" w:rsidR="00554B70" w:rsidRDefault="00554B70" w:rsidP="00554B70">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Where </w:t>
      </w:r>
      <w:proofErr w:type="spellStart"/>
      <w:r w:rsidRPr="00DC7730">
        <w:rPr>
          <w:rFonts w:ascii="Times" w:hAnsi="Times" w:cs="Times New Roman"/>
          <w:i/>
          <w:color w:val="000000" w:themeColor="text1"/>
          <w:szCs w:val="22"/>
        </w:rPr>
        <w:t>w</w:t>
      </w:r>
      <w:r w:rsidRPr="00DC7730">
        <w:rPr>
          <w:rFonts w:ascii="Times" w:hAnsi="Times" w:cs="Times New Roman"/>
          <w:i/>
          <w:color w:val="000000" w:themeColor="text1"/>
          <w:szCs w:val="22"/>
          <w:vertAlign w:val="subscript"/>
        </w:rPr>
        <w:t>t</w:t>
      </w:r>
      <w:proofErr w:type="spellEnd"/>
      <w:r>
        <w:rPr>
          <w:rFonts w:ascii="Times" w:hAnsi="Times" w:cs="Times New Roman"/>
          <w:color w:val="000000" w:themeColor="text1"/>
          <w:szCs w:val="22"/>
        </w:rPr>
        <w:t xml:space="preserve"> is </w:t>
      </w:r>
      <w:r w:rsidR="00613B9B">
        <w:rPr>
          <w:rFonts w:ascii="Times" w:hAnsi="Times" w:cs="Times New Roman"/>
          <w:color w:val="000000" w:themeColor="text1"/>
          <w:szCs w:val="22"/>
        </w:rPr>
        <w:t>an assumed</w:t>
      </w:r>
      <w:r>
        <w:rPr>
          <w:rFonts w:ascii="Times" w:hAnsi="Times" w:cs="Times New Roman"/>
          <w:color w:val="000000" w:themeColor="text1"/>
          <w:szCs w:val="22"/>
        </w:rPr>
        <w:t xml:space="preserve"> tax placed on the dive tourism industry revenue.</w:t>
      </w:r>
    </w:p>
    <w:p w14:paraId="30D30D74" w14:textId="77777777" w:rsidR="002E3D3C" w:rsidRDefault="002E3D3C">
      <w:pPr>
        <w:spacing w:line="240" w:lineRule="auto"/>
        <w:contextualSpacing/>
        <w:rPr>
          <w:rFonts w:ascii="Times" w:hAnsi="Times" w:cs="Times New Roman"/>
          <w:color w:val="000000" w:themeColor="text1"/>
          <w:szCs w:val="22"/>
        </w:rPr>
      </w:pPr>
    </w:p>
    <w:p w14:paraId="1F4605D6" w14:textId="205D9B59" w:rsidR="00554B70" w:rsidRDefault="00554B70" w:rsidP="00F020F2">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Given</w:t>
      </w:r>
      <w:r w:rsidR="00046C56">
        <w:rPr>
          <w:rFonts w:ascii="Times" w:hAnsi="Times" w:cs="Times New Roman"/>
          <w:color w:val="000000" w:themeColor="text1"/>
          <w:szCs w:val="22"/>
        </w:rPr>
        <w:t xml:space="preserve"> the </w:t>
      </w:r>
      <w:r w:rsidR="00613B9B">
        <w:rPr>
          <w:rFonts w:ascii="Times" w:hAnsi="Times" w:cs="Times New Roman"/>
          <w:color w:val="000000" w:themeColor="text1"/>
          <w:szCs w:val="22"/>
        </w:rPr>
        <w:t xml:space="preserve">optimal TAC calculated </w:t>
      </w:r>
      <w:r w:rsidR="00BD29DB">
        <w:rPr>
          <w:rFonts w:ascii="Times" w:hAnsi="Times" w:cs="Times New Roman"/>
          <w:color w:val="000000" w:themeColor="text1"/>
          <w:szCs w:val="22"/>
        </w:rPr>
        <w:t>above</w:t>
      </w:r>
      <w:r w:rsidR="00EC5873">
        <w:rPr>
          <w:rFonts w:ascii="Times" w:hAnsi="Times" w:cs="Times New Roman"/>
          <w:color w:val="000000" w:themeColor="text1"/>
          <w:szCs w:val="22"/>
        </w:rPr>
        <w:t xml:space="preserve"> (</w:t>
      </w:r>
      <m:oMath>
        <m:sSubSup>
          <m:sSubSupPr>
            <m:ctrlPr>
              <w:rPr>
                <w:rFonts w:ascii="Cambria Math" w:hAnsi="Cambria Math" w:cs="Times New Roman"/>
                <w:i/>
                <w:color w:val="000000" w:themeColor="text1"/>
                <w:szCs w:val="22"/>
              </w:rPr>
            </m:ctrlPr>
          </m:sSubSup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up>
            <m:r>
              <w:rPr>
                <w:rFonts w:ascii="Cambria Math" w:hAnsi="Cambria Math" w:cs="Times New Roman"/>
                <w:color w:val="000000" w:themeColor="text1"/>
                <w:szCs w:val="22"/>
              </w:rPr>
              <m:t>*</m:t>
            </m:r>
          </m:sup>
        </m:sSubSup>
        <m:r>
          <w:rPr>
            <w:rFonts w:ascii="Cambria Math" w:hAnsi="Cambria Math" w:cs="Times New Roman"/>
            <w:color w:val="000000" w:themeColor="text1"/>
            <w:szCs w:val="22"/>
          </w:rPr>
          <m:t>)</m:t>
        </m:r>
      </m:oMath>
      <w:r w:rsidRPr="002C4937">
        <w:rPr>
          <w:rFonts w:ascii="Times" w:hAnsi="Times" w:cs="Times New Roman"/>
          <w:color w:val="000000" w:themeColor="text1"/>
          <w:szCs w:val="22"/>
        </w:rPr>
        <w:t>,</w:t>
      </w:r>
      <w:r>
        <w:rPr>
          <w:rFonts w:ascii="Times" w:hAnsi="Times" w:cs="Times New Roman"/>
          <w:color w:val="000000" w:themeColor="text1"/>
          <w:szCs w:val="22"/>
        </w:rPr>
        <w:t xml:space="preserve"> </w:t>
      </w:r>
      <w:r w:rsidR="002E5192">
        <w:rPr>
          <w:rFonts w:ascii="Times" w:hAnsi="Times" w:cs="Times New Roman"/>
          <w:color w:val="000000" w:themeColor="text1"/>
          <w:szCs w:val="22"/>
        </w:rPr>
        <w:t>the actual</w:t>
      </w:r>
      <w:r>
        <w:rPr>
          <w:rFonts w:ascii="Times" w:hAnsi="Times" w:cs="Times New Roman"/>
          <w:color w:val="000000" w:themeColor="text1"/>
          <w:szCs w:val="22"/>
        </w:rPr>
        <w:t xml:space="preserve"> total annual catch </w:t>
      </w:r>
      <w:r w:rsidR="002E5192">
        <w:rPr>
          <w:rFonts w:ascii="Times" w:hAnsi="Times" w:cs="Times New Roman"/>
          <w:color w:val="000000" w:themeColor="text1"/>
          <w:szCs w:val="22"/>
        </w:rPr>
        <w:t xml:space="preserve">response </w:t>
      </w:r>
      <w:r>
        <w:rPr>
          <w:rFonts w:ascii="Times" w:hAnsi="Times" w:cs="Times New Roman"/>
          <w:color w:val="000000" w:themeColor="text1"/>
          <w:szCs w:val="22"/>
        </w:rPr>
        <w:t>(</w:t>
      </w:r>
      <w:proofErr w:type="spellStart"/>
      <w:r w:rsidR="00BD29DB">
        <w:rPr>
          <w:rFonts w:ascii="Times" w:hAnsi="Times" w:cs="Times New Roman"/>
          <w:i/>
          <w:color w:val="000000" w:themeColor="text1"/>
          <w:szCs w:val="22"/>
        </w:rPr>
        <w:t>Q</w:t>
      </w:r>
      <w:r w:rsidRPr="00DC7730">
        <w:rPr>
          <w:rFonts w:ascii="Times" w:hAnsi="Times" w:cs="Times New Roman"/>
          <w:i/>
          <w:color w:val="000000" w:themeColor="text1"/>
          <w:szCs w:val="22"/>
          <w:vertAlign w:val="subscript"/>
        </w:rPr>
        <w:t>t</w:t>
      </w:r>
      <w:proofErr w:type="spellEnd"/>
      <w:r>
        <w:rPr>
          <w:rFonts w:ascii="Times" w:hAnsi="Times" w:cs="Times New Roman"/>
          <w:color w:val="000000" w:themeColor="text1"/>
          <w:szCs w:val="22"/>
        </w:rPr>
        <w:t>) landed by both legal and illegal</w:t>
      </w:r>
      <w:r w:rsidR="00826887">
        <w:rPr>
          <w:rFonts w:ascii="Times" w:hAnsi="Times" w:cs="Times New Roman"/>
          <w:color w:val="000000" w:themeColor="text1"/>
          <w:szCs w:val="22"/>
        </w:rPr>
        <w:t xml:space="preserve"> fishing</w:t>
      </w:r>
      <w:r>
        <w:rPr>
          <w:rFonts w:ascii="Times" w:hAnsi="Times" w:cs="Times New Roman"/>
          <w:color w:val="000000" w:themeColor="text1"/>
          <w:szCs w:val="22"/>
        </w:rPr>
        <w:t xml:space="preserve"> under </w:t>
      </w:r>
      <w:r w:rsidR="002C1769">
        <w:rPr>
          <w:rFonts w:ascii="Times" w:hAnsi="Times" w:cs="Times New Roman"/>
          <w:color w:val="000000" w:themeColor="text1"/>
          <w:szCs w:val="22"/>
        </w:rPr>
        <w:t>is determined</w:t>
      </w:r>
      <w:r w:rsidR="00046C56">
        <w:rPr>
          <w:rFonts w:ascii="Times" w:hAnsi="Times" w:cs="Times New Roman"/>
          <w:color w:val="000000" w:themeColor="text1"/>
          <w:szCs w:val="22"/>
        </w:rPr>
        <w:t xml:space="preserve"> by maximizing a modified private industry benefit function (</w:t>
      </w:r>
      <m:oMath>
        <m:r>
          <w:rPr>
            <w:rFonts w:ascii="Cambria Math" w:hAnsi="Cambria Math" w:cs="Times New Roman"/>
            <w:color w:val="000000" w:themeColor="text1"/>
            <w:szCs w:val="22"/>
          </w:rPr>
          <m:t>π</m:t>
        </m:r>
      </m:oMath>
      <w:r w:rsidR="00046C56">
        <w:rPr>
          <w:rFonts w:ascii="Times" w:hAnsi="Times" w:cs="Times New Roman"/>
          <w:color w:val="000000" w:themeColor="text1"/>
          <w:szCs w:val="22"/>
        </w:rPr>
        <w:t xml:space="preserve">) </w:t>
      </w:r>
      <w:r>
        <w:rPr>
          <w:rFonts w:ascii="Times" w:hAnsi="Times" w:cs="Times New Roman"/>
          <w:color w:val="000000" w:themeColor="text1"/>
          <w:szCs w:val="22"/>
        </w:rPr>
        <w:t>that allows for illegal fishing to occur (</w:t>
      </w:r>
      <w:proofErr w:type="spellStart"/>
      <w:r w:rsidR="00BD29DB">
        <w:rPr>
          <w:rFonts w:ascii="Times" w:hAnsi="Times" w:cs="Times New Roman"/>
          <w:i/>
          <w:color w:val="000000" w:themeColor="text1"/>
          <w:szCs w:val="22"/>
        </w:rPr>
        <w:t>Q</w:t>
      </w:r>
      <w:r w:rsidRPr="00834898">
        <w:rPr>
          <w:rFonts w:ascii="Times" w:hAnsi="Times" w:cs="Times New Roman"/>
          <w:i/>
          <w:color w:val="000000" w:themeColor="text1"/>
          <w:szCs w:val="22"/>
          <w:vertAlign w:val="subscript"/>
        </w:rPr>
        <w:t>t</w:t>
      </w:r>
      <w:proofErr w:type="spellEnd"/>
      <w:r>
        <w:rPr>
          <w:rFonts w:ascii="Times" w:hAnsi="Times" w:cs="Times New Roman"/>
          <w:color w:val="000000" w:themeColor="text1"/>
          <w:szCs w:val="22"/>
        </w:rPr>
        <w:t xml:space="preserve"> </w:t>
      </w:r>
      <w:r w:rsidR="00DE133A">
        <w:rPr>
          <w:rFonts w:ascii="Times" w:hAnsi="Times" w:cs="Times New Roman"/>
          <w:color w:val="000000" w:themeColor="text1"/>
          <w:szCs w:val="22"/>
        </w:rPr>
        <w:t xml:space="preserve">&gt; </w:t>
      </w:r>
      <m:oMath>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oMath>
      <w:r w:rsidR="00DE133A">
        <w:rPr>
          <w:rFonts w:ascii="Times" w:hAnsi="Times" w:cs="Times New Roman"/>
          <w:color w:val="000000" w:themeColor="text1"/>
          <w:szCs w:val="22"/>
        </w:rPr>
        <w:t>)</w:t>
      </w:r>
      <w:r w:rsidR="00EC5873">
        <w:rPr>
          <w:rFonts w:ascii="Times" w:hAnsi="Times" w:cs="Times New Roman"/>
          <w:color w:val="000000" w:themeColor="text1"/>
          <w:szCs w:val="22"/>
        </w:rPr>
        <w:t>.</w:t>
      </w:r>
      <w:r w:rsidR="00DE133A">
        <w:rPr>
          <w:rFonts w:ascii="Times" w:hAnsi="Times" w:cs="Times New Roman"/>
          <w:color w:val="000000" w:themeColor="text1"/>
          <w:szCs w:val="22"/>
        </w:rPr>
        <w:t xml:space="preserve"> </w:t>
      </w:r>
      <w:r>
        <w:rPr>
          <w:rFonts w:ascii="Times" w:hAnsi="Times" w:cs="Times New Roman"/>
          <w:color w:val="000000" w:themeColor="text1"/>
          <w:szCs w:val="22"/>
        </w:rPr>
        <w:t xml:space="preserve">The private industry </w:t>
      </w:r>
      <w:r w:rsidR="00046C56">
        <w:rPr>
          <w:rFonts w:ascii="Times" w:hAnsi="Times" w:cs="Times New Roman"/>
          <w:color w:val="000000" w:themeColor="text1"/>
          <w:szCs w:val="22"/>
        </w:rPr>
        <w:t xml:space="preserve">benefit function </w:t>
      </w:r>
      <w:r w:rsidR="00F860B7">
        <w:rPr>
          <w:rFonts w:ascii="Times" w:hAnsi="Times" w:cs="Times New Roman"/>
          <w:color w:val="000000" w:themeColor="text1"/>
          <w:szCs w:val="22"/>
        </w:rPr>
        <w:t>used</w:t>
      </w:r>
      <w:r>
        <w:rPr>
          <w:rFonts w:ascii="Times" w:hAnsi="Times" w:cs="Times New Roman"/>
          <w:color w:val="000000" w:themeColor="text1"/>
          <w:szCs w:val="22"/>
        </w:rPr>
        <w:t xml:space="preserve"> </w:t>
      </w:r>
      <w:r w:rsidR="00046C56">
        <w:rPr>
          <w:rFonts w:ascii="Times" w:hAnsi="Times" w:cs="Times New Roman"/>
          <w:color w:val="000000" w:themeColor="text1"/>
          <w:szCs w:val="22"/>
        </w:rPr>
        <w:t xml:space="preserve">to determine </w:t>
      </w:r>
      <m:oMath>
        <m:sSub>
          <m:sSubPr>
            <m:ctrlPr>
              <w:rPr>
                <w:rFonts w:ascii="Cambria Math" w:hAnsi="Cambria Math" w:cs="Times New Roman"/>
                <w:i/>
                <w:color w:val="000000" w:themeColor="text1"/>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r>
          <w:rPr>
            <w:rFonts w:ascii="Cambria Math" w:hAnsi="Cambria Math" w:cs="Times New Roman"/>
            <w:color w:val="000000" w:themeColor="text1"/>
          </w:rPr>
          <m:t xml:space="preserve"> </m:t>
        </m:r>
      </m:oMath>
      <w:r>
        <w:rPr>
          <w:rFonts w:ascii="Times" w:hAnsi="Times" w:cs="Times New Roman"/>
          <w:color w:val="000000" w:themeColor="text1"/>
          <w:szCs w:val="22"/>
        </w:rPr>
        <w:t xml:space="preserve">under each archetype </w:t>
      </w:r>
      <w:r w:rsidR="00046C56">
        <w:rPr>
          <w:rFonts w:ascii="Times" w:hAnsi="Times" w:cs="Times New Roman"/>
          <w:color w:val="000000" w:themeColor="text1"/>
          <w:szCs w:val="22"/>
        </w:rPr>
        <w:t>are defined as</w:t>
      </w:r>
      <w:r>
        <w:rPr>
          <w:rFonts w:ascii="Times" w:hAnsi="Times" w:cs="Times New Roman"/>
          <w:color w:val="000000" w:themeColor="text1"/>
          <w:szCs w:val="22"/>
        </w:rPr>
        <w:t>:</w:t>
      </w:r>
    </w:p>
    <w:p w14:paraId="5C5AA580" w14:textId="77777777" w:rsidR="00554B70" w:rsidRDefault="00554B70" w:rsidP="00554B70">
      <w:pPr>
        <w:spacing w:line="240" w:lineRule="auto"/>
        <w:contextualSpacing/>
        <w:rPr>
          <w:rFonts w:ascii="Times" w:hAnsi="Times" w:cs="Times New Roman"/>
          <w:color w:val="000000" w:themeColor="text1"/>
          <w:szCs w:val="22"/>
        </w:rPr>
      </w:pPr>
    </w:p>
    <w:p w14:paraId="1C8C19A3" w14:textId="35C60017" w:rsidR="00554B70" w:rsidRDefault="005E790D" w:rsidP="00334B7F">
      <w:pPr>
        <w:spacing w:line="240" w:lineRule="auto"/>
        <w:contextualSpacing/>
        <w:rPr>
          <w:rFonts w:ascii="Times" w:hAnsi="Times" w:cs="Times New Roman"/>
          <w:color w:val="000000" w:themeColor="text1"/>
          <w:szCs w:val="22"/>
        </w:rPr>
      </w:pPr>
      <m:oMath>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 xml:space="preserve"> π</m:t>
            </m:r>
          </m:e>
          <m:sub>
            <m:r>
              <w:rPr>
                <w:rFonts w:ascii="Cambria Math" w:hAnsi="Cambria Math" w:cs="Times New Roman"/>
                <w:color w:val="000000" w:themeColor="text1"/>
                <w:szCs w:val="22"/>
              </w:rPr>
              <m:t>t,1</m:t>
            </m:r>
          </m:sub>
        </m:sSub>
        <m:r>
          <w:rPr>
            <w:rFonts w:ascii="Cambria Math" w:hAnsi="Cambria Math" w:cs="Times New Roman"/>
            <w:color w:val="000000" w:themeColor="text1"/>
            <w:szCs w:val="22"/>
          </w:rPr>
          <m:t>=p</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r>
          <w:rPr>
            <w:rFonts w:ascii="Cambria Math" w:hAnsi="Cambria Math" w:cs="Times New Roman"/>
            <w:color w:val="000000" w:themeColor="text1"/>
            <w:szCs w:val="22"/>
          </w:rPr>
          <m:t>-c</m:t>
        </m:r>
        <m:sSup>
          <m:sSupPr>
            <m:ctrlPr>
              <w:rPr>
                <w:rFonts w:ascii="Cambria Math" w:hAnsi="Cambria Math" w:cs="Times New Roman"/>
                <w:i/>
                <w:color w:val="000000" w:themeColor="text1"/>
                <w:szCs w:val="22"/>
              </w:rPr>
            </m:ctrlPr>
          </m:sSupPr>
          <m:e>
            <m:f>
              <m:fPr>
                <m:ctrlPr>
                  <w:rPr>
                    <w:rFonts w:ascii="Cambria Math" w:hAnsi="Cambria Math" w:cs="Times New Roman"/>
                    <w:i/>
                    <w:color w:val="000000" w:themeColor="text1"/>
                    <w:szCs w:val="22"/>
                  </w:rPr>
                </m:ctrlPr>
              </m:fPr>
              <m:num>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num>
              <m:den>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den>
            </m:f>
          </m:e>
          <m:sup>
            <m:r>
              <w:rPr>
                <w:rFonts w:ascii="Cambria Math" w:hAnsi="Cambria Math" w:cs="Times New Roman"/>
                <w:color w:val="000000" w:themeColor="text1"/>
                <w:szCs w:val="22"/>
              </w:rPr>
              <m:t>2</m:t>
            </m:r>
          </m:sup>
        </m:sSup>
        <m:r>
          <w:rPr>
            <w:rFonts w:ascii="Cambria Math" w:hAnsi="Cambria Math" w:cs="Times New Roman"/>
            <w:color w:val="000000" w:themeColor="text1"/>
            <w:szCs w:val="22"/>
          </w:rPr>
          <m:t>-fϕ</m:t>
        </m:r>
        <m:d>
          <m:dPr>
            <m:ctrlPr>
              <w:rPr>
                <w:rFonts w:ascii="Cambria Math" w:hAnsi="Cambria Math" w:cs="Times New Roman"/>
                <w:i/>
                <w:color w:val="000000" w:themeColor="text1"/>
                <w:szCs w:val="22"/>
              </w:rPr>
            </m:ctrlPr>
          </m:dPr>
          <m:e>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e>
        </m:d>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oMath>
      <w:r w:rsidR="00554B70">
        <w:rPr>
          <w:rFonts w:ascii="Times" w:hAnsi="Times" w:cs="Times New Roman"/>
          <w:color w:val="000000" w:themeColor="text1"/>
          <w:szCs w:val="22"/>
        </w:rPr>
        <w:t xml:space="preserve"> </w:t>
      </w:r>
      <m:oMath>
        <m:r>
          <w:rPr>
            <w:rFonts w:ascii="Cambria Math" w:hAnsi="Cambria Math" w:cs="Times New Roman"/>
            <w:color w:val="000000" w:themeColor="text1"/>
            <w:szCs w:val="22"/>
          </w:rPr>
          <m:t xml:space="preserve">- </m:t>
        </m:r>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m:rPr>
            <m:sty m:val="p"/>
          </m:rP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L</m:t>
            </m:r>
          </m:e>
          <m:sub>
            <m:r>
              <w:rPr>
                <w:rFonts w:ascii="Cambria Math" w:hAnsi="Cambria Math" w:cs="Times New Roman"/>
                <w:color w:val="000000" w:themeColor="text1"/>
                <w:szCs w:val="22"/>
              </w:rPr>
              <m:t>t</m:t>
            </m:r>
          </m:sub>
        </m:sSub>
        <m:r>
          <m:rPr>
            <m:sty m:val="p"/>
          </m:rPr>
          <w:rPr>
            <w:rFonts w:ascii="Cambria Math" w:hAnsi="Cambria Math" w:cs="Times New Roman"/>
            <w:color w:val="000000" w:themeColor="text1"/>
            <w:szCs w:val="22"/>
          </w:rPr>
          <m:t xml:space="preserve"> -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v</m:t>
            </m:r>
          </m:e>
          <m:sub>
            <m:r>
              <w:rPr>
                <w:rFonts w:ascii="Cambria Math" w:hAnsi="Cambria Math" w:cs="Times New Roman"/>
                <w:color w:val="000000" w:themeColor="text1"/>
                <w:szCs w:val="22"/>
              </w:rPr>
              <m:t>t</m:t>
            </m:r>
          </m:sub>
        </m:sSub>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oMath>
      <w:r w:rsidR="00334B7F">
        <w:rPr>
          <w:rFonts w:ascii="Times" w:hAnsi="Times" w:cs="Times New Roman"/>
          <w:color w:val="000000" w:themeColor="text1"/>
          <w:szCs w:val="22"/>
        </w:rPr>
        <w:t xml:space="preserve"> </w:t>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334B7F">
        <w:rPr>
          <w:rFonts w:ascii="Times" w:hAnsi="Times" w:cs="Times New Roman"/>
          <w:color w:val="000000" w:themeColor="text1"/>
          <w:szCs w:val="22"/>
        </w:rPr>
        <w:tab/>
        <w:t xml:space="preserve">        (</w:t>
      </w:r>
      <w:r w:rsidR="00FB058B">
        <w:rPr>
          <w:rFonts w:ascii="Times" w:hAnsi="Times" w:cs="Times New Roman"/>
          <w:i/>
          <w:color w:val="000000" w:themeColor="text1"/>
          <w:szCs w:val="22"/>
        </w:rPr>
        <w:t>8</w:t>
      </w:r>
      <w:r w:rsidR="00334B7F">
        <w:rPr>
          <w:rFonts w:ascii="Times" w:hAnsi="Times" w:cs="Times New Roman"/>
          <w:color w:val="000000" w:themeColor="text1"/>
          <w:szCs w:val="22"/>
        </w:rPr>
        <w:t xml:space="preserve">)                                                            </w:t>
      </w:r>
    </w:p>
    <w:p w14:paraId="11D3A799" w14:textId="77777777" w:rsidR="00046C56" w:rsidRDefault="00046C56" w:rsidP="00554B70">
      <w:pPr>
        <w:spacing w:line="240" w:lineRule="auto"/>
        <w:contextualSpacing/>
        <w:jc w:val="center"/>
        <w:rPr>
          <w:rFonts w:ascii="Times" w:hAnsi="Times" w:cs="Times New Roman"/>
          <w:color w:val="000000" w:themeColor="text1"/>
          <w:szCs w:val="22"/>
        </w:rPr>
      </w:pPr>
    </w:p>
    <w:p w14:paraId="45C0388A" w14:textId="3A2AD3A3" w:rsidR="00554B70" w:rsidRPr="00334B7F" w:rsidRDefault="005E790D" w:rsidP="00334B7F">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π</m:t>
            </m:r>
          </m:e>
          <m:sub>
            <m:r>
              <w:rPr>
                <w:rFonts w:ascii="Cambria Math" w:hAnsi="Cambria Math"/>
                <w:color w:val="000000" w:themeColor="text1"/>
                <w:szCs w:val="22"/>
              </w:rPr>
              <m:t>t,2</m:t>
            </m:r>
          </m:sub>
        </m:sSub>
        <m:r>
          <w:rPr>
            <w:rFonts w:ascii="Cambria Math" w:hAnsi="Cambria Math"/>
            <w:color w:val="000000" w:themeColor="text1"/>
            <w:szCs w:val="22"/>
          </w:rPr>
          <m:t>=(1-</m:t>
        </m:r>
        <m:sSub>
          <m:sSubPr>
            <m:ctrlPr>
              <w:rPr>
                <w:rFonts w:ascii="Cambria Math" w:hAnsi="Cambria Math"/>
                <w:i/>
                <w:color w:val="000000" w:themeColor="text1"/>
                <w:szCs w:val="22"/>
              </w:rPr>
            </m:ctrlPr>
          </m:sSubPr>
          <m:e>
            <m:r>
              <w:rPr>
                <w:rFonts w:ascii="Cambria Math" w:hAnsi="Cambria Math"/>
                <w:color w:val="000000" w:themeColor="text1"/>
                <w:szCs w:val="22"/>
              </w:rPr>
              <m:t>w</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oMath>
      <w:r w:rsidR="00334B7F">
        <w:rPr>
          <w:rFonts w:ascii="Times" w:hAnsi="Times" w:cs="Times New Roman"/>
          <w:color w:val="000000" w:themeColor="text1"/>
          <w:szCs w:val="22"/>
        </w:rPr>
        <w:tab/>
      </w:r>
      <w:r w:rsidR="00334B7F">
        <w:rPr>
          <w:rFonts w:ascii="Times" w:hAnsi="Times" w:cs="Times New Roman"/>
          <w:color w:val="000000" w:themeColor="text1"/>
          <w:szCs w:val="22"/>
        </w:rPr>
        <w:tab/>
      </w:r>
      <w:r w:rsidR="00DC79B3">
        <w:rPr>
          <w:rFonts w:ascii="Times" w:hAnsi="Times" w:cs="Times New Roman"/>
          <w:color w:val="000000" w:themeColor="text1"/>
          <w:szCs w:val="22"/>
        </w:rPr>
        <w:t xml:space="preserve"> </w:t>
      </w:r>
      <w:r w:rsidR="00DC79B3">
        <w:rPr>
          <w:rFonts w:ascii="Times" w:hAnsi="Times" w:cs="Times New Roman"/>
          <w:color w:val="000000" w:themeColor="text1"/>
          <w:szCs w:val="22"/>
        </w:rPr>
        <w:tab/>
      </w:r>
      <w:r w:rsidR="00DC79B3">
        <w:rPr>
          <w:rFonts w:ascii="Times" w:hAnsi="Times" w:cs="Times New Roman"/>
          <w:color w:val="000000" w:themeColor="text1"/>
          <w:szCs w:val="22"/>
        </w:rPr>
        <w:tab/>
      </w:r>
      <w:r w:rsidR="00DC79B3">
        <w:rPr>
          <w:rFonts w:ascii="Times" w:hAnsi="Times" w:cs="Times New Roman"/>
          <w:color w:val="000000" w:themeColor="text1"/>
          <w:szCs w:val="22"/>
        </w:rPr>
        <w:tab/>
      </w:r>
      <w:r w:rsidR="00DC79B3">
        <w:rPr>
          <w:rFonts w:ascii="Times" w:hAnsi="Times" w:cs="Times New Roman"/>
          <w:color w:val="000000" w:themeColor="text1"/>
          <w:szCs w:val="22"/>
        </w:rPr>
        <w:tab/>
      </w:r>
      <w:r w:rsidR="00DE133A">
        <w:rPr>
          <w:rFonts w:ascii="Times" w:hAnsi="Times" w:cs="Times New Roman"/>
          <w:color w:val="000000" w:themeColor="text1"/>
          <w:szCs w:val="22"/>
        </w:rPr>
        <w:t xml:space="preserve">       </w:t>
      </w:r>
      <w:r w:rsidR="00045018">
        <w:rPr>
          <w:rFonts w:ascii="Times" w:hAnsi="Times" w:cs="Times New Roman"/>
          <w:color w:val="000000" w:themeColor="text1"/>
          <w:szCs w:val="22"/>
        </w:rPr>
        <w:t xml:space="preserve"> </w:t>
      </w:r>
      <w:r w:rsidR="00045018">
        <w:rPr>
          <w:rFonts w:ascii="Times" w:hAnsi="Times" w:cs="Times New Roman"/>
          <w:color w:val="000000" w:themeColor="text1"/>
          <w:szCs w:val="22"/>
        </w:rPr>
        <w:tab/>
      </w:r>
      <w:r w:rsidR="00045018">
        <w:rPr>
          <w:rFonts w:ascii="Times" w:hAnsi="Times" w:cs="Times New Roman"/>
          <w:color w:val="000000" w:themeColor="text1"/>
          <w:szCs w:val="22"/>
        </w:rPr>
        <w:tab/>
      </w:r>
      <w:r w:rsidR="00045018">
        <w:rPr>
          <w:rFonts w:ascii="Times" w:hAnsi="Times" w:cs="Times New Roman"/>
          <w:color w:val="000000" w:themeColor="text1"/>
          <w:szCs w:val="22"/>
        </w:rPr>
        <w:tab/>
      </w:r>
      <w:r w:rsidR="00045018">
        <w:rPr>
          <w:rFonts w:ascii="Times" w:hAnsi="Times" w:cs="Times New Roman"/>
          <w:color w:val="000000" w:themeColor="text1"/>
          <w:szCs w:val="22"/>
        </w:rPr>
        <w:tab/>
        <w:t xml:space="preserve">       </w:t>
      </w:r>
      <w:r w:rsidR="00DE133A">
        <w:rPr>
          <w:rFonts w:ascii="Times" w:hAnsi="Times" w:cs="Times New Roman"/>
          <w:color w:val="000000" w:themeColor="text1"/>
          <w:szCs w:val="22"/>
        </w:rPr>
        <w:t xml:space="preserve"> </w:t>
      </w:r>
      <w:r w:rsidR="00334B7F">
        <w:rPr>
          <w:rFonts w:ascii="Times" w:hAnsi="Times" w:cs="Times New Roman"/>
          <w:color w:val="000000" w:themeColor="text1"/>
          <w:szCs w:val="22"/>
        </w:rPr>
        <w:t>(</w:t>
      </w:r>
      <w:r w:rsidR="00FB058B">
        <w:rPr>
          <w:rFonts w:ascii="Times" w:hAnsi="Times" w:cs="Times New Roman"/>
          <w:i/>
          <w:color w:val="000000" w:themeColor="text1"/>
          <w:szCs w:val="22"/>
        </w:rPr>
        <w:t>9</w:t>
      </w:r>
      <w:r w:rsidR="00334B7F">
        <w:rPr>
          <w:rFonts w:ascii="Times" w:hAnsi="Times" w:cs="Times New Roman"/>
          <w:color w:val="000000" w:themeColor="text1"/>
          <w:szCs w:val="22"/>
        </w:rPr>
        <w:t>)</w:t>
      </w:r>
    </w:p>
    <w:p w14:paraId="7FD16528" w14:textId="77777777" w:rsidR="00046C56" w:rsidRPr="005106AA" w:rsidRDefault="00046C56" w:rsidP="00334B7F">
      <w:pPr>
        <w:spacing w:line="240" w:lineRule="auto"/>
        <w:contextualSpacing/>
        <w:rPr>
          <w:rFonts w:ascii="Times" w:hAnsi="Times" w:cs="Times New Roman"/>
          <w:color w:val="000000" w:themeColor="text1"/>
          <w:szCs w:val="22"/>
        </w:rPr>
      </w:pPr>
    </w:p>
    <w:p w14:paraId="7A45D40E" w14:textId="7655A507" w:rsidR="00554B70" w:rsidRDefault="005E790D" w:rsidP="00334B7F">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π</m:t>
            </m:r>
          </m:e>
          <m:sub>
            <m:r>
              <w:rPr>
                <w:rFonts w:ascii="Cambria Math" w:hAnsi="Cambria Math"/>
                <w:color w:val="000000" w:themeColor="text1"/>
                <w:szCs w:val="22"/>
              </w:rPr>
              <m:t>t,3</m:t>
            </m:r>
          </m:sub>
        </m:sSub>
        <m:r>
          <w:rPr>
            <w:rFonts w:ascii="Cambria Math" w:hAnsi="Cambria Math" w:cs="Times New Roman"/>
            <w:color w:val="000000" w:themeColor="text1"/>
            <w:szCs w:val="22"/>
          </w:rPr>
          <m:t>= p</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r>
          <w:rPr>
            <w:rFonts w:ascii="Cambria Math" w:hAnsi="Cambria Math" w:cs="Times New Roman"/>
            <w:color w:val="000000" w:themeColor="text1"/>
            <w:szCs w:val="22"/>
          </w:rPr>
          <m:t>-c</m:t>
        </m:r>
        <m:sSup>
          <m:sSupPr>
            <m:ctrlPr>
              <w:rPr>
                <w:rFonts w:ascii="Cambria Math" w:hAnsi="Cambria Math" w:cs="Times New Roman"/>
                <w:i/>
                <w:color w:val="000000" w:themeColor="text1"/>
                <w:szCs w:val="22"/>
              </w:rPr>
            </m:ctrlPr>
          </m:sSupPr>
          <m:e>
            <m:f>
              <m:fPr>
                <m:ctrlPr>
                  <w:rPr>
                    <w:rFonts w:ascii="Cambria Math" w:hAnsi="Cambria Math" w:cs="Times New Roman"/>
                    <w:i/>
                    <w:color w:val="000000" w:themeColor="text1"/>
                    <w:szCs w:val="22"/>
                  </w:rPr>
                </m:ctrlPr>
              </m:fPr>
              <m:num>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num>
              <m:den>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B</m:t>
                    </m:r>
                  </m:e>
                  <m:sub>
                    <m:r>
                      <w:rPr>
                        <w:rFonts w:ascii="Cambria Math" w:hAnsi="Cambria Math" w:cs="Times New Roman"/>
                        <w:color w:val="000000" w:themeColor="text1"/>
                        <w:szCs w:val="22"/>
                      </w:rPr>
                      <m:t>t</m:t>
                    </m:r>
                  </m:sub>
                </m:sSub>
              </m:den>
            </m:f>
          </m:e>
          <m:sup>
            <m:r>
              <w:rPr>
                <w:rFonts w:ascii="Cambria Math" w:hAnsi="Cambria Math" w:cs="Times New Roman"/>
                <w:color w:val="000000" w:themeColor="text1"/>
                <w:szCs w:val="22"/>
              </w:rPr>
              <m:t>2</m:t>
            </m:r>
          </m:sup>
        </m:sSup>
        <m:r>
          <w:rPr>
            <w:rFonts w:ascii="Cambria Math" w:hAnsi="Cambria Math" w:cs="Times New Roman"/>
            <w:color w:val="000000" w:themeColor="text1"/>
            <w:szCs w:val="22"/>
          </w:rPr>
          <m:t>-fϕ</m:t>
        </m:r>
        <m:d>
          <m:dPr>
            <m:ctrlPr>
              <w:rPr>
                <w:rFonts w:ascii="Cambria Math" w:hAnsi="Cambria Math" w:cs="Times New Roman"/>
                <w:i/>
                <w:color w:val="000000" w:themeColor="text1"/>
                <w:szCs w:val="22"/>
              </w:rPr>
            </m:ctrlPr>
          </m:dPr>
          <m:e>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e>
        </m:d>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oMath>
      <w:r w:rsidR="00554B70">
        <w:rPr>
          <w:rFonts w:ascii="Times" w:hAnsi="Times" w:cs="Times New Roman"/>
          <w:color w:val="000000" w:themeColor="text1"/>
          <w:szCs w:val="22"/>
        </w:rPr>
        <w:t xml:space="preserve"> </w:t>
      </w:r>
      <m:oMath>
        <m:r>
          <w:rPr>
            <w:rFonts w:ascii="Cambria Math" w:hAnsi="Cambria Math" w:cs="Times New Roman"/>
            <w:color w:val="000000" w:themeColor="text1"/>
            <w:szCs w:val="22"/>
          </w:rPr>
          <m:t xml:space="preserve">- </m:t>
        </m:r>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m:rPr>
            <m:sty m:val="p"/>
          </m:rP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L</m:t>
            </m:r>
          </m:e>
          <m:sub>
            <m:r>
              <w:rPr>
                <w:rFonts w:ascii="Cambria Math" w:hAnsi="Cambria Math" w:cs="Times New Roman"/>
                <w:color w:val="000000" w:themeColor="text1"/>
                <w:szCs w:val="22"/>
              </w:rPr>
              <m:t>t</m:t>
            </m:r>
          </m:sub>
        </m:sSub>
        <m:r>
          <m:rPr>
            <m:sty m:val="p"/>
          </m:rPr>
          <w:rPr>
            <w:rFonts w:ascii="Cambria Math" w:hAnsi="Cambria Math" w:cs="Times New Roman"/>
            <w:color w:val="000000" w:themeColor="text1"/>
            <w:szCs w:val="22"/>
          </w:rPr>
          <m:t xml:space="preserve"> -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v</m:t>
            </m:r>
          </m:e>
          <m:sub>
            <m:r>
              <w:rPr>
                <w:rFonts w:ascii="Cambria Math" w:hAnsi="Cambria Math" w:cs="Times New Roman"/>
                <w:color w:val="000000" w:themeColor="text1"/>
                <w:szCs w:val="22"/>
              </w:rPr>
              <m:t>t</m:t>
            </m:r>
          </m:sub>
        </m:sSub>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w:rPr>
            <w:rFonts w:ascii="Cambria Math" w:hAnsi="Cambria Math"/>
            <w:color w:val="000000" w:themeColor="text1"/>
            <w:szCs w:val="22"/>
          </w:rPr>
          <m:t>+ (1-</m:t>
        </m:r>
        <m:sSub>
          <m:sSubPr>
            <m:ctrlPr>
              <w:rPr>
                <w:rFonts w:ascii="Cambria Math" w:hAnsi="Cambria Math"/>
                <w:i/>
                <w:color w:val="000000" w:themeColor="text1"/>
                <w:szCs w:val="22"/>
              </w:rPr>
            </m:ctrlPr>
          </m:sSubPr>
          <m:e>
            <m:r>
              <w:rPr>
                <w:rFonts w:ascii="Cambria Math" w:hAnsi="Cambria Math"/>
                <w:color w:val="000000" w:themeColor="text1"/>
                <w:szCs w:val="22"/>
              </w:rPr>
              <m:t>w</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oMath>
      <w:r w:rsidR="00334B7F">
        <w:rPr>
          <w:rFonts w:ascii="Times" w:hAnsi="Times" w:cs="Times New Roman"/>
          <w:color w:val="000000" w:themeColor="text1"/>
          <w:szCs w:val="22"/>
        </w:rPr>
        <w:t xml:space="preserve">                                                   (</w:t>
      </w:r>
      <w:r w:rsidR="00FB058B">
        <w:rPr>
          <w:rFonts w:ascii="Times" w:hAnsi="Times" w:cs="Times New Roman"/>
          <w:i/>
          <w:color w:val="000000" w:themeColor="text1"/>
          <w:szCs w:val="22"/>
        </w:rPr>
        <w:t>10</w:t>
      </w:r>
      <w:r w:rsidR="00334B7F">
        <w:rPr>
          <w:rFonts w:ascii="Times" w:hAnsi="Times" w:cs="Times New Roman"/>
          <w:color w:val="000000" w:themeColor="text1"/>
          <w:szCs w:val="22"/>
        </w:rPr>
        <w:t>)</w:t>
      </w:r>
    </w:p>
    <w:p w14:paraId="63E519B1" w14:textId="77777777" w:rsidR="00554B70" w:rsidRDefault="00554B70" w:rsidP="00334B7F">
      <w:pPr>
        <w:spacing w:line="240" w:lineRule="auto"/>
        <w:contextualSpacing/>
        <w:rPr>
          <w:rFonts w:ascii="Times" w:hAnsi="Times" w:cs="Times New Roman"/>
          <w:color w:val="000000" w:themeColor="text1"/>
          <w:szCs w:val="22"/>
        </w:rPr>
      </w:pPr>
    </w:p>
    <w:p w14:paraId="347DFE34" w14:textId="63C1D623" w:rsidR="00554B70" w:rsidRDefault="00046C56" w:rsidP="00A968C5">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W</w:t>
      </w:r>
      <w:r w:rsidR="00554B70">
        <w:rPr>
          <w:rFonts w:ascii="Times" w:hAnsi="Times" w:cs="Times New Roman"/>
          <w:color w:val="000000" w:themeColor="text1"/>
          <w:szCs w:val="22"/>
        </w:rPr>
        <w:t xml:space="preserve">here, </w:t>
      </w:r>
      <w:r w:rsidR="00554B70" w:rsidRPr="00A92138">
        <w:rPr>
          <w:rFonts w:ascii="Times" w:hAnsi="Times" w:cs="Times New Roman"/>
          <w:i/>
          <w:color w:val="000000" w:themeColor="text1"/>
          <w:szCs w:val="22"/>
        </w:rPr>
        <w:t>f</w:t>
      </w:r>
      <m:oMath>
        <m:r>
          <w:rPr>
            <w:rFonts w:ascii="Cambria Math" w:hAnsi="Cambria Math" w:cs="Times New Roman"/>
            <w:color w:val="000000" w:themeColor="text1"/>
            <w:szCs w:val="22"/>
          </w:rPr>
          <m:t>ϕ</m:t>
        </m:r>
      </m:oMath>
      <w:r w:rsidR="00554B70" w:rsidRPr="00A92138">
        <w:rPr>
          <w:rFonts w:ascii="Times" w:hAnsi="Times" w:cs="Times New Roman"/>
          <w:color w:val="000000" w:themeColor="text1"/>
          <w:szCs w:val="22"/>
        </w:rPr>
        <w:t>(</w:t>
      </w:r>
      <w:r w:rsidR="00554B70" w:rsidRPr="00A92138">
        <w:rPr>
          <w:rFonts w:ascii="Times" w:hAnsi="Times" w:cs="Times New Roman"/>
          <w:i/>
          <w:color w:val="000000" w:themeColor="text1"/>
          <w:szCs w:val="22"/>
        </w:rPr>
        <w:t>e</w:t>
      </w:r>
      <w:r w:rsidR="00554B70" w:rsidRPr="00A92138">
        <w:rPr>
          <w:rFonts w:ascii="Times" w:hAnsi="Times" w:cs="Times New Roman"/>
          <w:i/>
          <w:color w:val="000000" w:themeColor="text1"/>
          <w:szCs w:val="22"/>
          <w:vertAlign w:val="subscript"/>
        </w:rPr>
        <w:t>t</w:t>
      </w:r>
      <w:r w:rsidR="00554B70" w:rsidRPr="00A92138">
        <w:rPr>
          <w:rFonts w:ascii="Times" w:hAnsi="Times" w:cs="Times New Roman"/>
          <w:color w:val="000000" w:themeColor="text1"/>
          <w:szCs w:val="22"/>
        </w:rPr>
        <w:t>)</w:t>
      </w:r>
      <w:r w:rsidR="00554B70">
        <w:rPr>
          <w:rFonts w:ascii="Times" w:hAnsi="Times" w:cs="Times New Roman"/>
          <w:color w:val="000000" w:themeColor="text1"/>
          <w:szCs w:val="22"/>
        </w:rPr>
        <w:t>(</w:t>
      </w:r>
      <m:oMath>
        <m:r>
          <w:rPr>
            <w:rFonts w:ascii="Cambria Math" w:hAnsi="Cambria Math" w:cs="Times New Roman"/>
            <w:color w:val="000000" w:themeColor="text1"/>
            <w:szCs w:val="22"/>
          </w:rPr>
          <m:t xml:space="preserve"> </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oMath>
      <w:r w:rsidR="002D61C6">
        <w:rPr>
          <w:rFonts w:ascii="Times" w:hAnsi="Times" w:cs="Times New Roman"/>
          <w:color w:val="000000" w:themeColor="text1"/>
          <w:szCs w:val="22"/>
        </w:rPr>
        <w:t xml:space="preserve"> </w:t>
      </w:r>
      <m:oMath>
        <m:r>
          <w:rPr>
            <w:rFonts w:ascii="Cambria Math" w:hAnsi="Cambria Math" w:cs="Times New Roman"/>
            <w:color w:val="000000" w:themeColor="text1"/>
            <w:szCs w:val="22"/>
          </w:rPr>
          <m:t xml:space="preserve">- </m:t>
        </m:r>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oMath>
      <w:r w:rsidR="00554B70">
        <w:rPr>
          <w:rFonts w:ascii="Times" w:hAnsi="Times" w:cs="Times New Roman"/>
          <w:color w:val="000000" w:themeColor="text1"/>
          <w:szCs w:val="22"/>
        </w:rPr>
        <w:t>)</w:t>
      </w:r>
      <w:r w:rsidR="00554B70" w:rsidRPr="00A92138">
        <w:rPr>
          <w:rFonts w:ascii="Times" w:hAnsi="Times" w:cs="Times New Roman"/>
          <w:color w:val="000000" w:themeColor="text1"/>
          <w:szCs w:val="22"/>
        </w:rPr>
        <w:t xml:space="preserve"> represents the total expected fine</w:t>
      </w:r>
      <w:r w:rsidR="00554B70">
        <w:rPr>
          <w:rFonts w:ascii="Times" w:hAnsi="Times" w:cs="Times New Roman"/>
          <w:color w:val="000000" w:themeColor="text1"/>
          <w:szCs w:val="22"/>
        </w:rPr>
        <w:t xml:space="preserve"> </w:t>
      </w:r>
      <w:r w:rsidR="00554B70" w:rsidRPr="00A92138">
        <w:rPr>
          <w:rFonts w:ascii="Times" w:hAnsi="Times" w:cs="Times New Roman"/>
          <w:color w:val="000000" w:themeColor="text1"/>
          <w:szCs w:val="22"/>
        </w:rPr>
        <w:t xml:space="preserve">illegal fishers will be levied (USD) given </w:t>
      </w:r>
      <w:r>
        <w:rPr>
          <w:rFonts w:ascii="Times" w:hAnsi="Times" w:cs="Times New Roman"/>
          <w:color w:val="000000" w:themeColor="text1"/>
          <w:szCs w:val="22"/>
        </w:rPr>
        <w:t xml:space="preserve">a </w:t>
      </w:r>
      <w:r w:rsidR="00554B70" w:rsidRPr="00A92138">
        <w:rPr>
          <w:rFonts w:ascii="Times" w:hAnsi="Times" w:cs="Times New Roman"/>
          <w:color w:val="000000" w:themeColor="text1"/>
          <w:szCs w:val="22"/>
        </w:rPr>
        <w:t xml:space="preserve">fine parameter </w:t>
      </w:r>
      <w:r w:rsidR="00554B70" w:rsidRPr="00A92138">
        <w:rPr>
          <w:rFonts w:ascii="Times" w:hAnsi="Times" w:cs="Times New Roman"/>
          <w:i/>
          <w:color w:val="000000" w:themeColor="text1"/>
          <w:szCs w:val="22"/>
        </w:rPr>
        <w:t xml:space="preserve">f </w:t>
      </w:r>
      <w:r w:rsidR="00554B70" w:rsidRPr="00A92138">
        <w:rPr>
          <w:rFonts w:ascii="Times" w:hAnsi="Times" w:cs="Times New Roman"/>
          <w:color w:val="000000" w:themeColor="text1"/>
          <w:szCs w:val="22"/>
        </w:rPr>
        <w:t>(USD</w:t>
      </w:r>
      <w:r w:rsidR="00554B70">
        <w:rPr>
          <w:rFonts w:ascii="Times" w:hAnsi="Times" w:cs="Times New Roman"/>
          <w:color w:val="000000" w:themeColor="text1"/>
          <w:szCs w:val="22"/>
        </w:rPr>
        <w:t>/kg)</w:t>
      </w:r>
      <w:r>
        <w:rPr>
          <w:rFonts w:ascii="Times" w:hAnsi="Times" w:cs="Times New Roman"/>
          <w:color w:val="000000" w:themeColor="text1"/>
          <w:szCs w:val="22"/>
        </w:rPr>
        <w:t>,</w:t>
      </w:r>
      <w:r w:rsidR="00554B70">
        <w:rPr>
          <w:rFonts w:ascii="Times" w:hAnsi="Times" w:cs="Times New Roman"/>
          <w:color w:val="000000" w:themeColor="text1"/>
          <w:szCs w:val="22"/>
        </w:rPr>
        <w:t xml:space="preserve"> </w:t>
      </w:r>
      <w:r w:rsidR="00826887" w:rsidRPr="00A92138">
        <w:rPr>
          <w:rFonts w:ascii="Times" w:hAnsi="Times" w:cs="Times New Roman"/>
          <w:color w:val="000000" w:themeColor="text1"/>
          <w:szCs w:val="22"/>
        </w:rPr>
        <w:t>the probability of receiving a fine</w:t>
      </w:r>
      <w:r w:rsidR="00826887">
        <w:rPr>
          <w:rFonts w:ascii="Times" w:hAnsi="Times" w:cs="Times New Roman"/>
          <w:color w:val="000000" w:themeColor="text1"/>
          <w:szCs w:val="22"/>
        </w:rPr>
        <w:t xml:space="preserve"> (</w:t>
      </w:r>
      <m:oMath>
        <m:r>
          <w:rPr>
            <w:rFonts w:ascii="Cambria Math" w:hAnsi="Cambria Math" w:cs="Times New Roman"/>
            <w:color w:val="000000" w:themeColor="text1"/>
            <w:szCs w:val="22"/>
          </w:rPr>
          <m:t>ϕ)</m:t>
        </m:r>
      </m:oMath>
      <w:r w:rsidR="00826887">
        <w:rPr>
          <w:rFonts w:ascii="Times" w:hAnsi="Times" w:cs="Times New Roman"/>
          <w:color w:val="000000" w:themeColor="text1"/>
          <w:szCs w:val="22"/>
        </w:rPr>
        <w:t xml:space="preserve"> given the </w:t>
      </w:r>
      <w:r w:rsidR="00826887" w:rsidRPr="00A92138">
        <w:rPr>
          <w:rFonts w:ascii="Times" w:hAnsi="Times" w:cs="Times New Roman"/>
          <w:color w:val="000000" w:themeColor="text1"/>
          <w:szCs w:val="22"/>
        </w:rPr>
        <w:t xml:space="preserve">enforcement </w:t>
      </w:r>
      <w:r w:rsidR="00826887">
        <w:rPr>
          <w:rFonts w:ascii="Times" w:hAnsi="Times" w:cs="Times New Roman"/>
          <w:color w:val="000000" w:themeColor="text1"/>
          <w:szCs w:val="22"/>
        </w:rPr>
        <w:t>effort level</w:t>
      </w:r>
      <w:r w:rsidR="00B42F8D">
        <w:rPr>
          <w:rFonts w:ascii="Times" w:hAnsi="Times" w:cs="Times New Roman"/>
          <w:color w:val="000000" w:themeColor="text1"/>
          <w:szCs w:val="22"/>
        </w:rPr>
        <w:t xml:space="preserve"> </w:t>
      </w:r>
      <w:r w:rsidR="00826887" w:rsidRPr="00A92138">
        <w:rPr>
          <w:rFonts w:ascii="Times" w:hAnsi="Times" w:cs="Times New Roman"/>
          <w:color w:val="000000" w:themeColor="text1"/>
          <w:szCs w:val="22"/>
        </w:rPr>
        <w:t>(</w:t>
      </w:r>
      <w:r w:rsidR="00826887" w:rsidRPr="00A92138">
        <w:rPr>
          <w:rFonts w:ascii="Times" w:hAnsi="Times" w:cs="Times New Roman"/>
          <w:i/>
          <w:color w:val="000000" w:themeColor="text1"/>
          <w:szCs w:val="22"/>
        </w:rPr>
        <w:t>e</w:t>
      </w:r>
      <w:r w:rsidR="00826887">
        <w:rPr>
          <w:rFonts w:ascii="Times" w:hAnsi="Times" w:cs="Times New Roman"/>
          <w:color w:val="000000" w:themeColor="text1"/>
          <w:szCs w:val="22"/>
        </w:rPr>
        <w:t xml:space="preserve">), and </w:t>
      </w:r>
      <w:r w:rsidR="00B618B5">
        <w:rPr>
          <w:rFonts w:ascii="Times" w:hAnsi="Times" w:cs="Times New Roman"/>
          <w:color w:val="000000" w:themeColor="text1"/>
          <w:szCs w:val="22"/>
        </w:rPr>
        <w:t>the amount of landings that exceed the legal harvest level</w:t>
      </w:r>
      <w:r>
        <w:rPr>
          <w:rFonts w:ascii="Times" w:hAnsi="Times" w:cs="Times New Roman"/>
          <w:color w:val="000000" w:themeColor="text1"/>
          <w:szCs w:val="22"/>
        </w:rPr>
        <w:t>.</w:t>
      </w:r>
      <w:r w:rsidR="00296773">
        <w:rPr>
          <w:rFonts w:ascii="Times" w:hAnsi="Times" w:cs="Times New Roman"/>
          <w:color w:val="000000" w:themeColor="text1"/>
          <w:szCs w:val="22"/>
        </w:rPr>
        <w:t xml:space="preserve"> </w:t>
      </w:r>
      <w:r w:rsidR="00A968C5">
        <w:rPr>
          <w:rFonts w:ascii="Times" w:hAnsi="Times" w:cs="Times New Roman"/>
          <w:color w:val="000000" w:themeColor="text1"/>
          <w:szCs w:val="22"/>
        </w:rPr>
        <w:t>The method for determin</w:t>
      </w:r>
      <w:ins w:id="36" w:author="Gavin McDonald" w:date="2015-12-21T13:50:00Z">
        <w:r w:rsidR="00DE1CEA">
          <w:rPr>
            <w:rFonts w:ascii="Times" w:hAnsi="Times" w:cs="Times New Roman"/>
            <w:color w:val="000000" w:themeColor="text1"/>
            <w:szCs w:val="22"/>
          </w:rPr>
          <w:t>ing</w:t>
        </w:r>
      </w:ins>
      <w:del w:id="37" w:author="Gavin McDonald" w:date="2015-12-21T13:50:00Z">
        <w:r w:rsidR="00A968C5" w:rsidDel="00DE1CEA">
          <w:rPr>
            <w:rFonts w:ascii="Times" w:hAnsi="Times" w:cs="Times New Roman"/>
            <w:color w:val="000000" w:themeColor="text1"/>
            <w:szCs w:val="22"/>
          </w:rPr>
          <w:delText>ed</w:delText>
        </w:r>
      </w:del>
      <w:r w:rsidR="00A968C5">
        <w:rPr>
          <w:rFonts w:ascii="Times" w:hAnsi="Times" w:cs="Times New Roman"/>
          <w:color w:val="000000" w:themeColor="text1"/>
          <w:szCs w:val="22"/>
        </w:rPr>
        <w:t xml:space="preserve"> the</w:t>
      </w:r>
      <w:r w:rsidR="00B618B5">
        <w:rPr>
          <w:rFonts w:ascii="Times" w:hAnsi="Times" w:cs="Times New Roman"/>
          <w:color w:val="000000" w:themeColor="text1"/>
          <w:szCs w:val="22"/>
        </w:rPr>
        <w:t xml:space="preserve"> enforcement level </w:t>
      </w:r>
      <w:r w:rsidR="00B618B5" w:rsidRPr="00B618B5">
        <w:rPr>
          <w:rFonts w:ascii="Times" w:hAnsi="Times" w:cs="Times New Roman"/>
          <w:i/>
          <w:color w:val="000000" w:themeColor="text1"/>
          <w:szCs w:val="22"/>
        </w:rPr>
        <w:t>e</w:t>
      </w:r>
      <w:r w:rsidR="00B618B5">
        <w:rPr>
          <w:rFonts w:ascii="Times" w:hAnsi="Times" w:cs="Times New Roman"/>
          <w:color w:val="000000" w:themeColor="text1"/>
          <w:szCs w:val="22"/>
        </w:rPr>
        <w:t xml:space="preserve"> is </w:t>
      </w:r>
      <w:r w:rsidR="00A968C5">
        <w:rPr>
          <w:rFonts w:ascii="Times" w:hAnsi="Times" w:cs="Times New Roman"/>
          <w:color w:val="000000" w:themeColor="text1"/>
          <w:szCs w:val="22"/>
        </w:rPr>
        <w:t>discussed</w:t>
      </w:r>
      <w:r w:rsidR="00B618B5">
        <w:rPr>
          <w:rFonts w:ascii="Times" w:hAnsi="Times" w:cs="Times New Roman"/>
          <w:color w:val="000000" w:themeColor="text1"/>
          <w:szCs w:val="22"/>
        </w:rPr>
        <w:t xml:space="preserve"> in Section 2.2.2. </w:t>
      </w:r>
      <w:r w:rsidRPr="00B618B5">
        <w:rPr>
          <w:rFonts w:ascii="Times" w:hAnsi="Times" w:cs="Times New Roman"/>
          <w:color w:val="000000" w:themeColor="text1"/>
          <w:szCs w:val="22"/>
        </w:rPr>
        <w:t>The</w:t>
      </w:r>
      <w:r>
        <w:rPr>
          <w:rFonts w:ascii="Times" w:hAnsi="Times" w:cs="Times New Roman"/>
          <w:i/>
          <w:color w:val="000000" w:themeColor="text1"/>
          <w:szCs w:val="22"/>
        </w:rPr>
        <w:t xml:space="preserve"> </w:t>
      </w:r>
      <w:r w:rsidR="00A868E3">
        <w:rPr>
          <w:rFonts w:ascii="Times" w:hAnsi="Times" w:cs="Times New Roman"/>
          <w:color w:val="000000" w:themeColor="text1"/>
          <w:szCs w:val="22"/>
        </w:rPr>
        <w:t>actual catch</w:t>
      </w:r>
      <w:r>
        <w:rPr>
          <w:rFonts w:ascii="Times" w:hAnsi="Times" w:cs="Times New Roman"/>
          <w:color w:val="000000" w:themeColor="text1"/>
          <w:szCs w:val="22"/>
          <w:vertAlign w:val="subscript"/>
        </w:rPr>
        <w:t xml:space="preserve"> </w:t>
      </w:r>
      <w:r>
        <w:rPr>
          <w:rFonts w:ascii="Times" w:hAnsi="Times" w:cs="Times New Roman"/>
          <w:color w:val="000000" w:themeColor="text1"/>
          <w:szCs w:val="22"/>
        </w:rPr>
        <w:t xml:space="preserve">calculated </w:t>
      </w:r>
      <w:r w:rsidR="00613B9B">
        <w:rPr>
          <w:rFonts w:ascii="Times" w:hAnsi="Times" w:cs="Times New Roman"/>
          <w:color w:val="000000" w:themeColor="text1"/>
          <w:szCs w:val="22"/>
        </w:rPr>
        <w:t>each year</w:t>
      </w:r>
      <w:r w:rsidR="00795AB2">
        <w:rPr>
          <w:rFonts w:ascii="Times" w:hAnsi="Times" w:cs="Times New Roman"/>
          <w:color w:val="000000" w:themeColor="text1"/>
          <w:szCs w:val="22"/>
        </w:rPr>
        <w:t xml:space="preserve"> (</w:t>
      </w:r>
      <w:proofErr w:type="spellStart"/>
      <w:r w:rsidR="00795AB2" w:rsidRPr="00550FD9">
        <w:rPr>
          <w:rFonts w:ascii="Times" w:hAnsi="Times" w:cs="Times New Roman"/>
          <w:i/>
          <w:color w:val="000000" w:themeColor="text1"/>
          <w:szCs w:val="22"/>
        </w:rPr>
        <w:t>Q</w:t>
      </w:r>
      <w:r w:rsidR="00795AB2" w:rsidRPr="00550FD9">
        <w:rPr>
          <w:rFonts w:ascii="Times" w:hAnsi="Times" w:cs="Times New Roman"/>
          <w:i/>
          <w:color w:val="000000" w:themeColor="text1"/>
          <w:szCs w:val="22"/>
          <w:vertAlign w:val="subscript"/>
        </w:rPr>
        <w:t>t</w:t>
      </w:r>
      <w:proofErr w:type="spellEnd"/>
      <w:r w:rsidR="00795AB2">
        <w:rPr>
          <w:rFonts w:ascii="Times" w:hAnsi="Times" w:cs="Times New Roman"/>
          <w:color w:val="000000" w:themeColor="text1"/>
          <w:szCs w:val="22"/>
        </w:rPr>
        <w:t xml:space="preserve">) </w:t>
      </w:r>
      <w:r w:rsidR="00554B70">
        <w:rPr>
          <w:rFonts w:ascii="Times" w:hAnsi="Times" w:cs="Times New Roman"/>
          <w:color w:val="000000" w:themeColor="text1"/>
          <w:szCs w:val="22"/>
        </w:rPr>
        <w:t xml:space="preserve">is incorporated into the biological portion of the model </w:t>
      </w:r>
      <w:r>
        <w:rPr>
          <w:rFonts w:ascii="Times" w:hAnsi="Times" w:cs="Times New Roman"/>
          <w:color w:val="000000" w:themeColor="text1"/>
          <w:szCs w:val="22"/>
        </w:rPr>
        <w:t xml:space="preserve">to calculate </w:t>
      </w:r>
      <w:r w:rsidR="00613B9B">
        <w:rPr>
          <w:rFonts w:ascii="Times" w:hAnsi="Times" w:cs="Times New Roman"/>
          <w:color w:val="000000" w:themeColor="text1"/>
          <w:szCs w:val="22"/>
        </w:rPr>
        <w:t>the lobster biomass (</w:t>
      </w:r>
      <w:proofErr w:type="spellStart"/>
      <w:r w:rsidR="00906DA4">
        <w:rPr>
          <w:rFonts w:ascii="Times" w:hAnsi="Times" w:cs="Times New Roman"/>
          <w:i/>
          <w:color w:val="000000" w:themeColor="text1"/>
          <w:szCs w:val="22"/>
        </w:rPr>
        <w:t>B</w:t>
      </w:r>
      <w:r w:rsidR="00795AB2" w:rsidRPr="00550FD9">
        <w:rPr>
          <w:rFonts w:ascii="Times" w:hAnsi="Times" w:cs="Times New Roman"/>
          <w:i/>
          <w:color w:val="000000" w:themeColor="text1"/>
          <w:szCs w:val="22"/>
          <w:vertAlign w:val="subscript"/>
        </w:rPr>
        <w:t>t</w:t>
      </w:r>
      <w:proofErr w:type="spellEnd"/>
      <w:r w:rsidR="00613B9B">
        <w:rPr>
          <w:rFonts w:ascii="Times" w:hAnsi="Times" w:cs="Times New Roman"/>
          <w:i/>
          <w:color w:val="000000" w:themeColor="text1"/>
          <w:szCs w:val="22"/>
        </w:rPr>
        <w:t>)</w:t>
      </w:r>
      <w:r w:rsidR="00906DA4">
        <w:rPr>
          <w:rFonts w:ascii="Times" w:hAnsi="Times" w:cs="Times New Roman"/>
          <w:i/>
          <w:color w:val="000000" w:themeColor="text1"/>
          <w:szCs w:val="22"/>
        </w:rPr>
        <w:t xml:space="preserve"> </w:t>
      </w:r>
      <w:r w:rsidR="00906DA4">
        <w:rPr>
          <w:rFonts w:ascii="Times" w:hAnsi="Times" w:cs="Times New Roman"/>
          <w:color w:val="000000" w:themeColor="text1"/>
          <w:szCs w:val="22"/>
        </w:rPr>
        <w:t xml:space="preserve">for the following </w:t>
      </w:r>
      <w:r w:rsidR="00613B9B">
        <w:rPr>
          <w:rFonts w:ascii="Times" w:hAnsi="Times" w:cs="Times New Roman"/>
          <w:color w:val="000000" w:themeColor="text1"/>
          <w:szCs w:val="22"/>
        </w:rPr>
        <w:t>year</w:t>
      </w:r>
      <w:r w:rsidR="00906DA4">
        <w:rPr>
          <w:rFonts w:ascii="Times" w:hAnsi="Times" w:cs="Times New Roman"/>
          <w:color w:val="000000" w:themeColor="text1"/>
          <w:szCs w:val="22"/>
        </w:rPr>
        <w:t xml:space="preserve"> (Equation 1)</w:t>
      </w:r>
      <w:r w:rsidR="00554B70">
        <w:rPr>
          <w:rFonts w:ascii="Times" w:hAnsi="Times" w:cs="Times New Roman"/>
          <w:color w:val="000000" w:themeColor="text1"/>
          <w:szCs w:val="22"/>
        </w:rPr>
        <w:t>.</w:t>
      </w:r>
    </w:p>
    <w:p w14:paraId="3483016E" w14:textId="77777777" w:rsidR="00BC42AC" w:rsidRDefault="00BC42AC" w:rsidP="00AE03E8">
      <w:pPr>
        <w:spacing w:line="240" w:lineRule="auto"/>
        <w:contextualSpacing/>
        <w:rPr>
          <w:rFonts w:ascii="Times" w:hAnsi="Times" w:cs="Times New Roman"/>
          <w:color w:val="000000" w:themeColor="text1"/>
          <w:szCs w:val="22"/>
        </w:rPr>
      </w:pPr>
    </w:p>
    <w:p w14:paraId="0BC39B43" w14:textId="0B749AC0" w:rsidR="00721F24" w:rsidRPr="00834898" w:rsidRDefault="00F939D9" w:rsidP="00F939D9">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2.2 </w:t>
      </w:r>
      <w:r w:rsidR="00721F24" w:rsidRPr="00834898">
        <w:rPr>
          <w:rFonts w:ascii="Times" w:hAnsi="Times" w:cs="Times New Roman"/>
          <w:i/>
          <w:color w:val="000000" w:themeColor="text1"/>
          <w:szCs w:val="22"/>
        </w:rPr>
        <w:t>Enforcement Model</w:t>
      </w:r>
    </w:p>
    <w:p w14:paraId="1BF24723" w14:textId="77777777" w:rsidR="00721F24" w:rsidRDefault="00721F24" w:rsidP="00AE03E8">
      <w:pPr>
        <w:spacing w:line="240" w:lineRule="auto"/>
        <w:contextualSpacing/>
        <w:rPr>
          <w:rFonts w:ascii="Times" w:hAnsi="Times" w:cs="Times New Roman"/>
          <w:color w:val="000000" w:themeColor="text1"/>
          <w:szCs w:val="22"/>
        </w:rPr>
      </w:pPr>
    </w:p>
    <w:p w14:paraId="79AC0B99" w14:textId="1B55A201" w:rsidR="00BC42AC" w:rsidRPr="00834898" w:rsidRDefault="00F939D9" w:rsidP="00F939D9">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2.2.1 </w:t>
      </w:r>
      <w:r w:rsidR="00BC42AC" w:rsidRPr="00834898">
        <w:rPr>
          <w:rFonts w:ascii="Times" w:hAnsi="Times" w:cs="Times New Roman"/>
          <w:i/>
          <w:color w:val="000000" w:themeColor="text1"/>
          <w:szCs w:val="22"/>
        </w:rPr>
        <w:t>Enforcement Parameters</w:t>
      </w:r>
    </w:p>
    <w:p w14:paraId="78D8D0E6" w14:textId="77777777" w:rsidR="002E3D3C" w:rsidRDefault="002E3D3C" w:rsidP="00550FD9">
      <w:pPr>
        <w:spacing w:line="240" w:lineRule="auto"/>
        <w:contextualSpacing/>
        <w:rPr>
          <w:rFonts w:ascii="Times" w:hAnsi="Times" w:cs="Times New Roman"/>
          <w:color w:val="000000" w:themeColor="text1"/>
          <w:szCs w:val="22"/>
        </w:rPr>
      </w:pPr>
    </w:p>
    <w:p w14:paraId="2DC4B73C" w14:textId="1330735C" w:rsidR="008F0D91" w:rsidRDefault="00F557AF" w:rsidP="00550FD9">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T</w:t>
      </w:r>
      <w:r w:rsidR="00BC42AC">
        <w:rPr>
          <w:rFonts w:ascii="Times" w:hAnsi="Times" w:cs="Times New Roman"/>
          <w:color w:val="000000" w:themeColor="text1"/>
          <w:szCs w:val="22"/>
        </w:rPr>
        <w:t>he probability of an illegal fisher being detected and fined (</w:t>
      </w:r>
      <m:oMath>
        <m:r>
          <w:rPr>
            <w:rFonts w:ascii="Cambria Math" w:hAnsi="Cambria Math" w:cs="Times New Roman"/>
            <w:color w:val="000000" w:themeColor="text1"/>
            <w:szCs w:val="22"/>
          </w:rPr>
          <m:t>ϕ)</m:t>
        </m:r>
      </m:oMath>
      <w:r w:rsidR="00BC42AC">
        <w:rPr>
          <w:rFonts w:ascii="Times" w:hAnsi="Times" w:cs="Times New Roman"/>
          <w:color w:val="000000" w:themeColor="text1"/>
          <w:szCs w:val="22"/>
        </w:rPr>
        <w:t xml:space="preserve"> is </w:t>
      </w:r>
      <w:r w:rsidR="008C0EDF">
        <w:rPr>
          <w:rFonts w:ascii="Times" w:hAnsi="Times" w:cs="Times New Roman"/>
          <w:color w:val="000000" w:themeColor="text1"/>
          <w:szCs w:val="22"/>
        </w:rPr>
        <w:t xml:space="preserve">assumed to be </w:t>
      </w:r>
      <w:r w:rsidR="00BC42AC">
        <w:rPr>
          <w:rFonts w:ascii="Times" w:hAnsi="Times" w:cs="Times New Roman"/>
          <w:color w:val="000000" w:themeColor="text1"/>
          <w:szCs w:val="22"/>
        </w:rPr>
        <w:t>a function of the enforcement effort level (</w:t>
      </w:r>
      <w:r w:rsidR="00BC42AC" w:rsidRPr="00834898">
        <w:rPr>
          <w:rFonts w:ascii="Times" w:hAnsi="Times" w:cs="Times New Roman"/>
          <w:i/>
          <w:color w:val="000000" w:themeColor="text1"/>
          <w:szCs w:val="22"/>
        </w:rPr>
        <w:t>e</w:t>
      </w:r>
      <w:r w:rsidR="006D0E19" w:rsidRPr="00550FD9">
        <w:rPr>
          <w:rFonts w:ascii="Times" w:hAnsi="Times" w:cs="Times New Roman"/>
          <w:i/>
          <w:color w:val="000000" w:themeColor="text1"/>
          <w:szCs w:val="22"/>
          <w:vertAlign w:val="subscript"/>
        </w:rPr>
        <w:t>t</w:t>
      </w:r>
      <w:r w:rsidR="00F44892">
        <w:rPr>
          <w:rFonts w:ascii="Times" w:hAnsi="Times" w:cs="Times New Roman"/>
          <w:color w:val="000000" w:themeColor="text1"/>
          <w:szCs w:val="22"/>
        </w:rPr>
        <w:t>)</w:t>
      </w:r>
      <w:ins w:id="38" w:author="Gavin McDonald" w:date="2015-12-21T13:28:00Z">
        <w:r w:rsidR="008E61DF">
          <w:rPr>
            <w:rFonts w:ascii="Times" w:hAnsi="Times" w:cs="Times New Roman"/>
            <w:color w:val="000000" w:themeColor="text1"/>
            <w:szCs w:val="22"/>
          </w:rPr>
          <w:t xml:space="preserve"> </w:t>
        </w:r>
      </w:ins>
      <w:del w:id="39" w:author="Gavin McDonald" w:date="2015-12-21T13:43:00Z">
        <w:r w:rsidR="00F44892" w:rsidDel="004D1E6A">
          <w:rPr>
            <w:rFonts w:ascii="Times" w:hAnsi="Times" w:cs="Times New Roman"/>
            <w:color w:val="000000" w:themeColor="text1"/>
            <w:szCs w:val="22"/>
          </w:rPr>
          <w:delText xml:space="preserve"> </w:delText>
        </w:r>
      </w:del>
      <w:r w:rsidR="00F44892">
        <w:rPr>
          <w:rFonts w:ascii="Times" w:hAnsi="Times" w:cs="Times New Roman"/>
          <w:color w:val="000000" w:themeColor="text1"/>
          <w:szCs w:val="22"/>
        </w:rPr>
        <w:t>[34]</w:t>
      </w:r>
      <w:r w:rsidR="00BC42AC">
        <w:rPr>
          <w:rFonts w:ascii="Times" w:hAnsi="Times" w:cs="Times New Roman"/>
          <w:color w:val="000000" w:themeColor="text1"/>
          <w:szCs w:val="22"/>
        </w:rPr>
        <w:t xml:space="preserve">: </w:t>
      </w:r>
    </w:p>
    <w:p w14:paraId="46DA2E17" w14:textId="77777777" w:rsidR="00294F32" w:rsidRDefault="00294F32" w:rsidP="00AE03E8">
      <w:pPr>
        <w:spacing w:line="240" w:lineRule="auto"/>
        <w:contextualSpacing/>
        <w:rPr>
          <w:rFonts w:ascii="Times" w:hAnsi="Times" w:cs="Times New Roman"/>
          <w:color w:val="000000" w:themeColor="text1"/>
          <w:szCs w:val="22"/>
        </w:rPr>
      </w:pPr>
    </w:p>
    <w:p w14:paraId="60E29CF9" w14:textId="4A80AB8B" w:rsidR="00294F32" w:rsidRDefault="005E790D" w:rsidP="00834898">
      <w:pPr>
        <w:spacing w:line="240" w:lineRule="auto"/>
        <w:contextualSpacing/>
        <w:jc w:val="center"/>
        <w:rPr>
          <w:rFonts w:ascii="Times" w:hAnsi="Times" w:cs="Times New Roman"/>
          <w:color w:val="000000" w:themeColor="text1"/>
          <w:szCs w:val="22"/>
        </w:rPr>
      </w:pPr>
      <m:oMath>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ϕ</m:t>
            </m:r>
          </m:e>
          <m:sub>
            <m:r>
              <w:rPr>
                <w:rFonts w:ascii="Cambria Math" w:hAnsi="Cambria Math" w:cs="Times New Roman"/>
                <w:color w:val="000000" w:themeColor="text1"/>
                <w:szCs w:val="22"/>
              </w:rPr>
              <m:t>t</m:t>
            </m:r>
          </m:sub>
        </m:sSub>
        <m:d>
          <m:dPr>
            <m:ctrlPr>
              <w:rPr>
                <w:rFonts w:ascii="Cambria Math" w:hAnsi="Cambria Math" w:cs="Times New Roman"/>
                <w:i/>
                <w:color w:val="000000" w:themeColor="text1"/>
                <w:szCs w:val="22"/>
              </w:rPr>
            </m:ctrlPr>
          </m:dPr>
          <m:e>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e>
        </m:d>
        <m:r>
          <w:rPr>
            <w:rFonts w:ascii="Cambria Math" w:hAnsi="Cambria Math"/>
            <w:color w:val="000000" w:themeColor="text1"/>
            <w:szCs w:val="22"/>
          </w:rPr>
          <m:t>=a</m:t>
        </m:r>
        <m:r>
          <m:rPr>
            <m:sty m:val="p"/>
          </m:rPr>
          <w:rPr>
            <w:rFonts w:ascii="Cambria Math" w:hAnsi="Cambria Math"/>
            <w:color w:val="000000" w:themeColor="text1"/>
            <w:szCs w:val="22"/>
          </w:rPr>
          <m:t>+</m:t>
        </m:r>
        <m:r>
          <w:rPr>
            <w:rFonts w:ascii="Cambria Math" w:hAnsi="Cambria Math"/>
            <w:color w:val="000000" w:themeColor="text1"/>
            <w:szCs w:val="22"/>
          </w:rPr>
          <m:t>b</m:t>
        </m:r>
        <m:r>
          <m:rPr>
            <m:sty m:val="p"/>
          </m:rPr>
          <w:rPr>
            <w:rFonts w:ascii="Cambria Math" w:hAnsi="Cambria Math"/>
            <w:color w:val="000000" w:themeColor="text1"/>
            <w:szCs w:val="22"/>
          </w:rPr>
          <m:t xml:space="preserve"> ln(</m:t>
        </m:r>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r>
          <m:rPr>
            <m:sty m:val="p"/>
          </m:rPr>
          <w:rPr>
            <w:rFonts w:ascii="Cambria Math" w:hAnsi="Cambria Math"/>
            <w:color w:val="000000" w:themeColor="text1"/>
            <w:szCs w:val="22"/>
          </w:rPr>
          <m:t>)</m:t>
        </m:r>
      </m:oMath>
      <w:r w:rsidR="008F0D91" w:rsidRPr="00A92138">
        <w:rPr>
          <w:rFonts w:ascii="Times" w:hAnsi="Times"/>
          <w:color w:val="000000" w:themeColor="text1"/>
          <w:szCs w:val="22"/>
        </w:rPr>
        <w:t xml:space="preserve"> </w:t>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t xml:space="preserve">                   (</w:t>
      </w:r>
      <w:r w:rsidR="00FB058B" w:rsidRPr="00BA6A41">
        <w:rPr>
          <w:rFonts w:ascii="Times" w:hAnsi="Times"/>
          <w:i/>
          <w:color w:val="000000" w:themeColor="text1"/>
          <w:szCs w:val="22"/>
        </w:rPr>
        <w:t>1</w:t>
      </w:r>
      <w:r w:rsidR="00FB058B">
        <w:rPr>
          <w:rFonts w:ascii="Times" w:hAnsi="Times"/>
          <w:i/>
          <w:color w:val="000000" w:themeColor="text1"/>
          <w:szCs w:val="22"/>
        </w:rPr>
        <w:t>1</w:t>
      </w:r>
      <w:r w:rsidR="00BA6A41">
        <w:rPr>
          <w:rFonts w:ascii="Times" w:hAnsi="Times"/>
          <w:color w:val="000000" w:themeColor="text1"/>
          <w:szCs w:val="22"/>
        </w:rPr>
        <w:t>)</w:t>
      </w:r>
    </w:p>
    <w:p w14:paraId="66712CB5" w14:textId="77777777" w:rsidR="00721F24" w:rsidRDefault="00721F24" w:rsidP="00AE03E8">
      <w:pPr>
        <w:spacing w:line="240" w:lineRule="auto"/>
        <w:contextualSpacing/>
        <w:rPr>
          <w:rFonts w:ascii="Times" w:hAnsi="Times" w:cs="Times New Roman"/>
          <w:color w:val="000000" w:themeColor="text1"/>
          <w:szCs w:val="22"/>
        </w:rPr>
      </w:pPr>
    </w:p>
    <w:p w14:paraId="312A26AE" w14:textId="05689BFD" w:rsidR="00613B9B" w:rsidRDefault="00613B9B" w:rsidP="00550FD9">
      <w:pPr>
        <w:pStyle w:val="BodyText"/>
        <w:tabs>
          <w:tab w:val="left" w:pos="90"/>
        </w:tabs>
        <w:spacing w:before="5" w:line="232" w:lineRule="auto"/>
        <w:ind w:left="0" w:right="120" w:firstLine="0"/>
      </w:pPr>
      <w:r>
        <w:t xml:space="preserve">Where </w:t>
      </w:r>
      <w:r w:rsidR="00550FD9">
        <w:rPr>
          <w:i/>
        </w:rPr>
        <w:t>a</w:t>
      </w:r>
      <w:r>
        <w:t xml:space="preserve"> represents the </w:t>
      </w:r>
      <w:ins w:id="40" w:author="Gavin McDonald" w:date="2015-12-21T13:43:00Z">
        <w:r w:rsidR="004E641A">
          <w:t xml:space="preserve">detection probability at the </w:t>
        </w:r>
      </w:ins>
      <w:r>
        <w:t>maximum enforcement effort level (</w:t>
      </w:r>
      <w:ins w:id="41" w:author="Gavin McDonald" w:date="2015-12-21T13:28:00Z">
        <w:r w:rsidR="008E61DF">
          <w:t xml:space="preserve">which occurs when </w:t>
        </w:r>
      </w:ins>
      <w:r w:rsidRPr="00550FD9">
        <w:rPr>
          <w:i/>
        </w:rPr>
        <w:t>e</w:t>
      </w:r>
      <w:ins w:id="42" w:author="Gavin McDonald" w:date="2015-12-21T13:28:00Z">
        <w:r w:rsidR="008E61DF">
          <w:rPr>
            <w:i/>
          </w:rPr>
          <w:t xml:space="preserve"> </w:t>
        </w:r>
      </w:ins>
      <w:r>
        <w:t>=</w:t>
      </w:r>
      <w:ins w:id="43" w:author="Gavin McDonald" w:date="2015-12-21T13:28:00Z">
        <w:r w:rsidR="008E61DF">
          <w:t xml:space="preserve"> </w:t>
        </w:r>
      </w:ins>
      <w:r>
        <w:t>1), and</w:t>
      </w:r>
      <w:r w:rsidR="002E3D3C">
        <w:t xml:space="preserve"> </w:t>
      </w:r>
      <w:r>
        <w:t xml:space="preserve">the </w:t>
      </w:r>
      <w:r>
        <w:rPr>
          <w:spacing w:val="-1"/>
        </w:rPr>
        <w:t>shape</w:t>
      </w:r>
      <w:r>
        <w:t xml:space="preserve"> </w:t>
      </w:r>
      <w:r>
        <w:rPr>
          <w:spacing w:val="-1"/>
        </w:rPr>
        <w:t>parameter</w:t>
      </w:r>
      <w:r>
        <w:t xml:space="preserve"> </w:t>
      </w:r>
      <w:r>
        <w:rPr>
          <w:i/>
        </w:rPr>
        <w:t>b</w:t>
      </w:r>
      <w:r>
        <w:t xml:space="preserve"> is </w:t>
      </w:r>
      <w:r>
        <w:rPr>
          <w:spacing w:val="-1"/>
        </w:rPr>
        <w:t>borrowed</w:t>
      </w:r>
      <w:r>
        <w:t xml:space="preserve"> from the </w:t>
      </w:r>
      <w:r>
        <w:rPr>
          <w:spacing w:val="-1"/>
        </w:rPr>
        <w:t>enforcement</w:t>
      </w:r>
      <w:r>
        <w:t xml:space="preserve"> </w:t>
      </w:r>
      <w:r>
        <w:rPr>
          <w:spacing w:val="-1"/>
        </w:rPr>
        <w:t>detectability</w:t>
      </w:r>
      <w:r>
        <w:t xml:space="preserve"> of </w:t>
      </w:r>
      <w:r>
        <w:rPr>
          <w:spacing w:val="-1"/>
        </w:rPr>
        <w:t>patrol</w:t>
      </w:r>
      <w:r>
        <w:t xml:space="preserve"> </w:t>
      </w:r>
      <w:r>
        <w:rPr>
          <w:spacing w:val="-1"/>
        </w:rPr>
        <w:t>vessels</w:t>
      </w:r>
      <w:r>
        <w:rPr>
          <w:spacing w:val="33"/>
        </w:rPr>
        <w:t xml:space="preserve"> </w:t>
      </w:r>
      <w:r>
        <w:t xml:space="preserve">in the </w:t>
      </w:r>
      <w:r>
        <w:rPr>
          <w:spacing w:val="-1"/>
        </w:rPr>
        <w:t>Kattegat</w:t>
      </w:r>
      <w:r>
        <w:t xml:space="preserve"> and </w:t>
      </w:r>
      <w:r>
        <w:rPr>
          <w:spacing w:val="-1"/>
        </w:rPr>
        <w:t>Skagerrak</w:t>
      </w:r>
      <w:r>
        <w:t xml:space="preserve"> </w:t>
      </w:r>
      <w:proofErr w:type="spellStart"/>
      <w:r>
        <w:rPr>
          <w:spacing w:val="-1"/>
        </w:rPr>
        <w:t>nephrops</w:t>
      </w:r>
      <w:proofErr w:type="spellEnd"/>
      <w:r>
        <w:t xml:space="preserve"> </w:t>
      </w:r>
      <w:r>
        <w:rPr>
          <w:spacing w:val="-1"/>
        </w:rPr>
        <w:t>fishery</w:t>
      </w:r>
      <w:r>
        <w:t xml:space="preserve"> </w:t>
      </w:r>
      <w:r>
        <w:rPr>
          <w:spacing w:val="-1"/>
        </w:rPr>
        <w:t>(COBECOS</w:t>
      </w:r>
      <w:r>
        <w:t xml:space="preserve"> 2009). </w:t>
      </w:r>
      <w:r>
        <w:rPr>
          <w:spacing w:val="-1"/>
        </w:rPr>
        <w:t>The</w:t>
      </w:r>
      <w:r>
        <w:t xml:space="preserve"> </w:t>
      </w:r>
      <w:r>
        <w:rPr>
          <w:spacing w:val="-1"/>
        </w:rPr>
        <w:t>probability</w:t>
      </w:r>
      <w:r>
        <w:t xml:space="preserve"> of a </w:t>
      </w:r>
      <w:r>
        <w:rPr>
          <w:spacing w:val="-1"/>
        </w:rPr>
        <w:t>patrol</w:t>
      </w:r>
      <w:r>
        <w:rPr>
          <w:spacing w:val="44"/>
        </w:rPr>
        <w:t xml:space="preserve"> </w:t>
      </w:r>
      <w:r>
        <w:rPr>
          <w:spacing w:val="-1"/>
        </w:rPr>
        <w:t>vessel</w:t>
      </w:r>
      <w:r w:rsidR="002E3D3C">
        <w:rPr>
          <w:spacing w:val="-1"/>
        </w:rPr>
        <w:t xml:space="preserve"> </w:t>
      </w:r>
      <w:r>
        <w:rPr>
          <w:spacing w:val="-1"/>
        </w:rPr>
        <w:t>detecting</w:t>
      </w:r>
      <w:r>
        <w:t xml:space="preserve"> </w:t>
      </w:r>
      <w:r>
        <w:rPr>
          <w:spacing w:val="-1"/>
        </w:rPr>
        <w:t>illegal</w:t>
      </w:r>
      <w:r>
        <w:t xml:space="preserve"> </w:t>
      </w:r>
      <w:r>
        <w:rPr>
          <w:spacing w:val="-1"/>
        </w:rPr>
        <w:t>fishing</w:t>
      </w:r>
      <w:r>
        <w:t xml:space="preserve"> </w:t>
      </w:r>
      <w:r>
        <w:rPr>
          <w:spacing w:val="-2"/>
        </w:rPr>
        <w:t>was</w:t>
      </w:r>
      <w:r>
        <w:t xml:space="preserve"> </w:t>
      </w:r>
      <w:r>
        <w:rPr>
          <w:spacing w:val="-1"/>
        </w:rPr>
        <w:t>assumed</w:t>
      </w:r>
      <w:r>
        <w:t xml:space="preserve"> to be </w:t>
      </w:r>
      <w:r>
        <w:rPr>
          <w:spacing w:val="-1"/>
        </w:rPr>
        <w:t>proportional</w:t>
      </w:r>
      <w:r>
        <w:t xml:space="preserve"> </w:t>
      </w:r>
      <w:r>
        <w:rPr>
          <w:spacing w:val="-1"/>
        </w:rPr>
        <w:t>to</w:t>
      </w:r>
      <w:r>
        <w:t xml:space="preserve"> </w:t>
      </w:r>
      <w:r>
        <w:rPr>
          <w:spacing w:val="-1"/>
        </w:rPr>
        <w:t>the</w:t>
      </w:r>
      <w:r>
        <w:t xml:space="preserve"> </w:t>
      </w:r>
      <w:r>
        <w:rPr>
          <w:spacing w:val="-1"/>
        </w:rPr>
        <w:t>amount</w:t>
      </w:r>
      <w:r>
        <w:t xml:space="preserve"> </w:t>
      </w:r>
      <w:r>
        <w:rPr>
          <w:spacing w:val="-2"/>
        </w:rPr>
        <w:t>of</w:t>
      </w:r>
      <w:r>
        <w:t xml:space="preserve"> </w:t>
      </w:r>
      <w:r>
        <w:rPr>
          <w:spacing w:val="-1"/>
        </w:rPr>
        <w:t>area</w:t>
      </w:r>
      <w:r>
        <w:t xml:space="preserve"> it </w:t>
      </w:r>
      <w:r>
        <w:rPr>
          <w:spacing w:val="-1"/>
        </w:rPr>
        <w:t>is</w:t>
      </w:r>
      <w:r>
        <w:t xml:space="preserve"> </w:t>
      </w:r>
      <w:r>
        <w:rPr>
          <w:spacing w:val="-1"/>
        </w:rPr>
        <w:t>able</w:t>
      </w:r>
      <w:r>
        <w:t xml:space="preserve"> to </w:t>
      </w:r>
      <w:r>
        <w:rPr>
          <w:spacing w:val="-1"/>
        </w:rPr>
        <w:t>cover</w:t>
      </w:r>
      <w:r>
        <w:t xml:space="preserve"> in</w:t>
      </w:r>
      <w:r>
        <w:rPr>
          <w:spacing w:val="43"/>
        </w:rPr>
        <w:t xml:space="preserve"> </w:t>
      </w:r>
      <w:r>
        <w:t>a</w:t>
      </w:r>
      <w:r>
        <w:rPr>
          <w:spacing w:val="2"/>
        </w:rPr>
        <w:t xml:space="preserve"> </w:t>
      </w:r>
      <w:r>
        <w:rPr>
          <w:spacing w:val="-1"/>
        </w:rPr>
        <w:t>day.</w:t>
      </w:r>
      <w:r>
        <w:t xml:space="preserve"> </w:t>
      </w:r>
      <w:r>
        <w:rPr>
          <w:spacing w:val="-1"/>
        </w:rPr>
        <w:t>Assuming</w:t>
      </w:r>
      <w:r>
        <w:t xml:space="preserve"> a vessel speed </w:t>
      </w:r>
      <w:r>
        <w:rPr>
          <w:spacing w:val="-2"/>
        </w:rPr>
        <w:t>of</w:t>
      </w:r>
      <w:r>
        <w:t xml:space="preserve"> 15 </w:t>
      </w:r>
      <w:r>
        <w:rPr>
          <w:spacing w:val="-1"/>
        </w:rPr>
        <w:t>knots</w:t>
      </w:r>
      <w:r>
        <w:t xml:space="preserve"> </w:t>
      </w:r>
      <w:r>
        <w:rPr>
          <w:spacing w:val="-1"/>
        </w:rPr>
        <w:t>per</w:t>
      </w:r>
      <w:r>
        <w:t xml:space="preserve"> </w:t>
      </w:r>
      <w:r>
        <w:rPr>
          <w:spacing w:val="-1"/>
        </w:rPr>
        <w:t>hour</w:t>
      </w:r>
      <w:r>
        <w:t xml:space="preserve"> </w:t>
      </w:r>
      <w:r>
        <w:rPr>
          <w:spacing w:val="-1"/>
        </w:rPr>
        <w:t>and</w:t>
      </w:r>
      <w:r>
        <w:t xml:space="preserve"> a </w:t>
      </w:r>
      <w:r>
        <w:rPr>
          <w:spacing w:val="-1"/>
        </w:rPr>
        <w:t>fishing</w:t>
      </w:r>
      <w:r>
        <w:t xml:space="preserve"> </w:t>
      </w:r>
      <w:r>
        <w:rPr>
          <w:spacing w:val="-1"/>
        </w:rPr>
        <w:t>area in a small-scale fishery</w:t>
      </w:r>
      <w:r>
        <w:t xml:space="preserve"> </w:t>
      </w:r>
      <w:r>
        <w:rPr>
          <w:spacing w:val="-2"/>
        </w:rPr>
        <w:t>of</w:t>
      </w:r>
      <w:r>
        <w:t xml:space="preserve"> 886 </w:t>
      </w:r>
      <w:r>
        <w:rPr>
          <w:spacing w:val="-2"/>
        </w:rPr>
        <w:t>km</w:t>
      </w:r>
      <w:r>
        <w:rPr>
          <w:spacing w:val="-2"/>
          <w:position w:val="10"/>
          <w:sz w:val="14"/>
        </w:rPr>
        <w:t xml:space="preserve">2 </w:t>
      </w:r>
      <w:r>
        <w:rPr>
          <w:spacing w:val="-2"/>
        </w:rPr>
        <w:t>,</w:t>
      </w:r>
      <w:r>
        <w:t xml:space="preserve"> one </w:t>
      </w:r>
      <w:r>
        <w:rPr>
          <w:spacing w:val="-1"/>
        </w:rPr>
        <w:t>vessel</w:t>
      </w:r>
      <w:r>
        <w:t xml:space="preserve"> could </w:t>
      </w:r>
      <w:r>
        <w:rPr>
          <w:spacing w:val="-1"/>
        </w:rPr>
        <w:t>cover</w:t>
      </w:r>
      <w:r>
        <w:t xml:space="preserve"> </w:t>
      </w:r>
      <w:r>
        <w:rPr>
          <w:spacing w:val="-1"/>
        </w:rPr>
        <w:t>22,240</w:t>
      </w:r>
      <w:r>
        <w:rPr>
          <w:spacing w:val="45"/>
        </w:rPr>
        <w:t xml:space="preserve"> </w:t>
      </w:r>
      <w:r>
        <w:rPr>
          <w:spacing w:val="-2"/>
        </w:rPr>
        <w:t>m</w:t>
      </w:r>
      <w:r>
        <w:rPr>
          <w:spacing w:val="-2"/>
          <w:position w:val="10"/>
          <w:sz w:val="14"/>
        </w:rPr>
        <w:t>2</w:t>
      </w:r>
      <w:r>
        <w:rPr>
          <w:spacing w:val="2"/>
          <w:position w:val="10"/>
          <w:sz w:val="14"/>
        </w:rPr>
        <w:t xml:space="preserve"> </w:t>
      </w:r>
      <w:r>
        <w:t>i</w:t>
      </w:r>
      <w:r w:rsidR="00D23882">
        <w:t xml:space="preserve">n </w:t>
      </w:r>
      <w:r>
        <w:t xml:space="preserve">8 </w:t>
      </w:r>
      <w:r>
        <w:rPr>
          <w:spacing w:val="-1"/>
        </w:rPr>
        <w:t>hours</w:t>
      </w:r>
      <w:r>
        <w:t xml:space="preserve"> </w:t>
      </w:r>
      <w:r>
        <w:rPr>
          <w:spacing w:val="-1"/>
        </w:rPr>
        <w:t>(assuming</w:t>
      </w:r>
      <w:r>
        <w:t xml:space="preserve"> a </w:t>
      </w:r>
      <w:r>
        <w:rPr>
          <w:spacing w:val="-1"/>
        </w:rPr>
        <w:t>vessel</w:t>
      </w:r>
      <w:r>
        <w:t xml:space="preserve"> can </w:t>
      </w:r>
      <w:r>
        <w:rPr>
          <w:spacing w:val="-1"/>
        </w:rPr>
        <w:t>cover</w:t>
      </w:r>
      <w:r>
        <w:t xml:space="preserve"> a 22.5 </w:t>
      </w:r>
      <w:r>
        <w:rPr>
          <w:spacing w:val="-1"/>
        </w:rPr>
        <w:t>km</w:t>
      </w:r>
      <w:r>
        <w:t xml:space="preserve"> </w:t>
      </w:r>
      <w:r>
        <w:rPr>
          <w:spacing w:val="-1"/>
        </w:rPr>
        <w:t>swath</w:t>
      </w:r>
      <w:r>
        <w:t xml:space="preserve"> and an </w:t>
      </w:r>
      <w:r>
        <w:rPr>
          <w:spacing w:val="-1"/>
        </w:rPr>
        <w:t>11.25</w:t>
      </w:r>
      <w:r>
        <w:t xml:space="preserve"> m line of </w:t>
      </w:r>
      <w:r>
        <w:rPr>
          <w:spacing w:val="-2"/>
        </w:rPr>
        <w:t>vision</w:t>
      </w:r>
      <w:r>
        <w:t xml:space="preserve"> on </w:t>
      </w:r>
      <w:r>
        <w:rPr>
          <w:spacing w:val="-1"/>
        </w:rPr>
        <w:t>either</w:t>
      </w:r>
      <w:r>
        <w:t xml:space="preserve"> </w:t>
      </w:r>
      <w:r>
        <w:rPr>
          <w:spacing w:val="-1"/>
        </w:rPr>
        <w:t>side</w:t>
      </w:r>
      <w:r>
        <w:rPr>
          <w:spacing w:val="27"/>
        </w:rPr>
        <w:t xml:space="preserve"> </w:t>
      </w:r>
      <w:r>
        <w:t>of the</w:t>
      </w:r>
      <w:r>
        <w:rPr>
          <w:rFonts w:ascii="Arial"/>
          <w:spacing w:val="-1"/>
        </w:rPr>
        <w:t xml:space="preserve"> </w:t>
      </w:r>
      <w:r>
        <w:rPr>
          <w:spacing w:val="-1"/>
        </w:rPr>
        <w:t>vessel),</w:t>
      </w:r>
      <w:r>
        <w:t xml:space="preserve"> or </w:t>
      </w:r>
      <w:r>
        <w:rPr>
          <w:spacing w:val="-1"/>
        </w:rPr>
        <w:t>25%</w:t>
      </w:r>
      <w:r>
        <w:t xml:space="preserve"> of the </w:t>
      </w:r>
      <w:r>
        <w:rPr>
          <w:spacing w:val="-1"/>
        </w:rPr>
        <w:t>total</w:t>
      </w:r>
      <w:r>
        <w:t xml:space="preserve"> </w:t>
      </w:r>
      <w:r>
        <w:rPr>
          <w:spacing w:val="-1"/>
        </w:rPr>
        <w:t>fishery</w:t>
      </w:r>
      <w:r>
        <w:t xml:space="preserve"> area. </w:t>
      </w:r>
      <w:r>
        <w:rPr>
          <w:spacing w:val="-2"/>
        </w:rPr>
        <w:t>It</w:t>
      </w:r>
      <w:r>
        <w:t xml:space="preserve"> is </w:t>
      </w:r>
      <w:r>
        <w:rPr>
          <w:spacing w:val="-1"/>
        </w:rPr>
        <w:t>therefore</w:t>
      </w:r>
      <w:r>
        <w:t xml:space="preserve"> </w:t>
      </w:r>
      <w:r>
        <w:rPr>
          <w:spacing w:val="-1"/>
        </w:rPr>
        <w:t>assumed</w:t>
      </w:r>
      <w:r>
        <w:t xml:space="preserve"> </w:t>
      </w:r>
      <w:r>
        <w:rPr>
          <w:spacing w:val="-1"/>
        </w:rPr>
        <w:t>that</w:t>
      </w:r>
      <w:r>
        <w:t xml:space="preserve"> 3 </w:t>
      </w:r>
      <w:r>
        <w:rPr>
          <w:spacing w:val="-1"/>
        </w:rPr>
        <w:t>patrol</w:t>
      </w:r>
      <w:r>
        <w:t xml:space="preserve"> </w:t>
      </w:r>
      <w:r>
        <w:rPr>
          <w:spacing w:val="-2"/>
        </w:rPr>
        <w:t>vessels</w:t>
      </w:r>
      <w:r>
        <w:t xml:space="preserve"> </w:t>
      </w:r>
      <w:r w:rsidR="00D23882">
        <w:rPr>
          <w:spacing w:val="-1"/>
        </w:rPr>
        <w:t>could</w:t>
      </w:r>
      <w:r>
        <w:rPr>
          <w:spacing w:val="46"/>
        </w:rPr>
        <w:t xml:space="preserve"> </w:t>
      </w:r>
      <w:r>
        <w:rPr>
          <w:spacing w:val="-1"/>
        </w:rPr>
        <w:t>collectively</w:t>
      </w:r>
      <w:r>
        <w:t xml:space="preserve"> </w:t>
      </w:r>
      <w:r>
        <w:rPr>
          <w:spacing w:val="-1"/>
        </w:rPr>
        <w:t>patrol</w:t>
      </w:r>
      <w:r>
        <w:t xml:space="preserve"> 75% of the </w:t>
      </w:r>
      <w:r>
        <w:rPr>
          <w:spacing w:val="-1"/>
        </w:rPr>
        <w:t>fishery</w:t>
      </w:r>
      <w:r>
        <w:t xml:space="preserve"> </w:t>
      </w:r>
      <w:r>
        <w:rPr>
          <w:spacing w:val="-1"/>
        </w:rPr>
        <w:t>area</w:t>
      </w:r>
      <w:r>
        <w:t xml:space="preserve"> </w:t>
      </w:r>
      <w:r>
        <w:rPr>
          <w:spacing w:val="-1"/>
        </w:rPr>
        <w:t>within</w:t>
      </w:r>
      <w:r>
        <w:t xml:space="preserve"> 8 </w:t>
      </w:r>
      <w:r>
        <w:rPr>
          <w:spacing w:val="-1"/>
        </w:rPr>
        <w:t>hours</w:t>
      </w:r>
      <w:r>
        <w:t xml:space="preserve"> </w:t>
      </w:r>
      <w:r>
        <w:rPr>
          <w:spacing w:val="-1"/>
        </w:rPr>
        <w:t>of</w:t>
      </w:r>
      <w:r>
        <w:t xml:space="preserve"> </w:t>
      </w:r>
      <w:r>
        <w:rPr>
          <w:spacing w:val="-1"/>
        </w:rPr>
        <w:t>surveillance</w:t>
      </w:r>
      <w:r>
        <w:t xml:space="preserve"> at </w:t>
      </w:r>
      <w:r>
        <w:rPr>
          <w:spacing w:val="-1"/>
        </w:rPr>
        <w:t>an</w:t>
      </w:r>
      <w:r>
        <w:t xml:space="preserve"> </w:t>
      </w:r>
      <w:r>
        <w:rPr>
          <w:spacing w:val="-1"/>
        </w:rPr>
        <w:t>enforcement</w:t>
      </w:r>
      <w:r>
        <w:t xml:space="preserve"> </w:t>
      </w:r>
      <w:r>
        <w:rPr>
          <w:spacing w:val="-1"/>
        </w:rPr>
        <w:t>effort</w:t>
      </w:r>
      <w:r>
        <w:t xml:space="preserve"> of</w:t>
      </w:r>
      <w:r>
        <w:rPr>
          <w:spacing w:val="35"/>
        </w:rPr>
        <w:t xml:space="preserve"> </w:t>
      </w:r>
      <w:r>
        <w:rPr>
          <w:spacing w:val="-2"/>
        </w:rPr>
        <w:t>1.</w:t>
      </w:r>
      <w:r w:rsidR="00E65319">
        <w:rPr>
          <w:spacing w:val="-2"/>
        </w:rPr>
        <w:t xml:space="preserve"> </w:t>
      </w:r>
      <w:r>
        <w:rPr>
          <w:spacing w:val="-1"/>
        </w:rPr>
        <w:t>Assuming</w:t>
      </w:r>
      <w:r>
        <w:t xml:space="preserve"> </w:t>
      </w:r>
      <w:r>
        <w:rPr>
          <w:spacing w:val="-1"/>
        </w:rPr>
        <w:t>fishers</w:t>
      </w:r>
      <w:r>
        <w:t xml:space="preserve"> </w:t>
      </w:r>
      <w:r>
        <w:rPr>
          <w:spacing w:val="-1"/>
        </w:rPr>
        <w:t>operate</w:t>
      </w:r>
      <w:r>
        <w:t xml:space="preserve"> </w:t>
      </w:r>
      <w:r>
        <w:rPr>
          <w:spacing w:val="-1"/>
        </w:rPr>
        <w:t>24</w:t>
      </w:r>
      <w:r>
        <w:t xml:space="preserve"> </w:t>
      </w:r>
      <w:r>
        <w:rPr>
          <w:spacing w:val="-1"/>
        </w:rPr>
        <w:t>hours</w:t>
      </w:r>
      <w:r>
        <w:t xml:space="preserve"> </w:t>
      </w:r>
      <w:r>
        <w:rPr>
          <w:spacing w:val="-1"/>
        </w:rPr>
        <w:t>per</w:t>
      </w:r>
      <w:r>
        <w:t xml:space="preserve"> </w:t>
      </w:r>
      <w:r>
        <w:rPr>
          <w:spacing w:val="-1"/>
        </w:rPr>
        <w:t>day,</w:t>
      </w:r>
      <w:r>
        <w:t xml:space="preserve"> a </w:t>
      </w:r>
      <w:r>
        <w:rPr>
          <w:spacing w:val="-1"/>
        </w:rPr>
        <w:t>maximum</w:t>
      </w:r>
      <w:r>
        <w:t xml:space="preserve"> detection </w:t>
      </w:r>
      <w:r>
        <w:rPr>
          <w:spacing w:val="-1"/>
        </w:rPr>
        <w:t>probability</w:t>
      </w:r>
      <w:r>
        <w:t xml:space="preserve"> of </w:t>
      </w:r>
      <w:r>
        <w:rPr>
          <w:spacing w:val="-1"/>
        </w:rPr>
        <w:t>25%</w:t>
      </w:r>
      <w:r>
        <w:t xml:space="preserve"> </w:t>
      </w:r>
      <w:r>
        <w:rPr>
          <w:spacing w:val="-1"/>
        </w:rPr>
        <w:t>is</w:t>
      </w:r>
      <w:r>
        <w:rPr>
          <w:spacing w:val="43"/>
        </w:rPr>
        <w:t xml:space="preserve"> </w:t>
      </w:r>
      <w:r>
        <w:rPr>
          <w:spacing w:val="-1"/>
        </w:rPr>
        <w:t>found</w:t>
      </w:r>
      <w:r>
        <w:rPr>
          <w:spacing w:val="3"/>
        </w:rPr>
        <w:t xml:space="preserve"> </w:t>
      </w:r>
      <w:r>
        <w:rPr>
          <w:spacing w:val="-1"/>
        </w:rPr>
        <w:t>when</w:t>
      </w:r>
      <w:r w:rsidR="002E3D3C">
        <w:rPr>
          <w:rFonts w:ascii="Arial"/>
          <w:spacing w:val="-1"/>
        </w:rPr>
        <w:t xml:space="preserve"> </w:t>
      </w:r>
      <w:r>
        <w:rPr>
          <w:spacing w:val="-1"/>
        </w:rPr>
        <w:t>enforcement</w:t>
      </w:r>
      <w:r>
        <w:t xml:space="preserve"> </w:t>
      </w:r>
      <w:r>
        <w:rPr>
          <w:spacing w:val="-1"/>
        </w:rPr>
        <w:t>effort</w:t>
      </w:r>
      <w:r>
        <w:t xml:space="preserve"> </w:t>
      </w:r>
      <w:del w:id="44" w:author="Gavin McDonald" w:date="2015-12-21T13:35:00Z">
        <w:r w:rsidDel="00FC4613">
          <w:delText xml:space="preserve">(a) </w:delText>
        </w:r>
      </w:del>
      <w:r>
        <w:t>is equal to 1.</w:t>
      </w:r>
      <w:ins w:id="45" w:author="Gavin McDonald" w:date="2015-12-21T13:35:00Z">
        <w:r w:rsidR="00FC4613">
          <w:t xml:space="preserve"> The natural log of enforcement effort </w:t>
        </w:r>
      </w:ins>
      <w:ins w:id="46" w:author="Gavin McDonald" w:date="2015-12-21T13:36:00Z">
        <w:r w:rsidR="00FC4613">
          <w:t xml:space="preserve">is used </w:t>
        </w:r>
      </w:ins>
      <w:ins w:id="47" w:author="Gavin McDonald" w:date="2015-12-21T13:37:00Z">
        <w:r w:rsidR="00FC4613">
          <w:t xml:space="preserve">to </w:t>
        </w:r>
      </w:ins>
      <w:ins w:id="48" w:author="Gavin McDonald" w:date="2015-12-21T13:38:00Z">
        <w:r w:rsidR="00970364">
          <w:t xml:space="preserve">change the shape of the curve and </w:t>
        </w:r>
      </w:ins>
      <w:ins w:id="49" w:author="Gavin McDonald" w:date="2015-12-21T13:42:00Z">
        <w:r w:rsidR="00970364">
          <w:t>represents</w:t>
        </w:r>
      </w:ins>
      <w:ins w:id="50" w:author="Gavin McDonald" w:date="2015-12-21T13:38:00Z">
        <w:r w:rsidR="00764169">
          <w:t xml:space="preserve"> </w:t>
        </w:r>
      </w:ins>
      <w:ins w:id="51" w:author="Gavin McDonald" w:date="2015-12-21T13:39:00Z">
        <w:r w:rsidR="001F51F0">
          <w:t>diminishing</w:t>
        </w:r>
      </w:ins>
      <w:ins w:id="52" w:author="Gavin McDonald" w:date="2015-12-21T13:38:00Z">
        <w:r w:rsidR="00764169">
          <w:t xml:space="preserve"> returns </w:t>
        </w:r>
      </w:ins>
      <w:ins w:id="53" w:author="Gavin McDonald" w:date="2015-12-21T13:39:00Z">
        <w:r w:rsidR="00764169">
          <w:t xml:space="preserve">with </w:t>
        </w:r>
        <w:r w:rsidR="00A65878">
          <w:t>marginal increases in</w:t>
        </w:r>
        <w:r w:rsidR="00764169">
          <w:t xml:space="preserve"> </w:t>
        </w:r>
        <w:r w:rsidR="00C975FE">
          <w:t>enforcement</w:t>
        </w:r>
      </w:ins>
      <w:ins w:id="54" w:author="Gavin McDonald" w:date="2015-12-21T13:38:00Z">
        <w:r w:rsidR="00764169">
          <w:t xml:space="preserve"> </w:t>
        </w:r>
      </w:ins>
      <w:ins w:id="55" w:author="Gavin McDonald" w:date="2015-12-21T13:39:00Z">
        <w:r w:rsidR="00A65878">
          <w:t xml:space="preserve">effort </w:t>
        </w:r>
        <w:r w:rsidR="00764169">
          <w:t>–</w:t>
        </w:r>
      </w:ins>
      <w:ins w:id="56" w:author="Gavin McDonald" w:date="2015-12-21T13:38:00Z">
        <w:r w:rsidR="00764169">
          <w:t xml:space="preserve"> this </w:t>
        </w:r>
      </w:ins>
      <w:ins w:id="57" w:author="Gavin McDonald" w:date="2015-12-21T13:39:00Z">
        <w:r w:rsidR="00764169">
          <w:t xml:space="preserve">is </w:t>
        </w:r>
      </w:ins>
      <w:ins w:id="58" w:author="Gavin McDonald" w:date="2015-12-21T13:35:00Z">
        <w:r w:rsidR="00FC4613">
          <w:t xml:space="preserve">an assumption the authors make and consistent with previous studies (COBECOS 2009). </w:t>
        </w:r>
      </w:ins>
      <w:del w:id="59" w:author="Gavin McDonald" w:date="2015-12-21T13:35:00Z">
        <w:r w:rsidDel="00FC4613">
          <w:delText xml:space="preserve"> </w:delText>
        </w:r>
      </w:del>
      <w:r>
        <w:rPr>
          <w:spacing w:val="-2"/>
        </w:rPr>
        <w:t>It</w:t>
      </w:r>
      <w:r>
        <w:t xml:space="preserve"> is</w:t>
      </w:r>
      <w:ins w:id="60" w:author="Gavin McDonald" w:date="2015-12-21T13:38:00Z">
        <w:r w:rsidR="00FC4613">
          <w:t xml:space="preserve"> also</w:t>
        </w:r>
      </w:ins>
      <w:r>
        <w:t xml:space="preserve"> </w:t>
      </w:r>
      <w:r>
        <w:rPr>
          <w:spacing w:val="-1"/>
        </w:rPr>
        <w:t>assumed</w:t>
      </w:r>
      <w:r>
        <w:t xml:space="preserve"> </w:t>
      </w:r>
      <w:r>
        <w:rPr>
          <w:spacing w:val="-1"/>
        </w:rPr>
        <w:t>that</w:t>
      </w:r>
      <w:r>
        <w:t xml:space="preserve"> </w:t>
      </w:r>
      <w:r>
        <w:rPr>
          <w:spacing w:val="-1"/>
        </w:rPr>
        <w:t>vessels</w:t>
      </w:r>
      <w:r>
        <w:t xml:space="preserve"> </w:t>
      </w:r>
      <w:r>
        <w:rPr>
          <w:spacing w:val="-1"/>
        </w:rPr>
        <w:t>detected</w:t>
      </w:r>
      <w:r>
        <w:t xml:space="preserve"> </w:t>
      </w:r>
      <w:r>
        <w:rPr>
          <w:spacing w:val="-1"/>
        </w:rPr>
        <w:t>illegally</w:t>
      </w:r>
      <w:r>
        <w:t xml:space="preserve"> </w:t>
      </w:r>
      <w:r>
        <w:rPr>
          <w:spacing w:val="-1"/>
        </w:rPr>
        <w:t>fishing</w:t>
      </w:r>
      <w:r>
        <w:t xml:space="preserve"> </w:t>
      </w:r>
      <w:r>
        <w:rPr>
          <w:spacing w:val="-1"/>
        </w:rPr>
        <w:t>will</w:t>
      </w:r>
      <w:r>
        <w:rPr>
          <w:spacing w:val="48"/>
        </w:rPr>
        <w:t xml:space="preserve"> </w:t>
      </w:r>
      <w:r>
        <w:rPr>
          <w:spacing w:val="-2"/>
        </w:rPr>
        <w:t>be</w:t>
      </w:r>
      <w:r w:rsidR="002E3D3C">
        <w:rPr>
          <w:spacing w:val="2"/>
        </w:rPr>
        <w:t xml:space="preserve"> </w:t>
      </w:r>
      <w:r>
        <w:rPr>
          <w:spacing w:val="-1"/>
        </w:rPr>
        <w:t>apprehended,</w:t>
      </w:r>
      <w:r w:rsidR="002E3D3C">
        <w:rPr>
          <w:rFonts w:ascii="Arial"/>
          <w:spacing w:val="-1"/>
        </w:rPr>
        <w:t xml:space="preserve"> </w:t>
      </w:r>
      <w:r>
        <w:rPr>
          <w:spacing w:val="-1"/>
        </w:rPr>
        <w:t>prosecuted,</w:t>
      </w:r>
      <w:r>
        <w:t xml:space="preserve"> </w:t>
      </w:r>
      <w:r>
        <w:rPr>
          <w:spacing w:val="-1"/>
        </w:rPr>
        <w:t>and</w:t>
      </w:r>
      <w:r>
        <w:t xml:space="preserve"> </w:t>
      </w:r>
      <w:r w:rsidR="00D23882">
        <w:rPr>
          <w:spacing w:val="-1"/>
        </w:rPr>
        <w:t>fined</w:t>
      </w:r>
      <w:r>
        <w:rPr>
          <w:spacing w:val="-1"/>
        </w:rPr>
        <w:t>.</w:t>
      </w:r>
    </w:p>
    <w:p w14:paraId="3B88B0C4" w14:textId="77777777" w:rsidR="00721F24" w:rsidRDefault="00721F24" w:rsidP="00AE03E8">
      <w:pPr>
        <w:spacing w:line="240" w:lineRule="auto"/>
        <w:contextualSpacing/>
        <w:rPr>
          <w:rFonts w:ascii="Times" w:hAnsi="Times" w:cs="Times New Roman"/>
          <w:color w:val="000000" w:themeColor="text1"/>
          <w:szCs w:val="22"/>
        </w:rPr>
      </w:pPr>
    </w:p>
    <w:p w14:paraId="1887522D" w14:textId="67679848" w:rsidR="007C1F86" w:rsidRPr="00A92138" w:rsidRDefault="00BC42AC" w:rsidP="007C1F86">
      <w:pPr>
        <w:spacing w:line="240" w:lineRule="auto"/>
        <w:rPr>
          <w:rFonts w:ascii="Times" w:hAnsi="Times"/>
          <w:color w:val="000000" w:themeColor="text1"/>
          <w:szCs w:val="22"/>
        </w:rPr>
      </w:pPr>
      <w:r>
        <w:rPr>
          <w:rFonts w:ascii="Times" w:hAnsi="Times"/>
          <w:color w:val="000000" w:themeColor="text1"/>
          <w:szCs w:val="22"/>
        </w:rPr>
        <w:t>The cost of enforcement</w:t>
      </w:r>
      <w:r w:rsidR="002C4937">
        <w:rPr>
          <w:rFonts w:ascii="Times" w:hAnsi="Times"/>
          <w:color w:val="000000" w:themeColor="text1"/>
          <w:szCs w:val="22"/>
        </w:rPr>
        <w:t xml:space="preserve"> (</w:t>
      </w:r>
      <w:r w:rsidR="002C4937" w:rsidRPr="00834898">
        <w:rPr>
          <w:rFonts w:ascii="Times" w:hAnsi="Times"/>
          <w:i/>
          <w:color w:val="000000" w:themeColor="text1"/>
          <w:szCs w:val="22"/>
        </w:rPr>
        <w:t>C</w:t>
      </w:r>
      <w:r w:rsidR="002C4937">
        <w:rPr>
          <w:rFonts w:ascii="Times" w:hAnsi="Times"/>
          <w:color w:val="000000" w:themeColor="text1"/>
          <w:szCs w:val="22"/>
        </w:rPr>
        <w:t>)</w:t>
      </w:r>
      <w:r>
        <w:rPr>
          <w:rFonts w:ascii="Times" w:hAnsi="Times"/>
          <w:color w:val="000000" w:themeColor="text1"/>
          <w:szCs w:val="22"/>
        </w:rPr>
        <w:t xml:space="preserve"> given the enforcement effort level (</w:t>
      </w:r>
      <w:r w:rsidRPr="00834898">
        <w:rPr>
          <w:rFonts w:ascii="Times" w:hAnsi="Times"/>
          <w:i/>
          <w:color w:val="000000" w:themeColor="text1"/>
          <w:szCs w:val="22"/>
        </w:rPr>
        <w:t>e</w:t>
      </w:r>
      <w:r>
        <w:rPr>
          <w:rFonts w:ascii="Times" w:hAnsi="Times"/>
          <w:color w:val="000000" w:themeColor="text1"/>
          <w:szCs w:val="22"/>
        </w:rPr>
        <w:t>)</w:t>
      </w:r>
      <w:r w:rsidR="002C4937">
        <w:rPr>
          <w:rFonts w:ascii="Times" w:hAnsi="Times"/>
          <w:color w:val="000000" w:themeColor="text1"/>
          <w:szCs w:val="22"/>
        </w:rPr>
        <w:t xml:space="preserve"> is defined as: </w:t>
      </w:r>
    </w:p>
    <w:p w14:paraId="1A6837A1" w14:textId="77777777" w:rsidR="007C1F86" w:rsidRPr="00A92138" w:rsidRDefault="007C1F86" w:rsidP="007C1F86">
      <w:pPr>
        <w:spacing w:line="240" w:lineRule="auto"/>
        <w:jc w:val="center"/>
        <w:rPr>
          <w:rFonts w:ascii="Times" w:hAnsi="Times"/>
          <w:color w:val="000000" w:themeColor="text1"/>
          <w:szCs w:val="22"/>
        </w:rPr>
      </w:pPr>
    </w:p>
    <w:p w14:paraId="2B2AE691" w14:textId="41050340" w:rsidR="007C1F86" w:rsidRPr="00A92138" w:rsidRDefault="007C1F86" w:rsidP="00BA6A41">
      <w:pPr>
        <w:spacing w:line="240" w:lineRule="auto"/>
        <w:rPr>
          <w:rFonts w:ascii="Times" w:hAnsi="Times"/>
          <w:i/>
          <w:color w:val="000000" w:themeColor="text1"/>
          <w:szCs w:val="22"/>
        </w:rPr>
      </w:pPr>
      <w:r w:rsidRPr="00A92138">
        <w:rPr>
          <w:rFonts w:ascii="Times" w:hAnsi="Times"/>
          <w:i/>
          <w:color w:val="000000" w:themeColor="text1"/>
          <w:szCs w:val="22"/>
        </w:rPr>
        <w:t>C</w:t>
      </w:r>
      <w:r w:rsidRPr="00A92138">
        <w:rPr>
          <w:rFonts w:ascii="Times" w:hAnsi="Times"/>
          <w:i/>
          <w:color w:val="000000" w:themeColor="text1"/>
          <w:szCs w:val="22"/>
          <w:vertAlign w:val="subscript"/>
        </w:rPr>
        <w:t>t</w:t>
      </w:r>
      <w:r w:rsidRPr="00A92138">
        <w:rPr>
          <w:rFonts w:ascii="Times" w:hAnsi="Times"/>
          <w:color w:val="000000" w:themeColor="text1"/>
          <w:szCs w:val="22"/>
        </w:rPr>
        <w:t>(</w:t>
      </w:r>
      <w:proofErr w:type="gramStart"/>
      <w:r w:rsidRPr="00A92138">
        <w:rPr>
          <w:rFonts w:ascii="Times" w:hAnsi="Times"/>
          <w:i/>
          <w:color w:val="000000" w:themeColor="text1"/>
          <w:szCs w:val="22"/>
        </w:rPr>
        <w:t>e</w:t>
      </w:r>
      <w:r w:rsidRPr="00A92138">
        <w:rPr>
          <w:rFonts w:ascii="Times" w:hAnsi="Times"/>
          <w:i/>
          <w:color w:val="000000" w:themeColor="text1"/>
          <w:szCs w:val="22"/>
          <w:vertAlign w:val="subscript"/>
        </w:rPr>
        <w:t>t</w:t>
      </w:r>
      <w:r w:rsidRPr="00A92138">
        <w:rPr>
          <w:rFonts w:ascii="Times" w:hAnsi="Times"/>
          <w:color w:val="000000" w:themeColor="text1"/>
          <w:szCs w:val="22"/>
        </w:rPr>
        <w:t>)  =</w:t>
      </w:r>
      <w:proofErr w:type="gramEnd"/>
      <w:r w:rsidRPr="00A92138">
        <w:rPr>
          <w:rFonts w:ascii="Times" w:hAnsi="Times"/>
          <w:color w:val="000000" w:themeColor="text1"/>
          <w:szCs w:val="22"/>
        </w:rPr>
        <w:t xml:space="preserve"> </w:t>
      </w:r>
      <w:r w:rsidRPr="00A92138">
        <w:rPr>
          <w:rFonts w:ascii="Times" w:hAnsi="Times"/>
          <w:i/>
          <w:color w:val="000000" w:themeColor="text1"/>
          <w:szCs w:val="22"/>
        </w:rPr>
        <w:t>C</w:t>
      </w:r>
      <w:r w:rsidRPr="00A92138">
        <w:rPr>
          <w:rFonts w:ascii="Times" w:hAnsi="Times"/>
          <w:i/>
          <w:color w:val="000000" w:themeColor="text1"/>
          <w:szCs w:val="22"/>
          <w:vertAlign w:val="subscript"/>
        </w:rPr>
        <w:t>0</w:t>
      </w:r>
      <w:r w:rsidRPr="00A92138">
        <w:rPr>
          <w:rFonts w:ascii="Times" w:hAnsi="Times"/>
          <w:i/>
          <w:color w:val="000000" w:themeColor="text1"/>
          <w:szCs w:val="22"/>
        </w:rPr>
        <w:t xml:space="preserve"> </w:t>
      </w:r>
      <w:r w:rsidRPr="00A92138">
        <w:rPr>
          <w:rFonts w:ascii="Times" w:hAnsi="Times"/>
          <w:color w:val="000000" w:themeColor="text1"/>
          <w:szCs w:val="22"/>
        </w:rPr>
        <w:t>{</w:t>
      </w:r>
      <w:r w:rsidRPr="00A92138">
        <w:rPr>
          <w:rFonts w:ascii="Times" w:hAnsi="Times"/>
          <w:i/>
          <w:color w:val="000000" w:themeColor="text1"/>
          <w:szCs w:val="22"/>
        </w:rPr>
        <w:t>t</w:t>
      </w:r>
      <w:r w:rsidRPr="00A92138">
        <w:rPr>
          <w:rFonts w:ascii="Times" w:hAnsi="Times"/>
          <w:color w:val="000000" w:themeColor="text1"/>
          <w:szCs w:val="22"/>
        </w:rPr>
        <w:t xml:space="preserve"> = </w:t>
      </w:r>
      <w:r w:rsidR="002C4937">
        <w:rPr>
          <w:rFonts w:ascii="Times" w:hAnsi="Times"/>
          <w:color w:val="000000" w:themeColor="text1"/>
          <w:szCs w:val="22"/>
        </w:rPr>
        <w:t>0</w:t>
      </w:r>
      <w:r w:rsidRPr="00A92138">
        <w:rPr>
          <w:rFonts w:ascii="Times" w:hAnsi="Times"/>
          <w:color w:val="000000" w:themeColor="text1"/>
          <w:szCs w:val="22"/>
        </w:rPr>
        <w:t>}</w:t>
      </w:r>
      <w:r w:rsidRPr="00A92138">
        <w:rPr>
          <w:rFonts w:ascii="Times" w:hAnsi="Times"/>
          <w:color w:val="000000" w:themeColor="text1"/>
          <w:szCs w:val="22"/>
        </w:rPr>
        <w:tab/>
      </w:r>
      <w:r w:rsidRPr="00A92138">
        <w:rPr>
          <w:rFonts w:ascii="Times" w:hAnsi="Times"/>
          <w:color w:val="000000" w:themeColor="text1"/>
          <w:szCs w:val="22"/>
        </w:rPr>
        <w:tab/>
      </w:r>
      <w:r w:rsidRPr="00A92138">
        <w:rPr>
          <w:rFonts w:ascii="Times" w:hAnsi="Times"/>
          <w:color w:val="000000" w:themeColor="text1"/>
          <w:szCs w:val="22"/>
        </w:rPr>
        <w:tab/>
      </w:r>
      <w:r w:rsidRPr="00A92138">
        <w:rPr>
          <w:rFonts w:ascii="Times" w:hAnsi="Times"/>
          <w:color w:val="000000" w:themeColor="text1"/>
          <w:szCs w:val="22"/>
        </w:rPr>
        <w:tab/>
      </w:r>
      <w:r w:rsidRPr="00A92138">
        <w:rPr>
          <w:rFonts w:ascii="Times" w:hAnsi="Times"/>
          <w:color w:val="000000" w:themeColor="text1"/>
          <w:szCs w:val="22"/>
        </w:rPr>
        <w:tab/>
      </w:r>
      <w:r>
        <w:rPr>
          <w:rFonts w:ascii="Times" w:hAnsi="Times"/>
          <w:color w:val="000000" w:themeColor="text1"/>
          <w:szCs w:val="22"/>
        </w:rPr>
        <w:t xml:space="preserve"> </w:t>
      </w:r>
      <w:r w:rsidR="00BA6A41">
        <w:rPr>
          <w:rFonts w:ascii="Times" w:hAnsi="Times"/>
          <w:color w:val="000000" w:themeColor="text1"/>
          <w:szCs w:val="22"/>
        </w:rPr>
        <w:t xml:space="preserve">                                                                      </w:t>
      </w:r>
      <w:r w:rsidRPr="00A92138">
        <w:rPr>
          <w:rFonts w:ascii="Times" w:hAnsi="Times"/>
          <w:color w:val="000000" w:themeColor="text1"/>
          <w:szCs w:val="22"/>
        </w:rPr>
        <w:t>(</w:t>
      </w:r>
      <w:r w:rsidR="00FB058B">
        <w:rPr>
          <w:rFonts w:ascii="Times" w:hAnsi="Times"/>
          <w:i/>
          <w:color w:val="000000" w:themeColor="text1"/>
          <w:szCs w:val="22"/>
        </w:rPr>
        <w:t>12</w:t>
      </w:r>
      <w:r w:rsidRPr="00A92138">
        <w:rPr>
          <w:rFonts w:ascii="Times" w:hAnsi="Times"/>
          <w:color w:val="000000" w:themeColor="text1"/>
          <w:szCs w:val="22"/>
        </w:rPr>
        <w:t>)</w:t>
      </w:r>
    </w:p>
    <w:p w14:paraId="27DC22AB" w14:textId="48C9775E" w:rsidR="007C1F86" w:rsidRPr="00A92138" w:rsidRDefault="007C1F86" w:rsidP="00BA6A41">
      <w:pPr>
        <w:spacing w:line="240" w:lineRule="auto"/>
        <w:rPr>
          <w:rFonts w:ascii="Times" w:hAnsi="Times"/>
          <w:color w:val="000000" w:themeColor="text1"/>
          <w:szCs w:val="22"/>
        </w:rPr>
      </w:pPr>
      <w:r w:rsidRPr="00A92138">
        <w:rPr>
          <w:rFonts w:ascii="Times" w:hAnsi="Times"/>
          <w:i/>
          <w:color w:val="000000" w:themeColor="text1"/>
          <w:szCs w:val="22"/>
        </w:rPr>
        <w:t>C</w:t>
      </w:r>
      <w:r w:rsidRPr="00A92138">
        <w:rPr>
          <w:rFonts w:ascii="Times" w:hAnsi="Times"/>
          <w:i/>
          <w:color w:val="000000" w:themeColor="text1"/>
          <w:szCs w:val="22"/>
          <w:vertAlign w:val="subscript"/>
        </w:rPr>
        <w:t>t</w:t>
      </w:r>
      <w:r w:rsidRPr="00A92138">
        <w:rPr>
          <w:rFonts w:ascii="Times" w:hAnsi="Times"/>
          <w:color w:val="000000" w:themeColor="text1"/>
          <w:szCs w:val="22"/>
        </w:rPr>
        <w:t>(</w:t>
      </w:r>
      <w:r w:rsidRPr="00A92138">
        <w:rPr>
          <w:rFonts w:ascii="Times" w:hAnsi="Times"/>
          <w:i/>
          <w:color w:val="000000" w:themeColor="text1"/>
          <w:szCs w:val="22"/>
        </w:rPr>
        <w:t>e</w:t>
      </w:r>
      <w:r w:rsidRPr="00A92138">
        <w:rPr>
          <w:rFonts w:ascii="Times" w:hAnsi="Times"/>
          <w:i/>
          <w:color w:val="000000" w:themeColor="text1"/>
          <w:szCs w:val="22"/>
          <w:vertAlign w:val="subscript"/>
        </w:rPr>
        <w:t>t</w:t>
      </w:r>
      <w:r w:rsidRPr="00A92138">
        <w:rPr>
          <w:rFonts w:ascii="Times" w:hAnsi="Times"/>
          <w:color w:val="000000" w:themeColor="text1"/>
          <w:szCs w:val="22"/>
        </w:rPr>
        <w:t xml:space="preserve">) = </w:t>
      </w:r>
      <w:proofErr w:type="spellStart"/>
      <w:r w:rsidRPr="00A92138">
        <w:rPr>
          <w:rFonts w:ascii="Times" w:hAnsi="Times"/>
          <w:i/>
          <w:color w:val="000000" w:themeColor="text1"/>
          <w:szCs w:val="22"/>
        </w:rPr>
        <w:t>n</w:t>
      </w:r>
      <w:r w:rsidRPr="00A92138">
        <w:rPr>
          <w:rFonts w:ascii="Times" w:hAnsi="Times"/>
          <w:i/>
          <w:color w:val="000000" w:themeColor="text1"/>
          <w:szCs w:val="22"/>
          <w:vertAlign w:val="subscript"/>
        </w:rPr>
        <w:t>pb</w:t>
      </w:r>
      <w:proofErr w:type="spellEnd"/>
      <w:r w:rsidRPr="00A92138">
        <w:rPr>
          <w:rFonts w:ascii="Times" w:hAnsi="Times"/>
          <w:color w:val="000000" w:themeColor="text1"/>
          <w:szCs w:val="22"/>
        </w:rPr>
        <w:t xml:space="preserve"> </w:t>
      </w:r>
      <w:r w:rsidRPr="00A92138">
        <w:rPr>
          <w:rFonts w:ascii="Times" w:hAnsi="Times"/>
          <w:i/>
          <w:color w:val="000000" w:themeColor="text1"/>
          <w:szCs w:val="22"/>
        </w:rPr>
        <w:t>e</w:t>
      </w:r>
      <w:r w:rsidRPr="00A92138">
        <w:rPr>
          <w:rFonts w:ascii="Times" w:hAnsi="Times"/>
          <w:i/>
          <w:color w:val="000000" w:themeColor="text1"/>
          <w:szCs w:val="22"/>
          <w:vertAlign w:val="subscript"/>
        </w:rPr>
        <w:t>t</w:t>
      </w:r>
      <w:r w:rsidRPr="00A92138">
        <w:rPr>
          <w:rFonts w:ascii="Times" w:hAnsi="Times"/>
          <w:color w:val="000000" w:themeColor="text1"/>
          <w:szCs w:val="22"/>
        </w:rPr>
        <w:t xml:space="preserve"> </w:t>
      </w:r>
      <w:proofErr w:type="spellStart"/>
      <w:r w:rsidRPr="00A92138">
        <w:rPr>
          <w:rFonts w:ascii="Times" w:hAnsi="Times"/>
          <w:i/>
          <w:color w:val="000000" w:themeColor="text1"/>
          <w:szCs w:val="22"/>
        </w:rPr>
        <w:t>h</w:t>
      </w:r>
      <w:r w:rsidRPr="00A92138">
        <w:rPr>
          <w:rFonts w:ascii="Times" w:hAnsi="Times"/>
          <w:i/>
          <w:color w:val="000000" w:themeColor="text1"/>
          <w:szCs w:val="22"/>
          <w:vertAlign w:val="subscript"/>
        </w:rPr>
        <w:t>max</w:t>
      </w:r>
      <w:proofErr w:type="spellEnd"/>
      <w:r w:rsidRPr="00A92138">
        <w:rPr>
          <w:rFonts w:ascii="Times" w:hAnsi="Times"/>
          <w:color w:val="000000" w:themeColor="text1"/>
          <w:szCs w:val="22"/>
        </w:rPr>
        <w:t xml:space="preserve"> (</w:t>
      </w:r>
      <w:proofErr w:type="spellStart"/>
      <w:r w:rsidRPr="00A92138">
        <w:rPr>
          <w:rFonts w:ascii="Times" w:hAnsi="Times"/>
          <w:i/>
          <w:color w:val="000000" w:themeColor="text1"/>
          <w:szCs w:val="22"/>
        </w:rPr>
        <w:t>C</w:t>
      </w:r>
      <w:r w:rsidRPr="00A92138">
        <w:rPr>
          <w:rFonts w:ascii="Times" w:hAnsi="Times"/>
          <w:i/>
          <w:color w:val="000000" w:themeColor="text1"/>
          <w:szCs w:val="22"/>
          <w:vertAlign w:val="subscript"/>
        </w:rPr>
        <w:t>fuel</w:t>
      </w:r>
      <w:proofErr w:type="spellEnd"/>
      <w:r w:rsidRPr="00A92138">
        <w:rPr>
          <w:rFonts w:ascii="Times" w:hAnsi="Times"/>
          <w:color w:val="000000" w:themeColor="text1"/>
          <w:szCs w:val="22"/>
        </w:rPr>
        <w:t xml:space="preserve"> + </w:t>
      </w:r>
      <w:proofErr w:type="spellStart"/>
      <w:r w:rsidRPr="00A92138">
        <w:rPr>
          <w:rFonts w:ascii="Times" w:hAnsi="Times"/>
          <w:i/>
          <w:color w:val="000000" w:themeColor="text1"/>
          <w:szCs w:val="22"/>
        </w:rPr>
        <w:t>n</w:t>
      </w:r>
      <w:r w:rsidRPr="00A92138">
        <w:rPr>
          <w:rFonts w:ascii="Times" w:hAnsi="Times"/>
          <w:i/>
          <w:color w:val="000000" w:themeColor="text1"/>
          <w:szCs w:val="22"/>
          <w:vertAlign w:val="subscript"/>
        </w:rPr>
        <w:t>po</w:t>
      </w:r>
      <w:proofErr w:type="spellEnd"/>
      <w:r w:rsidRPr="00A92138">
        <w:rPr>
          <w:rFonts w:ascii="Times" w:hAnsi="Times"/>
          <w:color w:val="000000" w:themeColor="text1"/>
          <w:szCs w:val="22"/>
        </w:rPr>
        <w:t xml:space="preserve"> </w:t>
      </w:r>
      <w:proofErr w:type="spellStart"/>
      <w:r w:rsidRPr="00A92138">
        <w:rPr>
          <w:rFonts w:ascii="Times" w:hAnsi="Times"/>
          <w:i/>
          <w:color w:val="000000" w:themeColor="text1"/>
          <w:szCs w:val="22"/>
        </w:rPr>
        <w:t>C</w:t>
      </w:r>
      <w:r w:rsidR="0000301E">
        <w:rPr>
          <w:rFonts w:ascii="Times" w:hAnsi="Times"/>
          <w:i/>
          <w:color w:val="000000" w:themeColor="text1"/>
          <w:szCs w:val="22"/>
          <w:vertAlign w:val="subscript"/>
        </w:rPr>
        <w:t>po</w:t>
      </w:r>
      <w:proofErr w:type="spellEnd"/>
      <w:r w:rsidRPr="00A92138">
        <w:rPr>
          <w:rFonts w:ascii="Times" w:hAnsi="Times"/>
          <w:color w:val="000000" w:themeColor="text1"/>
          <w:szCs w:val="22"/>
        </w:rPr>
        <w:t>) {</w:t>
      </w:r>
      <w:r w:rsidRPr="00A92138">
        <w:rPr>
          <w:rFonts w:ascii="Times" w:hAnsi="Times"/>
          <w:i/>
          <w:color w:val="000000" w:themeColor="text1"/>
          <w:szCs w:val="22"/>
        </w:rPr>
        <w:t>t</w:t>
      </w:r>
      <w:r w:rsidRPr="00A92138">
        <w:rPr>
          <w:rFonts w:ascii="Times" w:hAnsi="Times"/>
          <w:color w:val="000000" w:themeColor="text1"/>
          <w:szCs w:val="22"/>
        </w:rPr>
        <w:t xml:space="preserve"> &gt; </w:t>
      </w:r>
      <w:r w:rsidR="002C4937">
        <w:rPr>
          <w:rFonts w:ascii="Times" w:hAnsi="Times"/>
          <w:color w:val="000000" w:themeColor="text1"/>
          <w:szCs w:val="22"/>
        </w:rPr>
        <w:t>=</w:t>
      </w:r>
      <w:r w:rsidRPr="00A92138">
        <w:rPr>
          <w:rFonts w:ascii="Times" w:hAnsi="Times"/>
          <w:color w:val="000000" w:themeColor="text1"/>
          <w:szCs w:val="22"/>
        </w:rPr>
        <w:t>1}</w:t>
      </w:r>
    </w:p>
    <w:p w14:paraId="432AB35E" w14:textId="77777777" w:rsidR="007C1F86" w:rsidRPr="00A92138" w:rsidRDefault="007C1F86" w:rsidP="007C1F86">
      <w:pPr>
        <w:spacing w:line="240" w:lineRule="auto"/>
        <w:rPr>
          <w:rFonts w:ascii="Times" w:hAnsi="Times"/>
          <w:color w:val="000000" w:themeColor="text1"/>
          <w:szCs w:val="22"/>
        </w:rPr>
      </w:pPr>
    </w:p>
    <w:p w14:paraId="6D33BEF3" w14:textId="25D3C391" w:rsidR="007C1F86" w:rsidRDefault="002C4937" w:rsidP="00AD4F79">
      <w:pPr>
        <w:spacing w:line="240" w:lineRule="auto"/>
        <w:contextualSpacing/>
        <w:rPr>
          <w:rFonts w:ascii="Times" w:hAnsi="Times" w:cs="Times New Roman"/>
          <w:i/>
          <w:color w:val="000000" w:themeColor="text1"/>
          <w:szCs w:val="22"/>
        </w:rPr>
      </w:pPr>
      <w:r>
        <w:rPr>
          <w:rFonts w:ascii="Times" w:hAnsi="Times"/>
          <w:color w:val="000000" w:themeColor="text1"/>
          <w:szCs w:val="22"/>
        </w:rPr>
        <w:t xml:space="preserve">Where </w:t>
      </w:r>
      <w:r w:rsidRPr="00834898">
        <w:rPr>
          <w:rFonts w:ascii="Times" w:hAnsi="Times"/>
          <w:i/>
          <w:color w:val="000000" w:themeColor="text1"/>
          <w:szCs w:val="22"/>
        </w:rPr>
        <w:t>C</w:t>
      </w:r>
      <w:r w:rsidRPr="00834898">
        <w:rPr>
          <w:rFonts w:ascii="Times" w:hAnsi="Times"/>
          <w:i/>
          <w:color w:val="000000" w:themeColor="text1"/>
          <w:szCs w:val="22"/>
          <w:vertAlign w:val="subscript"/>
        </w:rPr>
        <w:t>0</w:t>
      </w:r>
      <w:r>
        <w:rPr>
          <w:rFonts w:ascii="Times" w:hAnsi="Times"/>
          <w:color w:val="000000" w:themeColor="text1"/>
          <w:szCs w:val="22"/>
        </w:rPr>
        <w:t xml:space="preserve"> represents fixed enforcement costs associated with the investment in enforcement materials. </w:t>
      </w:r>
      <w:r w:rsidRPr="00834898">
        <w:rPr>
          <w:rFonts w:ascii="Times" w:hAnsi="Times"/>
          <w:i/>
          <w:color w:val="000000" w:themeColor="text1"/>
          <w:szCs w:val="22"/>
        </w:rPr>
        <w:t>C</w:t>
      </w:r>
      <w:r w:rsidRPr="00834898">
        <w:rPr>
          <w:rFonts w:ascii="Times" w:hAnsi="Times"/>
          <w:i/>
          <w:color w:val="000000" w:themeColor="text1"/>
          <w:szCs w:val="22"/>
          <w:vertAlign w:val="subscript"/>
        </w:rPr>
        <w:t>t</w:t>
      </w:r>
      <w:r>
        <w:rPr>
          <w:rFonts w:ascii="Times" w:hAnsi="Times"/>
          <w:color w:val="000000" w:themeColor="text1"/>
          <w:szCs w:val="22"/>
        </w:rPr>
        <w:t xml:space="preserve"> for </w:t>
      </w:r>
      <w:r w:rsidRPr="00834898">
        <w:rPr>
          <w:rFonts w:ascii="Times" w:hAnsi="Times"/>
          <w:i/>
          <w:color w:val="000000" w:themeColor="text1"/>
          <w:szCs w:val="22"/>
        </w:rPr>
        <w:t>t</w:t>
      </w:r>
      <w:r>
        <w:rPr>
          <w:rFonts w:ascii="Times" w:hAnsi="Times"/>
          <w:color w:val="000000" w:themeColor="text1"/>
          <w:szCs w:val="22"/>
        </w:rPr>
        <w:t xml:space="preserve"> </w:t>
      </w:r>
      <w:r w:rsidR="00F270BF">
        <w:rPr>
          <w:rFonts w:ascii="Times" w:hAnsi="Times"/>
          <w:color w:val="000000" w:themeColor="text1"/>
          <w:szCs w:val="22"/>
        </w:rPr>
        <w:t>≥</w:t>
      </w:r>
      <w:r>
        <w:rPr>
          <w:rFonts w:ascii="Times" w:hAnsi="Times"/>
          <w:color w:val="000000" w:themeColor="text1"/>
          <w:szCs w:val="22"/>
        </w:rPr>
        <w:t xml:space="preserve">1 describes annual variable costs, where </w:t>
      </w:r>
      <w:proofErr w:type="spellStart"/>
      <w:r w:rsidRPr="00A92138">
        <w:rPr>
          <w:rFonts w:ascii="Times" w:hAnsi="Times"/>
          <w:i/>
          <w:color w:val="000000" w:themeColor="text1"/>
          <w:szCs w:val="22"/>
        </w:rPr>
        <w:t>n</w:t>
      </w:r>
      <w:r w:rsidRPr="00A92138">
        <w:rPr>
          <w:rFonts w:ascii="Times" w:hAnsi="Times"/>
          <w:i/>
          <w:color w:val="000000" w:themeColor="text1"/>
          <w:szCs w:val="22"/>
          <w:vertAlign w:val="subscript"/>
        </w:rPr>
        <w:t>pb</w:t>
      </w:r>
      <w:proofErr w:type="spellEnd"/>
      <w:r w:rsidRPr="00A92138">
        <w:rPr>
          <w:rFonts w:ascii="Times" w:hAnsi="Times"/>
          <w:color w:val="000000" w:themeColor="text1"/>
          <w:szCs w:val="22"/>
        </w:rPr>
        <w:t xml:space="preserve"> </w:t>
      </w:r>
      <w:r w:rsidR="007C1F86" w:rsidRPr="00A92138">
        <w:rPr>
          <w:rFonts w:ascii="Times" w:hAnsi="Times"/>
          <w:color w:val="000000" w:themeColor="text1"/>
          <w:szCs w:val="22"/>
        </w:rPr>
        <w:t xml:space="preserve">is the number of patrol boats, </w:t>
      </w:r>
      <w:r w:rsidR="007C1F86" w:rsidRPr="00A92138">
        <w:rPr>
          <w:rFonts w:ascii="Times" w:hAnsi="Times"/>
          <w:i/>
          <w:color w:val="000000" w:themeColor="text1"/>
          <w:szCs w:val="22"/>
        </w:rPr>
        <w:t>e</w:t>
      </w:r>
      <w:r w:rsidR="007C1F86" w:rsidRPr="00A92138">
        <w:rPr>
          <w:rFonts w:ascii="Times" w:hAnsi="Times"/>
          <w:i/>
          <w:color w:val="000000" w:themeColor="text1"/>
          <w:szCs w:val="22"/>
          <w:vertAlign w:val="subscript"/>
        </w:rPr>
        <w:t xml:space="preserve"> </w:t>
      </w:r>
      <w:r w:rsidR="007C1F86" w:rsidRPr="00A92138">
        <w:rPr>
          <w:rFonts w:ascii="Times" w:hAnsi="Times"/>
          <w:color w:val="000000" w:themeColor="text1"/>
          <w:szCs w:val="22"/>
        </w:rPr>
        <w:t xml:space="preserve">is the enforcement level </w:t>
      </w:r>
      <w:r w:rsidR="00722C71">
        <w:rPr>
          <w:rFonts w:ascii="Times" w:hAnsi="Times"/>
          <w:color w:val="000000" w:themeColor="text1"/>
          <w:szCs w:val="22"/>
        </w:rPr>
        <w:t>ranging</w:t>
      </w:r>
      <w:r w:rsidR="007C1F86" w:rsidRPr="00A92138">
        <w:rPr>
          <w:rFonts w:ascii="Times" w:hAnsi="Times"/>
          <w:color w:val="000000" w:themeColor="text1"/>
          <w:szCs w:val="22"/>
        </w:rPr>
        <w:t xml:space="preserve"> from 0 </w:t>
      </w:r>
      <w:r w:rsidR="007C1F86">
        <w:rPr>
          <w:rFonts w:ascii="Times" w:hAnsi="Times"/>
          <w:color w:val="000000" w:themeColor="text1"/>
          <w:szCs w:val="22"/>
        </w:rPr>
        <w:t xml:space="preserve">(no enforcement) </w:t>
      </w:r>
      <w:r w:rsidR="007C1F86" w:rsidRPr="00A92138">
        <w:rPr>
          <w:rFonts w:ascii="Times" w:hAnsi="Times"/>
          <w:color w:val="000000" w:themeColor="text1"/>
          <w:szCs w:val="22"/>
        </w:rPr>
        <w:t>to 1</w:t>
      </w:r>
      <w:r w:rsidR="007C1F86">
        <w:rPr>
          <w:rFonts w:ascii="Times" w:hAnsi="Times"/>
          <w:color w:val="000000" w:themeColor="text1"/>
          <w:szCs w:val="22"/>
        </w:rPr>
        <w:t xml:space="preserve"> (maximum enforcement)</w:t>
      </w:r>
      <w:r w:rsidR="007C1F86" w:rsidRPr="00A92138">
        <w:rPr>
          <w:rFonts w:ascii="Times" w:hAnsi="Times"/>
          <w:color w:val="000000" w:themeColor="text1"/>
          <w:szCs w:val="22"/>
        </w:rPr>
        <w:t xml:space="preserve">, </w:t>
      </w:r>
      <w:proofErr w:type="spellStart"/>
      <w:r w:rsidR="007C1F86" w:rsidRPr="00A92138">
        <w:rPr>
          <w:rFonts w:ascii="Times" w:hAnsi="Times"/>
          <w:i/>
          <w:color w:val="000000" w:themeColor="text1"/>
          <w:szCs w:val="22"/>
        </w:rPr>
        <w:t>h</w:t>
      </w:r>
      <w:r w:rsidR="007C1F86" w:rsidRPr="00A92138">
        <w:rPr>
          <w:rFonts w:ascii="Times" w:hAnsi="Times"/>
          <w:i/>
          <w:color w:val="000000" w:themeColor="text1"/>
          <w:szCs w:val="22"/>
          <w:vertAlign w:val="subscript"/>
        </w:rPr>
        <w:t>max</w:t>
      </w:r>
      <w:proofErr w:type="spellEnd"/>
      <w:r w:rsidR="007C1F86" w:rsidRPr="00A92138">
        <w:rPr>
          <w:rFonts w:ascii="Times" w:hAnsi="Times"/>
          <w:i/>
          <w:color w:val="000000" w:themeColor="text1"/>
          <w:szCs w:val="22"/>
          <w:vertAlign w:val="subscript"/>
        </w:rPr>
        <w:t xml:space="preserve"> </w:t>
      </w:r>
      <w:r w:rsidR="007C1F86" w:rsidRPr="00A92138">
        <w:rPr>
          <w:rFonts w:ascii="Times" w:hAnsi="Times"/>
          <w:color w:val="000000" w:themeColor="text1"/>
          <w:szCs w:val="22"/>
        </w:rPr>
        <w:t xml:space="preserve">represents the maximum number of patrol vessel hours in a year, </w:t>
      </w:r>
      <w:proofErr w:type="spellStart"/>
      <w:r w:rsidR="007C1F86" w:rsidRPr="00A92138">
        <w:rPr>
          <w:rFonts w:ascii="Times" w:hAnsi="Times"/>
          <w:i/>
          <w:color w:val="000000" w:themeColor="text1"/>
          <w:szCs w:val="22"/>
        </w:rPr>
        <w:t>C</w:t>
      </w:r>
      <w:r w:rsidR="007C1F86" w:rsidRPr="00A92138">
        <w:rPr>
          <w:rFonts w:ascii="Times" w:hAnsi="Times"/>
          <w:i/>
          <w:color w:val="000000" w:themeColor="text1"/>
          <w:szCs w:val="22"/>
          <w:vertAlign w:val="subscript"/>
        </w:rPr>
        <w:t>fuel</w:t>
      </w:r>
      <w:proofErr w:type="spellEnd"/>
      <w:r w:rsidR="007C1F86" w:rsidRPr="00A92138">
        <w:rPr>
          <w:rFonts w:ascii="Times" w:hAnsi="Times"/>
          <w:i/>
          <w:color w:val="000000" w:themeColor="text1"/>
          <w:szCs w:val="22"/>
          <w:vertAlign w:val="subscript"/>
        </w:rPr>
        <w:t xml:space="preserve"> </w:t>
      </w:r>
      <w:r w:rsidR="007C1F86" w:rsidRPr="00A92138">
        <w:rPr>
          <w:rFonts w:ascii="Times" w:hAnsi="Times"/>
          <w:color w:val="000000" w:themeColor="text1"/>
          <w:szCs w:val="22"/>
        </w:rPr>
        <w:t xml:space="preserve">is the hourly fuel cost of operating one patrol boat, </w:t>
      </w:r>
      <w:proofErr w:type="spellStart"/>
      <w:r w:rsidR="007C1F86" w:rsidRPr="00A92138">
        <w:rPr>
          <w:rFonts w:ascii="Times" w:hAnsi="Times"/>
          <w:i/>
          <w:color w:val="000000" w:themeColor="text1"/>
          <w:szCs w:val="22"/>
        </w:rPr>
        <w:t>n</w:t>
      </w:r>
      <w:r w:rsidR="007C1F86" w:rsidRPr="00A92138">
        <w:rPr>
          <w:rFonts w:ascii="Times" w:hAnsi="Times"/>
          <w:i/>
          <w:color w:val="000000" w:themeColor="text1"/>
          <w:szCs w:val="22"/>
          <w:vertAlign w:val="subscript"/>
        </w:rPr>
        <w:t>po</w:t>
      </w:r>
      <w:proofErr w:type="spellEnd"/>
      <w:r w:rsidR="007C1F86" w:rsidRPr="00A92138">
        <w:rPr>
          <w:rFonts w:ascii="Times" w:hAnsi="Times"/>
          <w:color w:val="000000" w:themeColor="text1"/>
          <w:szCs w:val="22"/>
        </w:rPr>
        <w:t xml:space="preserve"> is the number of patrol officers per patrol boat, and </w:t>
      </w:r>
      <w:proofErr w:type="spellStart"/>
      <w:r w:rsidR="007C1F86" w:rsidRPr="00A92138">
        <w:rPr>
          <w:rFonts w:ascii="Times" w:hAnsi="Times"/>
          <w:i/>
          <w:color w:val="000000" w:themeColor="text1"/>
          <w:szCs w:val="22"/>
        </w:rPr>
        <w:t>C</w:t>
      </w:r>
      <w:r w:rsidR="0000301E">
        <w:rPr>
          <w:rFonts w:ascii="Times" w:hAnsi="Times"/>
          <w:i/>
          <w:color w:val="000000" w:themeColor="text1"/>
          <w:szCs w:val="22"/>
          <w:vertAlign w:val="subscript"/>
        </w:rPr>
        <w:t>po</w:t>
      </w:r>
      <w:proofErr w:type="spellEnd"/>
      <w:r w:rsidR="007C1F86" w:rsidRPr="00A92138">
        <w:rPr>
          <w:rFonts w:ascii="Times" w:hAnsi="Times"/>
          <w:color w:val="000000" w:themeColor="text1"/>
          <w:szCs w:val="22"/>
        </w:rPr>
        <w:t xml:space="preserve"> is the hourly rate per </w:t>
      </w:r>
      <w:r w:rsidR="0000301E">
        <w:rPr>
          <w:rFonts w:ascii="Times" w:hAnsi="Times"/>
          <w:color w:val="000000" w:themeColor="text1"/>
          <w:szCs w:val="22"/>
        </w:rPr>
        <w:t xml:space="preserve">patrol </w:t>
      </w:r>
      <w:r w:rsidR="007C1F86" w:rsidRPr="00A92138">
        <w:rPr>
          <w:rFonts w:ascii="Times" w:hAnsi="Times"/>
          <w:color w:val="000000" w:themeColor="text1"/>
          <w:szCs w:val="22"/>
        </w:rPr>
        <w:t>officer</w:t>
      </w:r>
      <w:r>
        <w:rPr>
          <w:rFonts w:ascii="Times" w:hAnsi="Times"/>
          <w:color w:val="000000" w:themeColor="text1"/>
          <w:szCs w:val="22"/>
        </w:rPr>
        <w:t>.</w:t>
      </w:r>
    </w:p>
    <w:p w14:paraId="036BF359" w14:textId="77777777" w:rsidR="002C4937" w:rsidRDefault="002C4937" w:rsidP="00AD4F79">
      <w:pPr>
        <w:spacing w:line="240" w:lineRule="auto"/>
        <w:contextualSpacing/>
        <w:rPr>
          <w:rFonts w:ascii="Times" w:hAnsi="Times" w:cs="Times New Roman"/>
          <w:i/>
          <w:color w:val="000000" w:themeColor="text1"/>
          <w:szCs w:val="22"/>
        </w:rPr>
      </w:pPr>
    </w:p>
    <w:p w14:paraId="03D79A51" w14:textId="650F0353" w:rsidR="007C1F86" w:rsidRDefault="00F939D9" w:rsidP="00AD4F79">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2.2.2 </w:t>
      </w:r>
      <w:r w:rsidR="002C4937">
        <w:rPr>
          <w:rFonts w:ascii="Times" w:hAnsi="Times" w:cs="Times New Roman"/>
          <w:i/>
          <w:color w:val="000000" w:themeColor="text1"/>
          <w:szCs w:val="22"/>
        </w:rPr>
        <w:t xml:space="preserve">Determining </w:t>
      </w:r>
      <w:r w:rsidR="007C1F86">
        <w:rPr>
          <w:rFonts w:ascii="Times" w:hAnsi="Times" w:cs="Times New Roman"/>
          <w:i/>
          <w:color w:val="000000" w:themeColor="text1"/>
          <w:szCs w:val="22"/>
        </w:rPr>
        <w:t>Optimal Enforcement</w:t>
      </w:r>
      <w:r w:rsidR="002C4937">
        <w:rPr>
          <w:rFonts w:ascii="Times" w:hAnsi="Times" w:cs="Times New Roman"/>
          <w:i/>
          <w:color w:val="000000" w:themeColor="text1"/>
          <w:szCs w:val="22"/>
        </w:rPr>
        <w:t xml:space="preserve"> Effort </w:t>
      </w:r>
      <w:r w:rsidR="00B4120A">
        <w:rPr>
          <w:rFonts w:ascii="Times" w:hAnsi="Times" w:cs="Times New Roman"/>
          <w:i/>
          <w:color w:val="000000" w:themeColor="text1"/>
          <w:szCs w:val="22"/>
        </w:rPr>
        <w:t>and Financing Revenue Streams</w:t>
      </w:r>
    </w:p>
    <w:p w14:paraId="5934A875" w14:textId="77777777" w:rsidR="00295DBA" w:rsidRDefault="00295DBA" w:rsidP="00D23882">
      <w:pPr>
        <w:spacing w:line="240" w:lineRule="auto"/>
        <w:contextualSpacing/>
        <w:rPr>
          <w:rFonts w:ascii="Times" w:hAnsi="Times" w:cs="Times New Roman"/>
          <w:color w:val="000000" w:themeColor="text1"/>
          <w:szCs w:val="22"/>
        </w:rPr>
      </w:pPr>
    </w:p>
    <w:p w14:paraId="0B10F8F8" w14:textId="67BB1A2E" w:rsidR="007C1F86" w:rsidRDefault="005D3D03" w:rsidP="00D23882">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To determine the optimal enforcement effort for each archetype, </w:t>
      </w:r>
      <w:r w:rsidR="0041257C">
        <w:rPr>
          <w:rFonts w:ascii="Times" w:hAnsi="Times" w:cs="Times New Roman"/>
          <w:color w:val="000000" w:themeColor="text1"/>
          <w:szCs w:val="22"/>
        </w:rPr>
        <w:t>net social benefit functions</w:t>
      </w:r>
      <w:r w:rsidR="008C0EDF">
        <w:rPr>
          <w:rFonts w:ascii="Times" w:hAnsi="Times" w:cs="Times New Roman"/>
          <w:color w:val="000000" w:themeColor="text1"/>
          <w:szCs w:val="22"/>
        </w:rPr>
        <w:t xml:space="preserve"> are first defined</w:t>
      </w:r>
      <w:r w:rsidR="00F952D3">
        <w:rPr>
          <w:rFonts w:ascii="Times" w:hAnsi="Times" w:cs="Times New Roman"/>
          <w:color w:val="000000" w:themeColor="text1"/>
          <w:szCs w:val="22"/>
        </w:rPr>
        <w:t xml:space="preserve"> </w:t>
      </w:r>
      <w:r w:rsidR="009C6742">
        <w:rPr>
          <w:rFonts w:ascii="Times" w:hAnsi="Times" w:cs="Times New Roman"/>
          <w:color w:val="000000" w:themeColor="text1"/>
          <w:szCs w:val="22"/>
        </w:rPr>
        <w:t xml:space="preserve">for each archetype </w:t>
      </w:r>
      <w:r w:rsidR="00F952D3">
        <w:rPr>
          <w:rFonts w:ascii="Times" w:hAnsi="Times" w:cs="Times New Roman"/>
          <w:color w:val="000000" w:themeColor="text1"/>
          <w:szCs w:val="22"/>
        </w:rPr>
        <w:t>(</w:t>
      </w:r>
      <w:r w:rsidR="00BA6A41">
        <w:rPr>
          <w:rFonts w:ascii="Times" w:hAnsi="Times" w:cs="Times New Roman"/>
          <w:i/>
          <w:color w:val="000000" w:themeColor="text1"/>
          <w:szCs w:val="22"/>
        </w:rPr>
        <w:t>x</w:t>
      </w:r>
      <w:r w:rsidR="0041257C" w:rsidRPr="0041257C">
        <w:rPr>
          <w:rFonts w:ascii="Times" w:hAnsi="Times" w:cs="Times New Roman"/>
          <w:i/>
          <w:color w:val="000000" w:themeColor="text1"/>
          <w:szCs w:val="22"/>
          <w:vertAlign w:val="subscript"/>
        </w:rPr>
        <w:t>t,1</w:t>
      </w:r>
      <w:r w:rsidR="0041257C">
        <w:rPr>
          <w:rFonts w:ascii="Times" w:hAnsi="Times" w:cs="Times New Roman"/>
          <w:i/>
          <w:color w:val="000000" w:themeColor="text1"/>
          <w:szCs w:val="22"/>
        </w:rPr>
        <w:t xml:space="preserve"> x</w:t>
      </w:r>
      <w:r w:rsidR="0041257C" w:rsidRPr="0041257C">
        <w:rPr>
          <w:rFonts w:ascii="Times" w:hAnsi="Times" w:cs="Times New Roman"/>
          <w:i/>
          <w:color w:val="000000" w:themeColor="text1"/>
          <w:szCs w:val="22"/>
          <w:vertAlign w:val="subscript"/>
        </w:rPr>
        <w:t>t,2</w:t>
      </w:r>
      <w:r w:rsidR="0041257C">
        <w:rPr>
          <w:rFonts w:ascii="Times" w:hAnsi="Times" w:cs="Times New Roman"/>
          <w:i/>
          <w:color w:val="000000" w:themeColor="text1"/>
          <w:szCs w:val="22"/>
        </w:rPr>
        <w:t xml:space="preserve"> </w:t>
      </w:r>
      <w:r w:rsidR="0041257C" w:rsidRPr="00697932">
        <w:rPr>
          <w:rFonts w:ascii="Times" w:hAnsi="Times" w:cs="Times New Roman"/>
          <w:color w:val="000000" w:themeColor="text1"/>
          <w:szCs w:val="22"/>
        </w:rPr>
        <w:t>and</w:t>
      </w:r>
      <w:r w:rsidR="0041257C">
        <w:rPr>
          <w:rFonts w:ascii="Times" w:hAnsi="Times" w:cs="Times New Roman"/>
          <w:i/>
          <w:color w:val="000000" w:themeColor="text1"/>
          <w:szCs w:val="22"/>
        </w:rPr>
        <w:t xml:space="preserve"> x</w:t>
      </w:r>
      <w:r w:rsidR="0041257C" w:rsidRPr="0041257C">
        <w:rPr>
          <w:rFonts w:ascii="Times" w:hAnsi="Times" w:cs="Times New Roman"/>
          <w:i/>
          <w:color w:val="000000" w:themeColor="text1"/>
          <w:szCs w:val="22"/>
          <w:vertAlign w:val="subscript"/>
        </w:rPr>
        <w:t>t,3</w:t>
      </w:r>
      <w:r w:rsidR="006A5404">
        <w:rPr>
          <w:rFonts w:ascii="Times" w:hAnsi="Times" w:cs="Times New Roman"/>
          <w:color w:val="000000" w:themeColor="text1"/>
          <w:szCs w:val="22"/>
        </w:rPr>
        <w:t>)</w:t>
      </w:r>
      <w:r w:rsidR="00B30397">
        <w:rPr>
          <w:rFonts w:ascii="Times" w:hAnsi="Times" w:cs="Times New Roman"/>
          <w:color w:val="000000" w:themeColor="text1"/>
          <w:szCs w:val="22"/>
        </w:rPr>
        <w:t xml:space="preserve"> </w:t>
      </w:r>
      <w:r w:rsidR="00697932">
        <w:rPr>
          <w:rFonts w:ascii="Times" w:hAnsi="Times" w:cs="Times New Roman"/>
          <w:color w:val="000000" w:themeColor="text1"/>
          <w:szCs w:val="22"/>
        </w:rPr>
        <w:t>that include:</w:t>
      </w:r>
      <w:r w:rsidR="00F952D3">
        <w:rPr>
          <w:rFonts w:ascii="Times" w:hAnsi="Times" w:cs="Times New Roman"/>
          <w:color w:val="000000" w:themeColor="text1"/>
          <w:szCs w:val="22"/>
        </w:rPr>
        <w:t xml:space="preserve"> </w:t>
      </w:r>
      <w:r w:rsidR="00722C71">
        <w:rPr>
          <w:rFonts w:ascii="Times" w:hAnsi="Times" w:cs="Times New Roman"/>
          <w:color w:val="000000" w:themeColor="text1"/>
          <w:szCs w:val="22"/>
        </w:rPr>
        <w:t>the</w:t>
      </w:r>
      <w:r w:rsidR="002C4937">
        <w:rPr>
          <w:rFonts w:ascii="Times" w:hAnsi="Times" w:cs="Times New Roman"/>
          <w:color w:val="000000" w:themeColor="text1"/>
          <w:szCs w:val="22"/>
        </w:rPr>
        <w:t xml:space="preserve"> </w:t>
      </w:r>
      <w:r w:rsidR="00722C71">
        <w:rPr>
          <w:rFonts w:ascii="Times" w:hAnsi="Times" w:cs="Times New Roman"/>
          <w:color w:val="000000" w:themeColor="text1"/>
          <w:szCs w:val="22"/>
        </w:rPr>
        <w:t xml:space="preserve">private industry </w:t>
      </w:r>
      <w:r w:rsidR="00F952D3">
        <w:rPr>
          <w:rFonts w:ascii="Times" w:hAnsi="Times" w:cs="Times New Roman"/>
          <w:color w:val="000000" w:themeColor="text1"/>
          <w:szCs w:val="22"/>
        </w:rPr>
        <w:t>benefit(s)</w:t>
      </w:r>
      <w:r w:rsidR="00722C71">
        <w:rPr>
          <w:rFonts w:ascii="Times" w:hAnsi="Times" w:cs="Times New Roman"/>
          <w:color w:val="000000" w:themeColor="text1"/>
          <w:szCs w:val="22"/>
        </w:rPr>
        <w:t xml:space="preserve"> </w:t>
      </w:r>
      <w:r w:rsidR="00697932">
        <w:rPr>
          <w:rFonts w:ascii="Times" w:hAnsi="Times" w:cs="Times New Roman"/>
          <w:color w:val="000000" w:themeColor="text1"/>
          <w:szCs w:val="22"/>
        </w:rPr>
        <w:t xml:space="preserve">for that particular archetype </w:t>
      </w:r>
      <w:r w:rsidR="00722C71">
        <w:rPr>
          <w:rFonts w:ascii="Times" w:hAnsi="Times" w:cs="Times New Roman"/>
          <w:color w:val="000000" w:themeColor="text1"/>
          <w:szCs w:val="22"/>
        </w:rPr>
        <w:t>(</w:t>
      </w:r>
      <w:r w:rsidR="00697932" w:rsidRPr="00697932">
        <w:rPr>
          <w:rFonts w:ascii="Times" w:hAnsi="Times" w:cs="Times New Roman"/>
          <w:i/>
          <w:color w:val="000000" w:themeColor="text1"/>
          <w:szCs w:val="22"/>
        </w:rPr>
        <w:t>π</w:t>
      </w:r>
      <w:r w:rsidR="00697932">
        <w:rPr>
          <w:rFonts w:ascii="Times" w:hAnsi="Times" w:cs="Times New Roman"/>
          <w:i/>
          <w:color w:val="000000" w:themeColor="text1"/>
          <w:szCs w:val="22"/>
        </w:rPr>
        <w:t xml:space="preserve">, </w:t>
      </w:r>
      <w:r w:rsidR="00697932">
        <w:rPr>
          <w:rFonts w:ascii="Times" w:hAnsi="Times" w:cs="Times New Roman"/>
          <w:color w:val="000000" w:themeColor="text1"/>
          <w:szCs w:val="22"/>
        </w:rPr>
        <w:t xml:space="preserve">defined in Equations </w:t>
      </w:r>
      <w:r w:rsidR="00FB058B">
        <w:rPr>
          <w:rFonts w:ascii="Times" w:hAnsi="Times" w:cs="Times New Roman"/>
          <w:color w:val="000000" w:themeColor="text1"/>
          <w:szCs w:val="22"/>
        </w:rPr>
        <w:t>8</w:t>
      </w:r>
      <w:r w:rsidR="00697932">
        <w:rPr>
          <w:rFonts w:ascii="Times" w:hAnsi="Times" w:cs="Times New Roman"/>
          <w:color w:val="000000" w:themeColor="text1"/>
          <w:szCs w:val="22"/>
        </w:rPr>
        <w:t xml:space="preserve">, </w:t>
      </w:r>
      <w:r w:rsidR="00FB058B">
        <w:rPr>
          <w:rFonts w:ascii="Times" w:hAnsi="Times" w:cs="Times New Roman"/>
          <w:color w:val="000000" w:themeColor="text1"/>
          <w:szCs w:val="22"/>
        </w:rPr>
        <w:t>9</w:t>
      </w:r>
      <w:r w:rsidR="00697932">
        <w:rPr>
          <w:rFonts w:ascii="Times" w:hAnsi="Times" w:cs="Times New Roman"/>
          <w:color w:val="000000" w:themeColor="text1"/>
          <w:szCs w:val="22"/>
        </w:rPr>
        <w:t xml:space="preserve">, and </w:t>
      </w:r>
      <w:r w:rsidR="00FB058B">
        <w:rPr>
          <w:rFonts w:ascii="Times" w:hAnsi="Times" w:cs="Times New Roman"/>
          <w:color w:val="000000" w:themeColor="text1"/>
          <w:szCs w:val="22"/>
        </w:rPr>
        <w:t xml:space="preserve">10 </w:t>
      </w:r>
      <w:r w:rsidR="00697932">
        <w:rPr>
          <w:rFonts w:ascii="Times" w:hAnsi="Times" w:cs="Times New Roman"/>
          <w:color w:val="000000" w:themeColor="text1"/>
          <w:szCs w:val="22"/>
        </w:rPr>
        <w:t>above</w:t>
      </w:r>
      <w:r w:rsidR="00722C71">
        <w:rPr>
          <w:rFonts w:ascii="Times" w:hAnsi="Times" w:cs="Times New Roman"/>
          <w:color w:val="000000" w:themeColor="text1"/>
          <w:szCs w:val="22"/>
        </w:rPr>
        <w:t>)</w:t>
      </w:r>
      <w:r w:rsidR="00697932">
        <w:rPr>
          <w:rFonts w:ascii="Times" w:hAnsi="Times" w:cs="Times New Roman"/>
          <w:color w:val="000000" w:themeColor="text1"/>
          <w:szCs w:val="22"/>
        </w:rPr>
        <w:t>;</w:t>
      </w:r>
      <w:r w:rsidR="00722C71">
        <w:rPr>
          <w:rFonts w:ascii="Times" w:hAnsi="Times" w:cs="Times New Roman"/>
          <w:color w:val="000000" w:themeColor="text1"/>
          <w:szCs w:val="22"/>
        </w:rPr>
        <w:t xml:space="preserve"> </w:t>
      </w:r>
      <w:r w:rsidR="00F952D3">
        <w:rPr>
          <w:rFonts w:ascii="Times" w:hAnsi="Times" w:cs="Times New Roman"/>
          <w:color w:val="000000" w:themeColor="text1"/>
          <w:szCs w:val="22"/>
        </w:rPr>
        <w:t xml:space="preserve">the costs of enforcement given enforcement effort </w:t>
      </w:r>
      <w:r w:rsidR="00F952D3">
        <w:rPr>
          <w:rFonts w:ascii="Times" w:hAnsi="Times" w:cs="Times New Roman"/>
          <w:color w:val="000000" w:themeColor="text1"/>
          <w:szCs w:val="22"/>
        </w:rPr>
        <w:lastRenderedPageBreak/>
        <w:t>(</w:t>
      </w:r>
      <w:r w:rsidR="00F952D3" w:rsidRPr="00834898">
        <w:rPr>
          <w:rFonts w:ascii="Times" w:hAnsi="Times" w:cs="Times New Roman"/>
          <w:i/>
          <w:color w:val="000000" w:themeColor="text1"/>
          <w:szCs w:val="22"/>
        </w:rPr>
        <w:t>C</w:t>
      </w:r>
      <w:r w:rsidR="00F952D3">
        <w:rPr>
          <w:rFonts w:ascii="Times" w:hAnsi="Times" w:cs="Times New Roman"/>
          <w:color w:val="000000" w:themeColor="text1"/>
          <w:szCs w:val="22"/>
        </w:rPr>
        <w:t>(</w:t>
      </w:r>
      <w:r w:rsidR="00F952D3" w:rsidRPr="00834898">
        <w:rPr>
          <w:rFonts w:ascii="Times" w:hAnsi="Times" w:cs="Times New Roman"/>
          <w:i/>
          <w:color w:val="000000" w:themeColor="text1"/>
          <w:szCs w:val="22"/>
        </w:rPr>
        <w:t>e</w:t>
      </w:r>
      <w:r w:rsidR="00697932">
        <w:rPr>
          <w:rFonts w:ascii="Times" w:hAnsi="Times" w:cs="Times New Roman"/>
          <w:color w:val="000000" w:themeColor="text1"/>
          <w:szCs w:val="22"/>
        </w:rPr>
        <w:t>));</w:t>
      </w:r>
      <w:r w:rsidR="00F952D3">
        <w:rPr>
          <w:rFonts w:ascii="Times" w:hAnsi="Times" w:cs="Times New Roman"/>
          <w:color w:val="000000" w:themeColor="text1"/>
          <w:szCs w:val="22"/>
        </w:rPr>
        <w:t xml:space="preserve"> and </w:t>
      </w:r>
      <w:r w:rsidR="00697932">
        <w:rPr>
          <w:rFonts w:ascii="Times" w:hAnsi="Times" w:cs="Times New Roman"/>
          <w:color w:val="000000" w:themeColor="text1"/>
          <w:szCs w:val="22"/>
        </w:rPr>
        <w:t xml:space="preserve">financing </w:t>
      </w:r>
      <w:r w:rsidR="00F952D3">
        <w:rPr>
          <w:rFonts w:ascii="Times" w:hAnsi="Times" w:cs="Times New Roman"/>
          <w:color w:val="000000" w:themeColor="text1"/>
          <w:szCs w:val="22"/>
        </w:rPr>
        <w:t xml:space="preserve">revenues generated by </w:t>
      </w:r>
      <w:r w:rsidR="009157D6">
        <w:rPr>
          <w:rFonts w:ascii="Times" w:hAnsi="Times" w:cs="Times New Roman"/>
          <w:color w:val="000000" w:themeColor="text1"/>
          <w:szCs w:val="22"/>
        </w:rPr>
        <w:t xml:space="preserve">a </w:t>
      </w:r>
      <w:r w:rsidR="00697932" w:rsidRPr="00A92138">
        <w:rPr>
          <w:rFonts w:ascii="Times" w:hAnsi="Times"/>
          <w:color w:val="000000" w:themeColor="text1"/>
          <w:szCs w:val="22"/>
        </w:rPr>
        <w:t>fishing license fee</w:t>
      </w:r>
      <w:r w:rsidR="00697932">
        <w:rPr>
          <w:rFonts w:ascii="Times" w:hAnsi="Times"/>
          <w:color w:val="000000" w:themeColor="text1"/>
          <w:szCs w:val="22"/>
        </w:rPr>
        <w:t>, a</w:t>
      </w:r>
      <w:r w:rsidR="00697932" w:rsidRPr="00A92138">
        <w:rPr>
          <w:rFonts w:ascii="Times" w:hAnsi="Times"/>
          <w:color w:val="000000" w:themeColor="text1"/>
          <w:szCs w:val="22"/>
        </w:rPr>
        <w:t xml:space="preserve"> landings tax</w:t>
      </w:r>
      <w:r w:rsidR="009C6742">
        <w:rPr>
          <w:rFonts w:ascii="Times" w:hAnsi="Times"/>
          <w:color w:val="000000" w:themeColor="text1"/>
          <w:szCs w:val="22"/>
        </w:rPr>
        <w:t>,</w:t>
      </w:r>
      <w:r w:rsidR="00697932" w:rsidRPr="00A92138">
        <w:rPr>
          <w:rFonts w:ascii="Times" w:hAnsi="Times"/>
          <w:color w:val="000000" w:themeColor="text1"/>
          <w:szCs w:val="22"/>
        </w:rPr>
        <w:t xml:space="preserve"> penalties received through the enforc</w:t>
      </w:r>
      <w:r w:rsidR="00697932">
        <w:rPr>
          <w:rFonts w:ascii="Times" w:hAnsi="Times"/>
          <w:color w:val="000000" w:themeColor="text1"/>
          <w:szCs w:val="22"/>
        </w:rPr>
        <w:t>ement system, and a</w:t>
      </w:r>
      <w:r w:rsidR="00697932" w:rsidRPr="00A92138">
        <w:rPr>
          <w:rFonts w:ascii="Times" w:hAnsi="Times"/>
          <w:color w:val="000000" w:themeColor="text1"/>
          <w:szCs w:val="22"/>
        </w:rPr>
        <w:t xml:space="preserve"> tax on dive tourism revenue</w:t>
      </w:r>
      <w:r w:rsidR="006A5404">
        <w:rPr>
          <w:rFonts w:ascii="Times" w:hAnsi="Times" w:cs="Times New Roman"/>
          <w:color w:val="000000" w:themeColor="text1"/>
          <w:szCs w:val="22"/>
        </w:rPr>
        <w:t>:</w:t>
      </w:r>
    </w:p>
    <w:p w14:paraId="453E807F" w14:textId="77777777" w:rsidR="00BA6A41" w:rsidRDefault="00BA6A41" w:rsidP="007C1F86">
      <w:pPr>
        <w:spacing w:line="240" w:lineRule="auto"/>
        <w:contextualSpacing/>
        <w:rPr>
          <w:rFonts w:ascii="Times" w:hAnsi="Times" w:cs="Times New Roman"/>
          <w:color w:val="000000" w:themeColor="text1"/>
          <w:szCs w:val="22"/>
        </w:rPr>
      </w:pPr>
    </w:p>
    <w:p w14:paraId="5CB0AD0F" w14:textId="2BDEA9EE" w:rsidR="00B30397" w:rsidRDefault="005E790D" w:rsidP="00834898">
      <w:pPr>
        <w:spacing w:line="240" w:lineRule="auto"/>
        <w:contextualSpacing/>
        <w:jc w:val="center"/>
        <w:rPr>
          <w:rFonts w:ascii="Times" w:hAnsi="Times"/>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x</m:t>
            </m:r>
          </m:e>
          <m:sub>
            <m:r>
              <w:rPr>
                <w:rFonts w:ascii="Cambria Math" w:hAnsi="Cambria Math"/>
                <w:color w:val="000000" w:themeColor="text1"/>
                <w:szCs w:val="22"/>
              </w:rPr>
              <m:t>t,1</m:t>
            </m:r>
          </m:sub>
        </m:sSub>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π</m:t>
            </m:r>
          </m:e>
          <m:sub>
            <m:r>
              <w:rPr>
                <w:rFonts w:ascii="Cambria Math" w:hAnsi="Cambria Math"/>
                <w:color w:val="000000" w:themeColor="text1"/>
                <w:szCs w:val="22"/>
              </w:rPr>
              <m:t>t,1</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C</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e</m:t>
            </m:r>
          </m:e>
          <m:sub>
            <m:r>
              <w:rPr>
                <w:rFonts w:ascii="Cambria Math" w:hAnsi="Cambria Math"/>
                <w:color w:val="000000" w:themeColor="text1"/>
                <w:szCs w:val="22"/>
              </w:rPr>
              <m:t>t</m:t>
            </m:r>
          </m:sub>
        </m:sSub>
        <m:r>
          <w:rPr>
            <w:rFonts w:ascii="Cambria Math" w:hAnsi="Cambria Math"/>
            <w:color w:val="000000" w:themeColor="text1"/>
            <w:szCs w:val="22"/>
          </w:rPr>
          <m:t>)</m:t>
        </m:r>
      </m:oMath>
      <w:r w:rsidR="00B30397">
        <w:rPr>
          <w:rFonts w:ascii="Times" w:hAnsi="Times"/>
          <w:color w:val="000000" w:themeColor="text1"/>
          <w:szCs w:val="22"/>
        </w:rPr>
        <w:t xml:space="preserve"> + </w:t>
      </w:r>
      <m:oMath>
        <m:r>
          <w:rPr>
            <w:rFonts w:ascii="Cambria Math" w:hAnsi="Cambria Math" w:cs="Times New Roman"/>
            <w:color w:val="000000" w:themeColor="text1"/>
            <w:szCs w:val="22"/>
          </w:rPr>
          <m:t>fϕ</m:t>
        </m:r>
        <m:d>
          <m:dPr>
            <m:ctrlPr>
              <w:rPr>
                <w:rFonts w:ascii="Cambria Math" w:hAnsi="Cambria Math" w:cs="Times New Roman"/>
                <w:i/>
                <w:color w:val="000000" w:themeColor="text1"/>
                <w:szCs w:val="22"/>
              </w:rPr>
            </m:ctrlPr>
          </m:dPr>
          <m:e>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e>
        </m:d>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r>
          <w:rPr>
            <w:rFonts w:ascii="Cambria Math" w:hAnsi="Cambria Math"/>
            <w:color w:val="000000" w:themeColor="text1"/>
            <w:szCs w:val="22"/>
          </w:rPr>
          <m:t>-</m:t>
        </m:r>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L</m:t>
            </m:r>
          </m:e>
          <m:sub>
            <m:r>
              <w:rPr>
                <w:rFonts w:ascii="Cambria Math" w:hAnsi="Cambria Math"/>
                <w:color w:val="000000" w:themeColor="text1"/>
                <w:szCs w:val="22"/>
              </w:rPr>
              <m:t>t</m:t>
            </m:r>
          </m:sub>
        </m:sSub>
        <m:r>
          <m:rPr>
            <m:sty m:val="p"/>
          </m:rP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v</m:t>
            </m:r>
          </m:e>
          <m:sub>
            <m:r>
              <w:rPr>
                <w:rFonts w:ascii="Cambria Math" w:hAnsi="Cambria Math"/>
                <w:color w:val="000000" w:themeColor="text1"/>
                <w:szCs w:val="22"/>
              </w:rPr>
              <m:t>t</m:t>
            </m:r>
          </m:sub>
        </m:sSub>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oMath>
      <w:r w:rsidR="00BA6A41">
        <w:rPr>
          <w:rFonts w:ascii="Times" w:hAnsi="Times"/>
          <w:color w:val="000000" w:themeColor="text1"/>
          <w:szCs w:val="22"/>
        </w:rPr>
        <w:t xml:space="preserve">   </w:t>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r>
      <w:r w:rsidR="00BA6A41">
        <w:rPr>
          <w:rFonts w:ascii="Times" w:hAnsi="Times"/>
          <w:color w:val="000000" w:themeColor="text1"/>
          <w:szCs w:val="22"/>
        </w:rPr>
        <w:tab/>
        <w:t xml:space="preserve">      (</w:t>
      </w:r>
      <w:r w:rsidR="00FB058B" w:rsidRPr="00BA6A41">
        <w:rPr>
          <w:rFonts w:ascii="Times" w:hAnsi="Times"/>
          <w:i/>
          <w:color w:val="000000" w:themeColor="text1"/>
          <w:szCs w:val="22"/>
        </w:rPr>
        <w:t>1</w:t>
      </w:r>
      <w:r w:rsidR="00FB058B">
        <w:rPr>
          <w:rFonts w:ascii="Times" w:hAnsi="Times"/>
          <w:i/>
          <w:color w:val="000000" w:themeColor="text1"/>
          <w:szCs w:val="22"/>
        </w:rPr>
        <w:t>3</w:t>
      </w:r>
      <w:r w:rsidR="00BA6A41">
        <w:rPr>
          <w:rFonts w:ascii="Times" w:hAnsi="Times"/>
          <w:color w:val="000000" w:themeColor="text1"/>
          <w:szCs w:val="22"/>
        </w:rPr>
        <w:t>)</w:t>
      </w:r>
    </w:p>
    <w:p w14:paraId="4A867CE2" w14:textId="77777777" w:rsidR="00B30397" w:rsidRDefault="00B30397" w:rsidP="00834898">
      <w:pPr>
        <w:spacing w:line="240" w:lineRule="auto"/>
        <w:contextualSpacing/>
        <w:jc w:val="center"/>
        <w:rPr>
          <w:rFonts w:ascii="Times" w:hAnsi="Times" w:cs="Times New Roman"/>
          <w:color w:val="000000" w:themeColor="text1"/>
          <w:szCs w:val="22"/>
        </w:rPr>
      </w:pPr>
    </w:p>
    <w:p w14:paraId="3663A8C5" w14:textId="4A1E06C7" w:rsidR="007C1F86" w:rsidRPr="00BA6A41" w:rsidRDefault="005E790D" w:rsidP="007C1F86">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x</m:t>
            </m:r>
          </m:e>
          <m:sub>
            <m:r>
              <w:rPr>
                <w:rFonts w:ascii="Cambria Math" w:hAnsi="Cambria Math"/>
                <w:color w:val="000000" w:themeColor="text1"/>
                <w:szCs w:val="22"/>
              </w:rPr>
              <m:t>t,2</m:t>
            </m:r>
          </m:sub>
        </m:sSub>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sSub>
              <m:sSubPr>
                <m:ctrlPr>
                  <w:rPr>
                    <w:rFonts w:ascii="Cambria Math" w:hAnsi="Cambria Math"/>
                    <w:i/>
                    <w:color w:val="000000" w:themeColor="text1"/>
                    <w:szCs w:val="22"/>
                  </w:rPr>
                </m:ctrlPr>
              </m:sSubPr>
              <m:e>
                <m:r>
                  <w:rPr>
                    <w:rFonts w:ascii="Cambria Math" w:hAnsi="Cambria Math"/>
                    <w:color w:val="000000" w:themeColor="text1"/>
                    <w:szCs w:val="22"/>
                  </w:rPr>
                  <m:t>π</m:t>
                </m:r>
              </m:e>
              <m:sub>
                <m:r>
                  <w:rPr>
                    <w:rFonts w:ascii="Cambria Math" w:hAnsi="Cambria Math"/>
                    <w:color w:val="000000" w:themeColor="text1"/>
                    <w:szCs w:val="22"/>
                  </w:rPr>
                  <m:t>t,2</m:t>
                </m:r>
              </m:sub>
            </m:sSub>
            <m:r>
              <w:rPr>
                <w:rFonts w:ascii="Cambria Math" w:hAnsi="Cambria Math"/>
                <w:color w:val="000000" w:themeColor="text1"/>
                <w:szCs w:val="22"/>
              </w:rPr>
              <m:t>- C</m:t>
            </m:r>
          </m:e>
          <m:sub>
            <m:r>
              <w:rPr>
                <w:rFonts w:ascii="Cambria Math" w:hAnsi="Cambria Math"/>
                <w:color w:val="000000" w:themeColor="text1"/>
                <w:szCs w:val="22"/>
              </w:rPr>
              <m:t>t</m:t>
            </m:r>
          </m:sub>
        </m:sSub>
        <m:d>
          <m:dPr>
            <m:ctrlPr>
              <w:rPr>
                <w:rFonts w:ascii="Cambria Math" w:hAnsi="Cambria Math"/>
                <w:i/>
                <w:color w:val="000000" w:themeColor="text1"/>
                <w:szCs w:val="22"/>
              </w:rPr>
            </m:ctrlPr>
          </m:dPr>
          <m:e>
            <m:sSub>
              <m:sSubPr>
                <m:ctrlPr>
                  <w:rPr>
                    <w:rFonts w:ascii="Cambria Math" w:hAnsi="Cambria Math"/>
                    <w:i/>
                    <w:color w:val="000000" w:themeColor="text1"/>
                    <w:szCs w:val="22"/>
                  </w:rPr>
                </m:ctrlPr>
              </m:sSubPr>
              <m:e>
                <m:r>
                  <w:rPr>
                    <w:rFonts w:ascii="Cambria Math" w:hAnsi="Cambria Math"/>
                    <w:color w:val="000000" w:themeColor="text1"/>
                    <w:szCs w:val="22"/>
                  </w:rPr>
                  <m:t>e</m:t>
                </m:r>
              </m:e>
              <m:sub>
                <m:r>
                  <w:rPr>
                    <w:rFonts w:ascii="Cambria Math" w:hAnsi="Cambria Math"/>
                    <w:color w:val="000000" w:themeColor="text1"/>
                    <w:szCs w:val="22"/>
                  </w:rPr>
                  <m:t>t</m:t>
                </m:r>
              </m:sub>
            </m:sSub>
          </m:e>
        </m:d>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w</m:t>
            </m:r>
          </m:e>
          <m:sub>
            <m:r>
              <w:rPr>
                <w:rFonts w:ascii="Cambria Math" w:hAnsi="Cambria Math"/>
                <w:color w:val="000000" w:themeColor="text1"/>
                <w:szCs w:val="22"/>
              </w:rPr>
              <m:t>t</m:t>
            </m:r>
          </m:sub>
        </m:sSub>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oMath>
      <w:r w:rsidR="00BA6A41">
        <w:rPr>
          <w:rFonts w:ascii="Times" w:hAnsi="Times" w:cs="Times New Roman"/>
          <w:color w:val="000000" w:themeColor="text1"/>
          <w:szCs w:val="22"/>
        </w:rPr>
        <w:tab/>
      </w:r>
      <w:r w:rsidR="00BA6A41">
        <w:rPr>
          <w:rFonts w:ascii="Times" w:hAnsi="Times" w:cs="Times New Roman"/>
          <w:color w:val="000000" w:themeColor="text1"/>
          <w:szCs w:val="22"/>
        </w:rPr>
        <w:tab/>
      </w:r>
      <w:r w:rsidR="00BA6A41">
        <w:rPr>
          <w:rFonts w:ascii="Times" w:hAnsi="Times" w:cs="Times New Roman"/>
          <w:color w:val="000000" w:themeColor="text1"/>
          <w:szCs w:val="22"/>
        </w:rPr>
        <w:tab/>
      </w:r>
      <w:r w:rsidR="00BA6A41">
        <w:rPr>
          <w:rFonts w:ascii="Times" w:hAnsi="Times" w:cs="Times New Roman"/>
          <w:color w:val="000000" w:themeColor="text1"/>
          <w:szCs w:val="22"/>
        </w:rPr>
        <w:tab/>
      </w:r>
      <w:r w:rsidR="00BA6A41">
        <w:rPr>
          <w:rFonts w:ascii="Times" w:hAnsi="Times" w:cs="Times New Roman"/>
          <w:color w:val="000000" w:themeColor="text1"/>
          <w:szCs w:val="22"/>
        </w:rPr>
        <w:tab/>
      </w:r>
      <w:r w:rsidR="00BA6A41">
        <w:rPr>
          <w:rFonts w:ascii="Times" w:hAnsi="Times" w:cs="Times New Roman"/>
          <w:color w:val="000000" w:themeColor="text1"/>
          <w:szCs w:val="22"/>
        </w:rPr>
        <w:tab/>
      </w:r>
      <w:r w:rsidR="00BA6A41">
        <w:rPr>
          <w:rFonts w:ascii="Times" w:hAnsi="Times" w:cs="Times New Roman"/>
          <w:color w:val="000000" w:themeColor="text1"/>
          <w:szCs w:val="22"/>
        </w:rPr>
        <w:tab/>
        <w:t xml:space="preserve"> </w:t>
      </w:r>
      <w:r w:rsidR="00FF26E9">
        <w:rPr>
          <w:rFonts w:ascii="Times" w:hAnsi="Times" w:cs="Times New Roman"/>
          <w:color w:val="000000" w:themeColor="text1"/>
          <w:szCs w:val="22"/>
        </w:rPr>
        <w:tab/>
      </w:r>
      <w:r w:rsidR="00FF26E9">
        <w:rPr>
          <w:rFonts w:ascii="Times" w:hAnsi="Times" w:cs="Times New Roman"/>
          <w:color w:val="000000" w:themeColor="text1"/>
          <w:szCs w:val="22"/>
        </w:rPr>
        <w:tab/>
      </w:r>
      <w:r w:rsidR="00BA6A41">
        <w:rPr>
          <w:rFonts w:ascii="Times" w:hAnsi="Times" w:cs="Times New Roman"/>
          <w:color w:val="000000" w:themeColor="text1"/>
          <w:szCs w:val="22"/>
        </w:rPr>
        <w:t xml:space="preserve">     </w:t>
      </w:r>
      <w:r w:rsidR="00A659A5">
        <w:rPr>
          <w:rFonts w:ascii="Times" w:hAnsi="Times" w:cs="Times New Roman"/>
          <w:color w:val="000000" w:themeColor="text1"/>
          <w:szCs w:val="22"/>
        </w:rPr>
        <w:t xml:space="preserve"> </w:t>
      </w:r>
      <w:r w:rsidR="00BA6A41">
        <w:rPr>
          <w:rFonts w:ascii="Times" w:hAnsi="Times" w:cs="Times New Roman"/>
          <w:color w:val="000000" w:themeColor="text1"/>
          <w:szCs w:val="22"/>
        </w:rPr>
        <w:t>(</w:t>
      </w:r>
      <w:r w:rsidR="00FB058B" w:rsidRPr="00BA6A41">
        <w:rPr>
          <w:rFonts w:ascii="Times" w:hAnsi="Times" w:cs="Times New Roman"/>
          <w:i/>
          <w:color w:val="000000" w:themeColor="text1"/>
          <w:szCs w:val="22"/>
        </w:rPr>
        <w:t>1</w:t>
      </w:r>
      <w:r w:rsidR="00FB058B">
        <w:rPr>
          <w:rFonts w:ascii="Times" w:hAnsi="Times" w:cs="Times New Roman"/>
          <w:i/>
          <w:color w:val="000000" w:themeColor="text1"/>
          <w:szCs w:val="22"/>
        </w:rPr>
        <w:t>4</w:t>
      </w:r>
      <w:r w:rsidR="00BA6A41">
        <w:rPr>
          <w:rFonts w:ascii="Times" w:hAnsi="Times" w:cs="Times New Roman"/>
          <w:color w:val="000000" w:themeColor="text1"/>
          <w:szCs w:val="22"/>
        </w:rPr>
        <w:t>)</w:t>
      </w:r>
    </w:p>
    <w:p w14:paraId="327CBED7" w14:textId="77777777" w:rsidR="00B30397" w:rsidRDefault="00B30397" w:rsidP="007C1F86">
      <w:pPr>
        <w:spacing w:line="240" w:lineRule="auto"/>
        <w:contextualSpacing/>
        <w:rPr>
          <w:rFonts w:ascii="Times" w:hAnsi="Times" w:cs="Times New Roman"/>
          <w:color w:val="000000" w:themeColor="text1"/>
          <w:szCs w:val="22"/>
        </w:rPr>
      </w:pPr>
    </w:p>
    <w:p w14:paraId="284E4E9B" w14:textId="3EB97F0A" w:rsidR="007C1F86" w:rsidRDefault="005E790D" w:rsidP="00BA6A41">
      <w:pPr>
        <w:spacing w:line="240" w:lineRule="auto"/>
        <w:contextualSpacing/>
        <w:rPr>
          <w:rFonts w:ascii="Times" w:hAnsi="Times" w:cs="Times New Roman"/>
          <w:color w:val="000000" w:themeColor="text1"/>
          <w:szCs w:val="22"/>
        </w:rPr>
      </w:pPr>
      <m:oMath>
        <m:sSub>
          <m:sSubPr>
            <m:ctrlPr>
              <w:rPr>
                <w:rFonts w:ascii="Cambria Math" w:hAnsi="Cambria Math"/>
                <w:i/>
                <w:color w:val="000000" w:themeColor="text1"/>
                <w:szCs w:val="22"/>
              </w:rPr>
            </m:ctrlPr>
          </m:sSubPr>
          <m:e>
            <m:r>
              <w:rPr>
                <w:rFonts w:ascii="Cambria Math" w:hAnsi="Cambria Math"/>
                <w:color w:val="000000" w:themeColor="text1"/>
                <w:szCs w:val="22"/>
              </w:rPr>
              <m:t>x</m:t>
            </m:r>
          </m:e>
          <m:sub>
            <m:r>
              <w:rPr>
                <w:rFonts w:ascii="Cambria Math" w:hAnsi="Cambria Math"/>
                <w:color w:val="000000" w:themeColor="text1"/>
                <w:szCs w:val="22"/>
              </w:rPr>
              <m:t>t,3</m:t>
            </m:r>
          </m:sub>
        </m:sSub>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π</m:t>
            </m:r>
          </m:e>
          <m:sub>
            <m:r>
              <w:rPr>
                <w:rFonts w:ascii="Cambria Math" w:hAnsi="Cambria Math"/>
                <w:color w:val="000000" w:themeColor="text1"/>
                <w:szCs w:val="22"/>
              </w:rPr>
              <m:t>t,3</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C</m:t>
            </m:r>
          </m:e>
          <m:sub>
            <m:r>
              <w:rPr>
                <w:rFonts w:ascii="Cambria Math" w:hAnsi="Cambria Math"/>
                <w:color w:val="000000" w:themeColor="text1"/>
                <w:szCs w:val="22"/>
              </w:rPr>
              <m:t>t</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e</m:t>
            </m:r>
          </m:e>
          <m:sub>
            <m:r>
              <w:rPr>
                <w:rFonts w:ascii="Cambria Math" w:hAnsi="Cambria Math"/>
                <w:color w:val="000000" w:themeColor="text1"/>
                <w:szCs w:val="22"/>
              </w:rPr>
              <m:t>t</m:t>
            </m:r>
          </m:sub>
        </m:sSub>
        <m:r>
          <w:rPr>
            <w:rFonts w:ascii="Cambria Math" w:hAnsi="Cambria Math"/>
            <w:color w:val="000000" w:themeColor="text1"/>
            <w:szCs w:val="22"/>
          </w:rPr>
          <m:t>)</m:t>
        </m:r>
      </m:oMath>
      <w:r w:rsidR="00B30397">
        <w:rPr>
          <w:rFonts w:ascii="Times" w:hAnsi="Times"/>
          <w:color w:val="000000" w:themeColor="text1"/>
          <w:szCs w:val="22"/>
        </w:rPr>
        <w:t xml:space="preserve"> + </w:t>
      </w:r>
      <m:oMath>
        <m:r>
          <w:rPr>
            <w:rFonts w:ascii="Cambria Math" w:hAnsi="Cambria Math" w:cs="Times New Roman"/>
            <w:color w:val="000000" w:themeColor="text1"/>
            <w:szCs w:val="22"/>
          </w:rPr>
          <m:t>fϕ</m:t>
        </m:r>
        <m:d>
          <m:dPr>
            <m:ctrlPr>
              <w:rPr>
                <w:rFonts w:ascii="Cambria Math" w:hAnsi="Cambria Math" w:cs="Times New Roman"/>
                <w:i/>
                <w:color w:val="000000" w:themeColor="text1"/>
                <w:szCs w:val="22"/>
              </w:rPr>
            </m:ctrlPr>
          </m:dPr>
          <m:e>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e</m:t>
                </m:r>
              </m:e>
              <m:sub>
                <m:r>
                  <w:rPr>
                    <w:rFonts w:ascii="Cambria Math" w:hAnsi="Cambria Math" w:cs="Times New Roman"/>
                    <w:color w:val="000000" w:themeColor="text1"/>
                    <w:szCs w:val="22"/>
                  </w:rPr>
                  <m:t>t</m:t>
                </m:r>
              </m:sub>
            </m:sSub>
          </m:e>
        </m:d>
        <m:sSub>
          <m:sSubPr>
            <m:ctrlPr>
              <w:rPr>
                <w:rFonts w:ascii="Cambria Math" w:hAnsi="Cambria Math" w:cs="Times New Roman"/>
                <w:i/>
                <w:color w:val="000000" w:themeColor="text1"/>
                <w:szCs w:val="22"/>
              </w:rPr>
            </m:ctrlPr>
          </m:sSubPr>
          <m:e>
            <m:r>
              <w:rPr>
                <w:rFonts w:ascii="Cambria Math" w:hAnsi="Cambria Math" w:cs="Times New Roman"/>
                <w:color w:val="000000" w:themeColor="text1"/>
                <w:szCs w:val="22"/>
              </w:rPr>
              <m:t>(Q</m:t>
            </m:r>
          </m:e>
          <m:sub>
            <m:r>
              <w:rPr>
                <w:rFonts w:ascii="Cambria Math" w:hAnsi="Cambria Math" w:cs="Times New Roman"/>
                <w:color w:val="000000" w:themeColor="text1"/>
                <w:szCs w:val="22"/>
              </w:rPr>
              <m:t>t</m:t>
            </m:r>
          </m:sub>
        </m:sSub>
        <m:r>
          <w:rPr>
            <w:rFonts w:ascii="Cambria Math" w:hAnsi="Cambria Math"/>
            <w:color w:val="000000" w:themeColor="text1"/>
            <w:szCs w:val="22"/>
          </w:rPr>
          <m:t>-</m:t>
        </m:r>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L</m:t>
            </m:r>
          </m:e>
          <m:sub>
            <m:r>
              <w:rPr>
                <w:rFonts w:ascii="Cambria Math" w:hAnsi="Cambria Math"/>
                <w:color w:val="000000" w:themeColor="text1"/>
                <w:szCs w:val="22"/>
              </w:rPr>
              <m:t>t</m:t>
            </m:r>
          </m:sub>
        </m:sSub>
        <m:r>
          <m:rPr>
            <m:sty m:val="p"/>
          </m:rP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v</m:t>
            </m:r>
          </m:e>
          <m:sub>
            <m:r>
              <w:rPr>
                <w:rFonts w:ascii="Cambria Math" w:hAnsi="Cambria Math"/>
                <w:color w:val="000000" w:themeColor="text1"/>
                <w:szCs w:val="22"/>
              </w:rPr>
              <m:t>t</m:t>
            </m:r>
          </m:sub>
        </m:sSub>
        <m:sSubSup>
          <m:sSubSupPr>
            <m:ctrlPr>
              <w:rPr>
                <w:rFonts w:ascii="Cambria Math" w:hAnsi="Cambria Math"/>
                <w:i/>
                <w:color w:val="000000" w:themeColor="text1"/>
                <w:szCs w:val="22"/>
              </w:rPr>
            </m:ctrlPr>
          </m:sSubSupPr>
          <m:e>
            <m:r>
              <w:rPr>
                <w:rFonts w:ascii="Cambria Math" w:hAnsi="Cambria Math"/>
                <w:color w:val="000000" w:themeColor="text1"/>
                <w:szCs w:val="22"/>
              </w:rPr>
              <m:t>Q</m:t>
            </m:r>
          </m:e>
          <m:sub>
            <m:r>
              <w:rPr>
                <w:rFonts w:ascii="Cambria Math" w:hAnsi="Cambria Math"/>
                <w:color w:val="000000" w:themeColor="text1"/>
                <w:szCs w:val="22"/>
              </w:rPr>
              <m:t>t</m:t>
            </m:r>
          </m:sub>
          <m:sup>
            <m:r>
              <w:rPr>
                <w:rFonts w:ascii="Cambria Math" w:hAnsi="Cambria Math"/>
                <w:color w:val="000000" w:themeColor="text1"/>
                <w:szCs w:val="22"/>
              </w:rPr>
              <m:t>*</m:t>
            </m:r>
          </m:sup>
        </m:sSubSup>
        <m:r>
          <w:rPr>
            <w:rFonts w:ascii="Cambria Math" w:hAnsi="Cambria Math"/>
            <w:color w:val="000000" w:themeColor="text1"/>
            <w:szCs w:val="22"/>
          </w:rPr>
          <m:t xml:space="preserve">+ </m:t>
        </m:r>
        <m:sSub>
          <m:sSubPr>
            <m:ctrlPr>
              <w:rPr>
                <w:rFonts w:ascii="Cambria Math" w:hAnsi="Cambria Math"/>
                <w:i/>
                <w:color w:val="000000" w:themeColor="text1"/>
                <w:szCs w:val="22"/>
              </w:rPr>
            </m:ctrlPr>
          </m:sSubPr>
          <m:e>
            <m:r>
              <w:rPr>
                <w:rFonts w:ascii="Cambria Math" w:hAnsi="Cambria Math"/>
                <w:color w:val="000000" w:themeColor="text1"/>
                <w:szCs w:val="22"/>
              </w:rPr>
              <m:t>w</m:t>
            </m:r>
          </m:e>
          <m:sub>
            <m:r>
              <w:rPr>
                <w:rFonts w:ascii="Cambria Math" w:hAnsi="Cambria Math"/>
                <w:color w:val="000000" w:themeColor="text1"/>
                <w:szCs w:val="22"/>
              </w:rPr>
              <m:t>t</m:t>
            </m:r>
          </m:sub>
        </m:sSub>
        <m:sSub>
          <m:sSubPr>
            <m:ctrlPr>
              <w:rPr>
                <w:rFonts w:ascii="Cambria Math" w:hAnsi="Cambria Math"/>
                <w:i/>
                <w:color w:val="000000" w:themeColor="text1"/>
                <w:szCs w:val="22"/>
              </w:rPr>
            </m:ctrlPr>
          </m:sSubPr>
          <m:e>
            <m:r>
              <w:rPr>
                <w:rFonts w:ascii="Cambria Math" w:hAnsi="Cambria Math"/>
                <w:color w:val="000000" w:themeColor="text1"/>
                <w:szCs w:val="22"/>
              </w:rPr>
              <m:t>R</m:t>
            </m:r>
          </m:e>
          <m:sub>
            <m:r>
              <w:rPr>
                <w:rFonts w:ascii="Cambria Math" w:hAnsi="Cambria Math"/>
                <w:color w:val="000000" w:themeColor="text1"/>
                <w:szCs w:val="22"/>
              </w:rPr>
              <m:t>t</m:t>
            </m:r>
          </m:sub>
        </m:sSub>
      </m:oMath>
      <w:r w:rsidR="00BA6A41">
        <w:rPr>
          <w:rFonts w:ascii="Times" w:hAnsi="Times"/>
          <w:color w:val="000000" w:themeColor="text1"/>
          <w:szCs w:val="22"/>
        </w:rPr>
        <w:t xml:space="preserve">                                                             (</w:t>
      </w:r>
      <w:r w:rsidR="00FB058B">
        <w:rPr>
          <w:rFonts w:ascii="Times" w:hAnsi="Times"/>
          <w:color w:val="000000" w:themeColor="text1"/>
          <w:szCs w:val="22"/>
        </w:rPr>
        <w:t>15</w:t>
      </w:r>
      <w:r w:rsidR="00BA6A41">
        <w:rPr>
          <w:rFonts w:ascii="Times" w:hAnsi="Times"/>
          <w:color w:val="000000" w:themeColor="text1"/>
          <w:szCs w:val="22"/>
        </w:rPr>
        <w:t>)</w:t>
      </w:r>
    </w:p>
    <w:p w14:paraId="048E1127" w14:textId="77777777" w:rsidR="00295DBA" w:rsidRDefault="00295DBA">
      <w:pPr>
        <w:spacing w:line="240" w:lineRule="auto"/>
        <w:contextualSpacing/>
        <w:rPr>
          <w:rFonts w:ascii="Times" w:hAnsi="Times" w:cs="Times New Roman"/>
          <w:color w:val="000000" w:themeColor="text1"/>
          <w:szCs w:val="22"/>
        </w:rPr>
      </w:pPr>
    </w:p>
    <w:p w14:paraId="7CA72EBA" w14:textId="62E9227D" w:rsidR="00B30397" w:rsidRDefault="001079C9" w:rsidP="00677A74">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For each archetype, the</w:t>
      </w:r>
      <w:r w:rsidR="006A5404">
        <w:rPr>
          <w:rFonts w:ascii="Times" w:hAnsi="Times" w:cs="Times New Roman"/>
          <w:color w:val="000000" w:themeColor="text1"/>
          <w:szCs w:val="22"/>
        </w:rPr>
        <w:t xml:space="preserve"> dynamic</w:t>
      </w:r>
      <w:r w:rsidR="00B30397">
        <w:rPr>
          <w:rFonts w:ascii="Times" w:hAnsi="Times" w:cs="Times New Roman"/>
          <w:color w:val="000000" w:themeColor="text1"/>
          <w:szCs w:val="22"/>
        </w:rPr>
        <w:t xml:space="preserve"> optimal enforcement </w:t>
      </w:r>
      <w:r w:rsidR="006A5404">
        <w:rPr>
          <w:rFonts w:ascii="Times" w:hAnsi="Times" w:cs="Times New Roman"/>
          <w:color w:val="000000" w:themeColor="text1"/>
          <w:szCs w:val="22"/>
        </w:rPr>
        <w:t xml:space="preserve">effort </w:t>
      </w:r>
      <w:r w:rsidR="00B30397">
        <w:rPr>
          <w:rFonts w:ascii="Times" w:hAnsi="Times" w:cs="Times New Roman"/>
          <w:color w:val="000000" w:themeColor="text1"/>
          <w:szCs w:val="22"/>
        </w:rPr>
        <w:t>(</w:t>
      </w:r>
      <w:r w:rsidR="00B30397" w:rsidRPr="00834898">
        <w:rPr>
          <w:rFonts w:ascii="Times" w:hAnsi="Times" w:cs="Times New Roman"/>
          <w:i/>
          <w:color w:val="000000" w:themeColor="text1"/>
          <w:szCs w:val="22"/>
        </w:rPr>
        <w:t>e</w:t>
      </w:r>
      <w:r w:rsidR="00B30397">
        <w:rPr>
          <w:rFonts w:ascii="Times" w:hAnsi="Times" w:cs="Times New Roman"/>
          <w:color w:val="000000" w:themeColor="text1"/>
          <w:szCs w:val="22"/>
        </w:rPr>
        <w:t xml:space="preserve">) </w:t>
      </w:r>
      <w:r w:rsidR="00D80C79">
        <w:rPr>
          <w:rFonts w:ascii="Times" w:hAnsi="Times" w:cs="Times New Roman"/>
          <w:color w:val="000000" w:themeColor="text1"/>
          <w:szCs w:val="22"/>
        </w:rPr>
        <w:t xml:space="preserve">is determined </w:t>
      </w:r>
      <w:r w:rsidR="006A5404">
        <w:rPr>
          <w:rFonts w:ascii="Times" w:hAnsi="Times" w:cs="Times New Roman"/>
          <w:color w:val="000000" w:themeColor="text1"/>
          <w:szCs w:val="22"/>
        </w:rPr>
        <w:t xml:space="preserve">by </w:t>
      </w:r>
      <w:r>
        <w:rPr>
          <w:rFonts w:ascii="Times" w:hAnsi="Times" w:cs="Times New Roman"/>
          <w:color w:val="000000" w:themeColor="text1"/>
          <w:szCs w:val="22"/>
        </w:rPr>
        <w:t xml:space="preserve">finding </w:t>
      </w:r>
      <w:r w:rsidR="00677A74">
        <w:rPr>
          <w:rFonts w:ascii="Times" w:hAnsi="Times" w:cs="Times New Roman"/>
          <w:color w:val="000000" w:themeColor="text1"/>
          <w:szCs w:val="22"/>
        </w:rPr>
        <w:t xml:space="preserve">the </w:t>
      </w:r>
      <w:r>
        <w:rPr>
          <w:rFonts w:ascii="Times" w:hAnsi="Times" w:cs="Times New Roman"/>
          <w:color w:val="000000" w:themeColor="text1"/>
          <w:szCs w:val="22"/>
        </w:rPr>
        <w:t xml:space="preserve">enforcement effort </w:t>
      </w:r>
      <w:r w:rsidR="00CE6A9C">
        <w:rPr>
          <w:rFonts w:ascii="Times" w:hAnsi="Times" w:cs="Times New Roman"/>
          <w:color w:val="000000" w:themeColor="text1"/>
          <w:szCs w:val="22"/>
        </w:rPr>
        <w:t>as a function of</w:t>
      </w:r>
      <w:r w:rsidR="00ED0B51">
        <w:rPr>
          <w:rFonts w:ascii="Times" w:hAnsi="Times" w:cs="Times New Roman"/>
          <w:color w:val="000000" w:themeColor="text1"/>
          <w:szCs w:val="22"/>
        </w:rPr>
        <w:t xml:space="preserve"> biomass </w:t>
      </w:r>
      <w:r>
        <w:rPr>
          <w:rFonts w:ascii="Times" w:hAnsi="Times" w:cs="Times New Roman"/>
          <w:color w:val="000000" w:themeColor="text1"/>
          <w:szCs w:val="22"/>
        </w:rPr>
        <w:t>that maximizes</w:t>
      </w:r>
      <w:r w:rsidR="006A5404">
        <w:rPr>
          <w:rFonts w:ascii="Times" w:hAnsi="Times" w:cs="Times New Roman"/>
          <w:color w:val="000000" w:themeColor="text1"/>
          <w:szCs w:val="22"/>
        </w:rPr>
        <w:t xml:space="preserve"> </w:t>
      </w:r>
      <w:r>
        <w:rPr>
          <w:rFonts w:ascii="Times" w:hAnsi="Times" w:cs="Times New Roman"/>
          <w:color w:val="000000" w:themeColor="text1"/>
          <w:szCs w:val="22"/>
        </w:rPr>
        <w:t xml:space="preserve">the </w:t>
      </w:r>
      <w:r w:rsidR="00E860E0">
        <w:rPr>
          <w:rFonts w:ascii="Times" w:hAnsi="Times" w:cs="Times New Roman"/>
          <w:color w:val="000000" w:themeColor="text1"/>
          <w:szCs w:val="22"/>
        </w:rPr>
        <w:t>NPV</w:t>
      </w:r>
      <w:r>
        <w:rPr>
          <w:rFonts w:ascii="Times" w:hAnsi="Times" w:cs="Times New Roman"/>
          <w:color w:val="000000" w:themeColor="text1"/>
          <w:szCs w:val="22"/>
        </w:rPr>
        <w:t xml:space="preserve"> of</w:t>
      </w:r>
      <w:r w:rsidR="00BB2A9A">
        <w:rPr>
          <w:rFonts w:ascii="Times" w:hAnsi="Times" w:cs="Times New Roman"/>
          <w:color w:val="000000" w:themeColor="text1"/>
          <w:szCs w:val="22"/>
        </w:rPr>
        <w:t xml:space="preserve"> social benefit</w:t>
      </w:r>
      <w:r w:rsidR="006A5404">
        <w:rPr>
          <w:rFonts w:ascii="Times" w:hAnsi="Times" w:cs="Times New Roman"/>
          <w:color w:val="000000" w:themeColor="text1"/>
          <w:szCs w:val="22"/>
        </w:rPr>
        <w:t xml:space="preserve"> </w:t>
      </w:r>
      <w:r w:rsidR="00BA6A41">
        <w:rPr>
          <w:rFonts w:ascii="Times" w:hAnsi="Times" w:cs="Times New Roman"/>
          <w:i/>
          <w:color w:val="000000" w:themeColor="text1"/>
          <w:szCs w:val="22"/>
        </w:rPr>
        <w:t>x</w:t>
      </w:r>
      <w:r w:rsidR="009157D6">
        <w:rPr>
          <w:rFonts w:ascii="Times" w:hAnsi="Times" w:cs="Times New Roman"/>
          <w:i/>
          <w:color w:val="000000" w:themeColor="text1"/>
          <w:szCs w:val="22"/>
        </w:rPr>
        <w:t xml:space="preserve"> </w:t>
      </w:r>
      <w:r w:rsidR="009157D6">
        <w:rPr>
          <w:rFonts w:ascii="Times" w:hAnsi="Times" w:cs="Times New Roman"/>
          <w:color w:val="000000" w:themeColor="text1"/>
          <w:szCs w:val="22"/>
        </w:rPr>
        <w:t xml:space="preserve">over a time period of </w:t>
      </w:r>
      <w:r w:rsidR="009B18DF">
        <w:rPr>
          <w:rFonts w:ascii="Times" w:hAnsi="Times" w:cs="Times New Roman"/>
          <w:color w:val="000000" w:themeColor="text1"/>
          <w:szCs w:val="22"/>
        </w:rPr>
        <w:t xml:space="preserve">a </w:t>
      </w:r>
      <w:r w:rsidR="009157D6">
        <w:rPr>
          <w:rFonts w:ascii="Times" w:hAnsi="Times" w:cs="Times New Roman"/>
          <w:color w:val="000000" w:themeColor="text1"/>
          <w:szCs w:val="22"/>
        </w:rPr>
        <w:t>twenty</w:t>
      </w:r>
      <w:r w:rsidR="009B18DF">
        <w:rPr>
          <w:rFonts w:ascii="Times" w:hAnsi="Times" w:cs="Times New Roman"/>
          <w:color w:val="000000" w:themeColor="text1"/>
          <w:szCs w:val="22"/>
        </w:rPr>
        <w:t>-</w:t>
      </w:r>
      <w:r w:rsidR="009157D6">
        <w:rPr>
          <w:rFonts w:ascii="Times" w:hAnsi="Times" w:cs="Times New Roman"/>
          <w:color w:val="000000" w:themeColor="text1"/>
          <w:szCs w:val="22"/>
        </w:rPr>
        <w:t>year</w:t>
      </w:r>
      <w:r w:rsidR="009B18DF">
        <w:rPr>
          <w:rFonts w:ascii="Times" w:hAnsi="Times" w:cs="Times New Roman"/>
          <w:color w:val="000000" w:themeColor="text1"/>
          <w:szCs w:val="22"/>
        </w:rPr>
        <w:t xml:space="preserve"> time horizon</w:t>
      </w:r>
      <w:r w:rsidR="006A1075">
        <w:rPr>
          <w:rFonts w:ascii="Times" w:hAnsi="Times" w:cs="Times New Roman"/>
          <w:color w:val="000000" w:themeColor="text1"/>
          <w:szCs w:val="22"/>
        </w:rPr>
        <w:t xml:space="preserve"> and a discount rate of 0.05</w:t>
      </w:r>
      <w:r w:rsidR="006A5404">
        <w:rPr>
          <w:rFonts w:ascii="Times" w:hAnsi="Times" w:cs="Times New Roman"/>
          <w:color w:val="000000" w:themeColor="text1"/>
          <w:szCs w:val="22"/>
        </w:rPr>
        <w:t>.</w:t>
      </w:r>
      <w:r w:rsidR="00173205">
        <w:rPr>
          <w:rFonts w:ascii="Times" w:hAnsi="Times" w:cs="Times New Roman"/>
          <w:color w:val="000000" w:themeColor="text1"/>
          <w:szCs w:val="22"/>
        </w:rPr>
        <w:t xml:space="preserve"> </w:t>
      </w:r>
      <w:r w:rsidR="006A1075">
        <w:rPr>
          <w:rFonts w:ascii="Times" w:hAnsi="Times" w:cs="Times New Roman"/>
          <w:color w:val="000000" w:themeColor="text1"/>
          <w:szCs w:val="22"/>
        </w:rPr>
        <w:t>Twenty years was chosen in order to allow the system to reach equilibrium conditions</w:t>
      </w:r>
      <w:r w:rsidR="00461387">
        <w:rPr>
          <w:rFonts w:ascii="Times" w:hAnsi="Times" w:cs="Times New Roman"/>
          <w:color w:val="000000" w:themeColor="text1"/>
          <w:szCs w:val="22"/>
        </w:rPr>
        <w:t xml:space="preserve">, while </w:t>
      </w:r>
      <w:r w:rsidR="00214A03">
        <w:rPr>
          <w:rFonts w:ascii="Times" w:hAnsi="Times" w:cs="Times New Roman"/>
          <w:color w:val="000000" w:themeColor="text1"/>
          <w:szCs w:val="22"/>
        </w:rPr>
        <w:t>it is also assumed to be</w:t>
      </w:r>
      <w:r w:rsidR="00461387">
        <w:rPr>
          <w:rFonts w:ascii="Times" w:hAnsi="Times" w:cs="Times New Roman"/>
          <w:color w:val="000000" w:themeColor="text1"/>
          <w:szCs w:val="22"/>
        </w:rPr>
        <w:t xml:space="preserve"> short enough to represent a meaningful time horizon for </w:t>
      </w:r>
      <w:r w:rsidR="00214A03">
        <w:rPr>
          <w:rFonts w:ascii="Times" w:hAnsi="Times" w:cs="Times New Roman"/>
          <w:color w:val="000000" w:themeColor="text1"/>
          <w:szCs w:val="22"/>
        </w:rPr>
        <w:t xml:space="preserve">the </w:t>
      </w:r>
      <w:r w:rsidR="00461387">
        <w:rPr>
          <w:rFonts w:ascii="Times" w:hAnsi="Times" w:cs="Times New Roman"/>
          <w:color w:val="000000" w:themeColor="text1"/>
          <w:szCs w:val="22"/>
        </w:rPr>
        <w:t>social planners</w:t>
      </w:r>
      <w:r w:rsidR="00214A03">
        <w:rPr>
          <w:rFonts w:ascii="Times" w:hAnsi="Times" w:cs="Times New Roman"/>
          <w:color w:val="000000" w:themeColor="text1"/>
          <w:szCs w:val="22"/>
        </w:rPr>
        <w:t xml:space="preserve"> of this illustrative Caribbean lobster fishery</w:t>
      </w:r>
      <w:r w:rsidR="00461387">
        <w:rPr>
          <w:rFonts w:ascii="Times" w:hAnsi="Times" w:cs="Times New Roman"/>
          <w:color w:val="000000" w:themeColor="text1"/>
          <w:szCs w:val="22"/>
        </w:rPr>
        <w:t xml:space="preserve">. </w:t>
      </w:r>
      <w:r w:rsidR="00D80C79">
        <w:rPr>
          <w:rFonts w:ascii="Times" w:hAnsi="Times" w:cs="Times New Roman"/>
          <w:color w:val="000000" w:themeColor="text1"/>
          <w:szCs w:val="22"/>
        </w:rPr>
        <w:t>T</w:t>
      </w:r>
      <w:r w:rsidR="00173205">
        <w:rPr>
          <w:rFonts w:ascii="Times" w:hAnsi="Times" w:cs="Times New Roman"/>
          <w:color w:val="000000" w:themeColor="text1"/>
          <w:szCs w:val="22"/>
        </w:rPr>
        <w:t xml:space="preserve">he total </w:t>
      </w:r>
      <w:r w:rsidR="00962C1C">
        <w:rPr>
          <w:rFonts w:ascii="Times" w:hAnsi="Times" w:cs="Times New Roman"/>
          <w:color w:val="000000" w:themeColor="text1"/>
          <w:szCs w:val="22"/>
        </w:rPr>
        <w:t>costs of enforcement alongside the financing revenue streams are</w:t>
      </w:r>
      <w:r w:rsidR="00D80C79">
        <w:rPr>
          <w:rFonts w:ascii="Times" w:hAnsi="Times" w:cs="Times New Roman"/>
          <w:color w:val="000000" w:themeColor="text1"/>
          <w:szCs w:val="22"/>
        </w:rPr>
        <w:t xml:space="preserve"> also found </w:t>
      </w:r>
      <w:r w:rsidR="00173205">
        <w:rPr>
          <w:rFonts w:ascii="Times" w:hAnsi="Times" w:cs="Times New Roman"/>
          <w:color w:val="000000" w:themeColor="text1"/>
          <w:szCs w:val="22"/>
        </w:rPr>
        <w:t xml:space="preserve">at each time step to determine at what </w:t>
      </w:r>
      <w:r w:rsidR="008A092F">
        <w:rPr>
          <w:rFonts w:ascii="Times" w:hAnsi="Times" w:cs="Times New Roman"/>
          <w:color w:val="000000" w:themeColor="text1"/>
          <w:szCs w:val="22"/>
        </w:rPr>
        <w:t>time</w:t>
      </w:r>
      <w:r w:rsidR="00173205">
        <w:rPr>
          <w:rFonts w:ascii="Times" w:hAnsi="Times" w:cs="Times New Roman"/>
          <w:color w:val="000000" w:themeColor="text1"/>
          <w:szCs w:val="22"/>
        </w:rPr>
        <w:t xml:space="preserve"> (if any) social planner revenue exceed</w:t>
      </w:r>
      <w:r w:rsidR="009157D6">
        <w:rPr>
          <w:rFonts w:ascii="Times" w:hAnsi="Times" w:cs="Times New Roman"/>
          <w:color w:val="000000" w:themeColor="text1"/>
          <w:szCs w:val="22"/>
        </w:rPr>
        <w:t>s</w:t>
      </w:r>
      <w:r w:rsidR="00173205">
        <w:rPr>
          <w:rFonts w:ascii="Times" w:hAnsi="Times" w:cs="Times New Roman"/>
          <w:color w:val="000000" w:themeColor="text1"/>
          <w:szCs w:val="22"/>
        </w:rPr>
        <w:t xml:space="preserve"> enforcement costs.</w:t>
      </w:r>
      <w:r w:rsidR="0037256F">
        <w:rPr>
          <w:rFonts w:ascii="Times" w:hAnsi="Times" w:cs="Times New Roman"/>
          <w:color w:val="000000" w:themeColor="text1"/>
          <w:szCs w:val="22"/>
        </w:rPr>
        <w:t xml:space="preserve"> </w:t>
      </w:r>
      <w:r w:rsidR="00962C1C">
        <w:rPr>
          <w:rFonts w:ascii="Times" w:hAnsi="Times" w:cs="Times New Roman"/>
          <w:color w:val="000000" w:themeColor="text1"/>
          <w:szCs w:val="22"/>
        </w:rPr>
        <w:t xml:space="preserve">This is later referred </w:t>
      </w:r>
      <w:r w:rsidR="0037256F">
        <w:rPr>
          <w:rFonts w:ascii="Times" w:hAnsi="Times" w:cs="Times New Roman"/>
          <w:color w:val="000000" w:themeColor="text1"/>
          <w:szCs w:val="22"/>
        </w:rPr>
        <w:t>to this as the social planner break-even point.</w:t>
      </w:r>
    </w:p>
    <w:p w14:paraId="50DA2B3D" w14:textId="77777777" w:rsidR="003E37D1" w:rsidRDefault="003E37D1" w:rsidP="00B30397">
      <w:pPr>
        <w:spacing w:line="240" w:lineRule="auto"/>
        <w:contextualSpacing/>
        <w:rPr>
          <w:rFonts w:ascii="Times" w:hAnsi="Times" w:cs="Times New Roman"/>
          <w:color w:val="000000" w:themeColor="text1"/>
          <w:szCs w:val="22"/>
        </w:rPr>
      </w:pPr>
    </w:p>
    <w:p w14:paraId="6E43E356" w14:textId="63EA4BE3" w:rsidR="00A435F5" w:rsidRDefault="00F939D9" w:rsidP="006D51E4">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2.2.3 </w:t>
      </w:r>
      <w:r w:rsidR="00A435F5">
        <w:rPr>
          <w:rFonts w:ascii="Times" w:hAnsi="Times" w:cs="Times New Roman"/>
          <w:i/>
          <w:color w:val="000000" w:themeColor="text1"/>
          <w:szCs w:val="22"/>
        </w:rPr>
        <w:t xml:space="preserve">Determining Enforcement </w:t>
      </w:r>
      <w:r w:rsidR="006F6381">
        <w:rPr>
          <w:rFonts w:ascii="Times" w:hAnsi="Times" w:cs="Times New Roman"/>
          <w:i/>
          <w:color w:val="000000" w:themeColor="text1"/>
          <w:szCs w:val="22"/>
        </w:rPr>
        <w:t>Effort</w:t>
      </w:r>
      <w:r w:rsidR="00A435F5">
        <w:rPr>
          <w:rFonts w:ascii="Times" w:hAnsi="Times" w:cs="Times New Roman"/>
          <w:i/>
          <w:color w:val="000000" w:themeColor="text1"/>
          <w:szCs w:val="22"/>
        </w:rPr>
        <w:t xml:space="preserve"> Necessary to </w:t>
      </w:r>
      <w:r w:rsidR="00C907B8">
        <w:rPr>
          <w:rFonts w:ascii="Times" w:hAnsi="Times" w:cs="Times New Roman"/>
          <w:i/>
          <w:color w:val="000000" w:themeColor="text1"/>
          <w:szCs w:val="22"/>
        </w:rPr>
        <w:t>Eliminate Illegal Fishing</w:t>
      </w:r>
    </w:p>
    <w:p w14:paraId="0C506DB9" w14:textId="77777777" w:rsidR="00295DBA" w:rsidRDefault="00295DBA" w:rsidP="00677A74">
      <w:pPr>
        <w:spacing w:line="240" w:lineRule="auto"/>
        <w:contextualSpacing/>
        <w:rPr>
          <w:rFonts w:ascii="Times" w:hAnsi="Times" w:cs="Times New Roman"/>
          <w:color w:val="000000" w:themeColor="text1"/>
          <w:szCs w:val="22"/>
        </w:rPr>
      </w:pPr>
    </w:p>
    <w:p w14:paraId="504045E2" w14:textId="468D9A87" w:rsidR="00A435F5" w:rsidRPr="00A435F5" w:rsidRDefault="00D6449C" w:rsidP="00677A74">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An</w:t>
      </w:r>
      <w:r w:rsidR="001467DB">
        <w:rPr>
          <w:rFonts w:ascii="Times" w:hAnsi="Times" w:cs="Times New Roman"/>
          <w:color w:val="000000" w:themeColor="text1"/>
          <w:szCs w:val="22"/>
        </w:rPr>
        <w:t xml:space="preserve"> additional analysis is</w:t>
      </w:r>
      <w:r w:rsidR="008A537A">
        <w:rPr>
          <w:rFonts w:ascii="Times" w:hAnsi="Times" w:cs="Times New Roman"/>
          <w:color w:val="000000" w:themeColor="text1"/>
          <w:szCs w:val="22"/>
        </w:rPr>
        <w:t xml:space="preserve"> conduct</w:t>
      </w:r>
      <w:r w:rsidR="001467DB">
        <w:rPr>
          <w:rFonts w:ascii="Times" w:hAnsi="Times" w:cs="Times New Roman"/>
          <w:color w:val="000000" w:themeColor="text1"/>
          <w:szCs w:val="22"/>
        </w:rPr>
        <w:t>ed</w:t>
      </w:r>
      <w:r w:rsidR="008A537A">
        <w:rPr>
          <w:rFonts w:ascii="Times" w:hAnsi="Times" w:cs="Times New Roman"/>
          <w:color w:val="000000" w:themeColor="text1"/>
          <w:szCs w:val="22"/>
        </w:rPr>
        <w:t xml:space="preserve"> </w:t>
      </w:r>
      <w:r w:rsidR="001467DB">
        <w:rPr>
          <w:rFonts w:ascii="Times" w:hAnsi="Times" w:cs="Times New Roman"/>
          <w:color w:val="000000" w:themeColor="text1"/>
          <w:szCs w:val="22"/>
        </w:rPr>
        <w:t>to determine</w:t>
      </w:r>
      <w:r w:rsidR="00251622">
        <w:rPr>
          <w:rFonts w:ascii="Times" w:hAnsi="Times" w:cs="Times New Roman"/>
          <w:color w:val="000000" w:themeColor="text1"/>
          <w:szCs w:val="22"/>
        </w:rPr>
        <w:t xml:space="preserve"> </w:t>
      </w:r>
      <w:r w:rsidR="00A435F5">
        <w:rPr>
          <w:rFonts w:ascii="Times" w:hAnsi="Times" w:cs="Times New Roman"/>
          <w:color w:val="000000" w:themeColor="text1"/>
          <w:szCs w:val="22"/>
        </w:rPr>
        <w:t xml:space="preserve">the enforcement </w:t>
      </w:r>
      <w:r w:rsidR="006F6381">
        <w:rPr>
          <w:rFonts w:ascii="Times" w:hAnsi="Times" w:cs="Times New Roman"/>
          <w:color w:val="000000" w:themeColor="text1"/>
          <w:szCs w:val="22"/>
        </w:rPr>
        <w:t>effort</w:t>
      </w:r>
      <w:r w:rsidR="006F7B05">
        <w:rPr>
          <w:rFonts w:ascii="Times" w:hAnsi="Times" w:cs="Times New Roman"/>
          <w:color w:val="000000" w:themeColor="text1"/>
          <w:szCs w:val="22"/>
        </w:rPr>
        <w:t>, as a function of biomass,</w:t>
      </w:r>
      <w:r w:rsidR="00A435F5">
        <w:rPr>
          <w:rFonts w:ascii="Times" w:hAnsi="Times" w:cs="Times New Roman"/>
          <w:color w:val="000000" w:themeColor="text1"/>
          <w:szCs w:val="22"/>
        </w:rPr>
        <w:t xml:space="preserve"> necessary to </w:t>
      </w:r>
      <w:r w:rsidR="00070D96">
        <w:rPr>
          <w:rFonts w:ascii="Times" w:hAnsi="Times" w:cs="Times New Roman"/>
          <w:color w:val="000000" w:themeColor="text1"/>
          <w:szCs w:val="22"/>
        </w:rPr>
        <w:t xml:space="preserve">completely </w:t>
      </w:r>
      <w:r w:rsidR="00823C02">
        <w:rPr>
          <w:rFonts w:ascii="Times" w:hAnsi="Times" w:cs="Times New Roman"/>
          <w:color w:val="000000" w:themeColor="text1"/>
          <w:szCs w:val="22"/>
        </w:rPr>
        <w:t xml:space="preserve">eliminate illegal fishing and thus </w:t>
      </w:r>
      <w:r w:rsidR="00A435F5">
        <w:rPr>
          <w:rFonts w:ascii="Times" w:hAnsi="Times" w:cs="Times New Roman"/>
          <w:color w:val="000000" w:themeColor="text1"/>
          <w:szCs w:val="22"/>
        </w:rPr>
        <w:t>perfectly achieve the legal ha</w:t>
      </w:r>
      <w:r w:rsidR="00070D96">
        <w:rPr>
          <w:rFonts w:ascii="Times" w:hAnsi="Times" w:cs="Times New Roman"/>
          <w:color w:val="000000" w:themeColor="text1"/>
          <w:szCs w:val="22"/>
        </w:rPr>
        <w:t>rvest level for each archetype. T</w:t>
      </w:r>
      <w:r w:rsidR="00A435F5">
        <w:rPr>
          <w:rFonts w:ascii="Times" w:hAnsi="Times" w:cs="Times New Roman"/>
          <w:color w:val="000000" w:themeColor="text1"/>
          <w:szCs w:val="22"/>
        </w:rPr>
        <w:t>hese enforcement levels</w:t>
      </w:r>
      <w:r w:rsidR="00070D96">
        <w:rPr>
          <w:rFonts w:ascii="Times" w:hAnsi="Times" w:cs="Times New Roman"/>
          <w:color w:val="000000" w:themeColor="text1"/>
          <w:szCs w:val="22"/>
        </w:rPr>
        <w:t xml:space="preserve"> are allowed</w:t>
      </w:r>
      <w:r w:rsidR="00A435F5">
        <w:rPr>
          <w:rFonts w:ascii="Times" w:hAnsi="Times" w:cs="Times New Roman"/>
          <w:color w:val="000000" w:themeColor="text1"/>
          <w:szCs w:val="22"/>
        </w:rPr>
        <w:t xml:space="preserve"> </w:t>
      </w:r>
      <w:r w:rsidR="00823C02">
        <w:rPr>
          <w:rFonts w:ascii="Times" w:hAnsi="Times" w:cs="Times New Roman"/>
          <w:color w:val="000000" w:themeColor="text1"/>
          <w:szCs w:val="22"/>
        </w:rPr>
        <w:t>to</w:t>
      </w:r>
      <w:r w:rsidR="00C907B8">
        <w:rPr>
          <w:rFonts w:ascii="Times" w:hAnsi="Times" w:cs="Times New Roman"/>
          <w:color w:val="000000" w:themeColor="text1"/>
          <w:szCs w:val="22"/>
        </w:rPr>
        <w:t xml:space="preserve"> be</w:t>
      </w:r>
      <w:r w:rsidR="006F7B05">
        <w:rPr>
          <w:rFonts w:ascii="Times" w:hAnsi="Times" w:cs="Times New Roman"/>
          <w:color w:val="000000" w:themeColor="text1"/>
          <w:szCs w:val="22"/>
        </w:rPr>
        <w:t xml:space="preserve"> higher than the optimal levels</w:t>
      </w:r>
      <w:r w:rsidR="00A435F5">
        <w:rPr>
          <w:rFonts w:ascii="Times" w:hAnsi="Times" w:cs="Times New Roman"/>
          <w:color w:val="000000" w:themeColor="text1"/>
          <w:szCs w:val="22"/>
        </w:rPr>
        <w:t>.</w:t>
      </w:r>
      <w:r w:rsidR="006F7B05">
        <w:rPr>
          <w:rFonts w:ascii="Times" w:hAnsi="Times" w:cs="Times New Roman"/>
          <w:color w:val="000000" w:themeColor="text1"/>
          <w:szCs w:val="22"/>
        </w:rPr>
        <w:t xml:space="preserve"> For each archetype, the additional cost </w:t>
      </w:r>
      <w:r w:rsidR="00672ED4">
        <w:rPr>
          <w:rFonts w:ascii="Times" w:hAnsi="Times" w:cs="Times New Roman"/>
          <w:color w:val="000000" w:themeColor="text1"/>
          <w:szCs w:val="22"/>
        </w:rPr>
        <w:t xml:space="preserve">needed </w:t>
      </w:r>
      <w:r w:rsidR="006F7B05">
        <w:rPr>
          <w:rFonts w:ascii="Times" w:hAnsi="Times" w:cs="Times New Roman"/>
          <w:color w:val="000000" w:themeColor="text1"/>
          <w:szCs w:val="22"/>
        </w:rPr>
        <w:t xml:space="preserve">to achieve </w:t>
      </w:r>
      <w:r w:rsidR="006F6381">
        <w:rPr>
          <w:rFonts w:ascii="Times" w:hAnsi="Times" w:cs="Times New Roman"/>
          <w:color w:val="000000" w:themeColor="text1"/>
          <w:szCs w:val="22"/>
        </w:rPr>
        <w:t>this enforcement effort</w:t>
      </w:r>
      <w:r w:rsidR="00931F2F">
        <w:rPr>
          <w:rFonts w:ascii="Times" w:hAnsi="Times" w:cs="Times New Roman"/>
          <w:color w:val="000000" w:themeColor="text1"/>
          <w:szCs w:val="22"/>
        </w:rPr>
        <w:t xml:space="preserve"> is also found</w:t>
      </w:r>
      <w:r w:rsidR="00F5549D">
        <w:rPr>
          <w:rFonts w:ascii="Times" w:hAnsi="Times" w:cs="Times New Roman"/>
          <w:color w:val="000000" w:themeColor="text1"/>
          <w:szCs w:val="22"/>
        </w:rPr>
        <w:t>.</w:t>
      </w:r>
      <w:r w:rsidR="00027E06">
        <w:rPr>
          <w:rFonts w:ascii="Times" w:hAnsi="Times" w:cs="Times New Roman"/>
          <w:color w:val="000000" w:themeColor="text1"/>
          <w:szCs w:val="22"/>
        </w:rPr>
        <w:t xml:space="preserve"> This enforcement effort is thus not economically optimal, but may be more desirable from a social or conservation perspective.</w:t>
      </w:r>
    </w:p>
    <w:p w14:paraId="3D755EF1" w14:textId="77777777" w:rsidR="00A435F5" w:rsidRDefault="00A435F5" w:rsidP="00B30397">
      <w:pPr>
        <w:spacing w:line="240" w:lineRule="auto"/>
        <w:contextualSpacing/>
        <w:rPr>
          <w:rFonts w:ascii="Times" w:hAnsi="Times" w:cs="Times New Roman"/>
          <w:i/>
          <w:color w:val="000000" w:themeColor="text1"/>
          <w:szCs w:val="22"/>
        </w:rPr>
      </w:pPr>
    </w:p>
    <w:p w14:paraId="179D7C0F" w14:textId="25A0870C" w:rsidR="00304070" w:rsidRDefault="006D51E4" w:rsidP="00B30397">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2.3 </w:t>
      </w:r>
      <w:r w:rsidR="00304070">
        <w:rPr>
          <w:rFonts w:ascii="Times" w:hAnsi="Times" w:cs="Times New Roman"/>
          <w:i/>
          <w:color w:val="000000" w:themeColor="text1"/>
          <w:szCs w:val="22"/>
        </w:rPr>
        <w:t>Sensitivity Analyses</w:t>
      </w:r>
    </w:p>
    <w:p w14:paraId="7D18409C" w14:textId="77777777" w:rsidR="00304070" w:rsidRDefault="00304070" w:rsidP="00B30397">
      <w:pPr>
        <w:spacing w:line="240" w:lineRule="auto"/>
        <w:contextualSpacing/>
        <w:rPr>
          <w:rFonts w:ascii="Times" w:hAnsi="Times" w:cs="Times New Roman"/>
          <w:i/>
          <w:color w:val="000000" w:themeColor="text1"/>
          <w:szCs w:val="22"/>
        </w:rPr>
      </w:pPr>
    </w:p>
    <w:p w14:paraId="744A7D3E" w14:textId="3449676C" w:rsidR="00B30397" w:rsidRPr="006D51E4" w:rsidRDefault="006D51E4" w:rsidP="00B30397">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2.3.1 </w:t>
      </w:r>
      <w:r w:rsidR="00173205">
        <w:rPr>
          <w:rFonts w:ascii="Times" w:hAnsi="Times" w:cs="Times New Roman"/>
          <w:i/>
          <w:color w:val="000000" w:themeColor="text1"/>
          <w:szCs w:val="22"/>
        </w:rPr>
        <w:t>Impacts</w:t>
      </w:r>
      <w:r w:rsidR="00173205" w:rsidRPr="004A1324">
        <w:rPr>
          <w:rFonts w:ascii="Times" w:hAnsi="Times" w:cs="Times New Roman"/>
          <w:i/>
          <w:color w:val="000000" w:themeColor="text1"/>
          <w:szCs w:val="22"/>
        </w:rPr>
        <w:t xml:space="preserve"> of</w:t>
      </w:r>
      <w:r w:rsidR="00173205">
        <w:rPr>
          <w:rFonts w:ascii="Times" w:hAnsi="Times" w:cs="Times New Roman"/>
          <w:i/>
          <w:color w:val="000000" w:themeColor="text1"/>
          <w:szCs w:val="22"/>
        </w:rPr>
        <w:t xml:space="preserve"> Initial</w:t>
      </w:r>
      <w:r w:rsidR="00173205" w:rsidRPr="004A1324">
        <w:rPr>
          <w:rFonts w:ascii="Times" w:hAnsi="Times" w:cs="Times New Roman"/>
          <w:i/>
          <w:color w:val="000000" w:themeColor="text1"/>
          <w:szCs w:val="22"/>
        </w:rPr>
        <w:t xml:space="preserve"> </w:t>
      </w:r>
      <w:r w:rsidR="00173205">
        <w:rPr>
          <w:rFonts w:ascii="Times" w:hAnsi="Times" w:cs="Times New Roman"/>
          <w:i/>
          <w:color w:val="000000" w:themeColor="text1"/>
          <w:szCs w:val="22"/>
        </w:rPr>
        <w:t>S</w:t>
      </w:r>
      <w:r w:rsidR="00173205" w:rsidRPr="004A1324">
        <w:rPr>
          <w:rFonts w:ascii="Times" w:hAnsi="Times" w:cs="Times New Roman"/>
          <w:i/>
          <w:color w:val="000000" w:themeColor="text1"/>
          <w:szCs w:val="22"/>
        </w:rPr>
        <w:t xml:space="preserve">tock </w:t>
      </w:r>
      <w:r w:rsidR="00173205">
        <w:rPr>
          <w:rFonts w:ascii="Times" w:hAnsi="Times" w:cs="Times New Roman"/>
          <w:i/>
          <w:color w:val="000000" w:themeColor="text1"/>
          <w:szCs w:val="22"/>
        </w:rPr>
        <w:t>S</w:t>
      </w:r>
      <w:r w:rsidR="003E37D1" w:rsidRPr="00834898">
        <w:rPr>
          <w:rFonts w:ascii="Times" w:hAnsi="Times" w:cs="Times New Roman"/>
          <w:i/>
          <w:color w:val="000000" w:themeColor="text1"/>
          <w:szCs w:val="22"/>
        </w:rPr>
        <w:t xml:space="preserve">tatus </w:t>
      </w:r>
    </w:p>
    <w:p w14:paraId="250357EA" w14:textId="77777777" w:rsidR="00295DBA" w:rsidRDefault="00295DBA" w:rsidP="00677A74">
      <w:pPr>
        <w:spacing w:line="240" w:lineRule="auto"/>
        <w:rPr>
          <w:rFonts w:ascii="Times" w:hAnsi="Times" w:cs="Times New Roman"/>
          <w:color w:val="000000" w:themeColor="text1"/>
          <w:szCs w:val="22"/>
        </w:rPr>
      </w:pPr>
    </w:p>
    <w:p w14:paraId="791E3F66" w14:textId="0807A600" w:rsidR="0043403F" w:rsidRDefault="00931F2F" w:rsidP="00677A74">
      <w:pPr>
        <w:spacing w:line="240" w:lineRule="auto"/>
        <w:rPr>
          <w:rFonts w:ascii="Times" w:hAnsi="Times" w:cs="Times New Roman"/>
          <w:color w:val="000000" w:themeColor="text1"/>
          <w:szCs w:val="22"/>
        </w:rPr>
      </w:pPr>
      <w:r>
        <w:rPr>
          <w:rFonts w:ascii="Times" w:hAnsi="Times" w:cs="Times New Roman"/>
          <w:color w:val="000000" w:themeColor="text1"/>
          <w:szCs w:val="22"/>
        </w:rPr>
        <w:t>T</w:t>
      </w:r>
      <w:r w:rsidR="006A5404">
        <w:rPr>
          <w:rFonts w:ascii="Times" w:hAnsi="Times" w:cs="Times New Roman"/>
          <w:color w:val="000000" w:themeColor="text1"/>
          <w:szCs w:val="22"/>
        </w:rPr>
        <w:t>he impact of starting stock status (</w:t>
      </w:r>
      <w:proofErr w:type="spellStart"/>
      <w:r w:rsidR="00173205">
        <w:rPr>
          <w:rFonts w:ascii="Times" w:hAnsi="Times" w:cs="Times New Roman"/>
          <w:i/>
          <w:color w:val="000000" w:themeColor="text1"/>
          <w:szCs w:val="22"/>
        </w:rPr>
        <w:t>B</w:t>
      </w:r>
      <w:r w:rsidR="006A5404">
        <w:rPr>
          <w:rFonts w:ascii="Times" w:hAnsi="Times" w:cs="Times New Roman"/>
          <w:i/>
          <w:color w:val="000000" w:themeColor="text1"/>
          <w:szCs w:val="22"/>
          <w:vertAlign w:val="subscript"/>
        </w:rPr>
        <w:t>t</w:t>
      </w:r>
      <w:proofErr w:type="spellEnd"/>
      <w:r w:rsidR="006A5404">
        <w:rPr>
          <w:rFonts w:ascii="Times" w:hAnsi="Times" w:cs="Times New Roman"/>
          <w:color w:val="000000" w:themeColor="text1"/>
          <w:szCs w:val="22"/>
        </w:rPr>
        <w:t>/</w:t>
      </w:r>
      <w:r w:rsidR="00173205">
        <w:rPr>
          <w:rFonts w:ascii="Times" w:hAnsi="Times" w:cs="Times New Roman"/>
          <w:i/>
          <w:color w:val="000000" w:themeColor="text1"/>
          <w:szCs w:val="22"/>
        </w:rPr>
        <w:t>B</w:t>
      </w:r>
      <w:r w:rsidR="00173205">
        <w:rPr>
          <w:rFonts w:ascii="Times" w:hAnsi="Times" w:cs="Times New Roman"/>
          <w:i/>
          <w:color w:val="000000" w:themeColor="text1"/>
          <w:szCs w:val="22"/>
          <w:vertAlign w:val="subscript"/>
        </w:rPr>
        <w:t>MSY</w:t>
      </w:r>
      <w:r w:rsidR="00692043">
        <w:rPr>
          <w:rFonts w:ascii="Times" w:hAnsi="Times" w:cs="Times New Roman"/>
          <w:i/>
          <w:color w:val="000000" w:themeColor="text1"/>
          <w:szCs w:val="22"/>
        </w:rPr>
        <w:t xml:space="preserve"> </w:t>
      </w:r>
      <w:r w:rsidR="00692043" w:rsidRPr="00692043">
        <w:rPr>
          <w:rFonts w:ascii="Times" w:hAnsi="Times" w:cs="Times New Roman"/>
          <w:color w:val="000000" w:themeColor="text1"/>
          <w:szCs w:val="22"/>
        </w:rPr>
        <w:t>at</w:t>
      </w:r>
      <w:r w:rsidR="006A5404" w:rsidRPr="00BA6A41">
        <w:rPr>
          <w:rFonts w:ascii="Times" w:hAnsi="Times" w:cs="Times New Roman"/>
          <w:i/>
          <w:color w:val="000000" w:themeColor="text1"/>
          <w:szCs w:val="22"/>
        </w:rPr>
        <w:t xml:space="preserve"> </w:t>
      </w:r>
      <w:r w:rsidR="006A5404">
        <w:rPr>
          <w:rFonts w:ascii="Times" w:hAnsi="Times" w:cs="Times New Roman"/>
          <w:i/>
          <w:color w:val="000000" w:themeColor="text1"/>
          <w:szCs w:val="22"/>
        </w:rPr>
        <w:t>t</w:t>
      </w:r>
      <w:r w:rsidR="006A5404" w:rsidRPr="00692043">
        <w:rPr>
          <w:rFonts w:ascii="Times" w:hAnsi="Times" w:cs="Times New Roman"/>
          <w:color w:val="000000" w:themeColor="text1"/>
          <w:szCs w:val="22"/>
        </w:rPr>
        <w:t>=</w:t>
      </w:r>
      <w:r w:rsidR="006A5404" w:rsidRPr="00AE7D19">
        <w:rPr>
          <w:rFonts w:ascii="Times" w:hAnsi="Times" w:cs="Times New Roman"/>
          <w:color w:val="000000" w:themeColor="text1"/>
          <w:szCs w:val="22"/>
        </w:rPr>
        <w:t>1</w:t>
      </w:r>
      <w:r w:rsidR="006A5404">
        <w:rPr>
          <w:rFonts w:ascii="Times" w:hAnsi="Times" w:cs="Times New Roman"/>
          <w:color w:val="000000" w:themeColor="text1"/>
          <w:szCs w:val="22"/>
        </w:rPr>
        <w:t>)</w:t>
      </w:r>
      <w:r w:rsidR="00173205">
        <w:rPr>
          <w:rFonts w:ascii="Times" w:hAnsi="Times" w:cs="Times New Roman"/>
          <w:color w:val="000000" w:themeColor="text1"/>
          <w:szCs w:val="22"/>
        </w:rPr>
        <w:t xml:space="preserve"> on optimal enforcement effort levels</w:t>
      </w:r>
      <w:r w:rsidR="0052599A">
        <w:rPr>
          <w:rFonts w:ascii="Times" w:hAnsi="Times" w:cs="Times New Roman"/>
          <w:color w:val="000000" w:themeColor="text1"/>
          <w:szCs w:val="22"/>
        </w:rPr>
        <w:t xml:space="preserve"> and costs</w:t>
      </w:r>
      <w:r w:rsidR="00DA51BE">
        <w:rPr>
          <w:rFonts w:ascii="Times" w:hAnsi="Times" w:cs="Times New Roman"/>
          <w:color w:val="000000" w:themeColor="text1"/>
          <w:szCs w:val="22"/>
        </w:rPr>
        <w:t>, social</w:t>
      </w:r>
      <w:r w:rsidR="0052599A">
        <w:rPr>
          <w:rFonts w:ascii="Times" w:hAnsi="Times" w:cs="Times New Roman"/>
          <w:color w:val="000000" w:themeColor="text1"/>
          <w:szCs w:val="22"/>
        </w:rPr>
        <w:t xml:space="preserve"> planner break-even point, </w:t>
      </w:r>
      <w:r w:rsidR="00DA51BE">
        <w:rPr>
          <w:rFonts w:ascii="Times" w:hAnsi="Times" w:cs="Times New Roman"/>
          <w:color w:val="000000" w:themeColor="text1"/>
          <w:szCs w:val="22"/>
        </w:rPr>
        <w:t xml:space="preserve">financing revenue streams, </w:t>
      </w:r>
      <w:r w:rsidR="00173205">
        <w:rPr>
          <w:rFonts w:ascii="Times" w:hAnsi="Times" w:cs="Times New Roman"/>
          <w:color w:val="000000" w:themeColor="text1"/>
          <w:szCs w:val="22"/>
        </w:rPr>
        <w:t>and net social benefits</w:t>
      </w:r>
      <w:r>
        <w:rPr>
          <w:rFonts w:ascii="Times" w:hAnsi="Times" w:cs="Times New Roman"/>
          <w:color w:val="000000" w:themeColor="text1"/>
          <w:szCs w:val="22"/>
        </w:rPr>
        <w:t xml:space="preserve"> is investigated</w:t>
      </w:r>
      <w:r w:rsidR="00173205">
        <w:rPr>
          <w:rFonts w:ascii="Times" w:hAnsi="Times" w:cs="Times New Roman"/>
          <w:color w:val="000000" w:themeColor="text1"/>
          <w:szCs w:val="22"/>
        </w:rPr>
        <w:t xml:space="preserve"> </w:t>
      </w:r>
      <w:r w:rsidR="0043403F">
        <w:rPr>
          <w:rFonts w:ascii="Times" w:hAnsi="Times" w:cs="Times New Roman"/>
          <w:color w:val="000000" w:themeColor="text1"/>
          <w:szCs w:val="22"/>
        </w:rPr>
        <w:t xml:space="preserve">by running the </w:t>
      </w:r>
      <w:proofErr w:type="spellStart"/>
      <w:r w:rsidR="0043403F">
        <w:rPr>
          <w:rFonts w:ascii="Times" w:hAnsi="Times" w:cs="Times New Roman"/>
          <w:color w:val="000000" w:themeColor="text1"/>
          <w:szCs w:val="22"/>
        </w:rPr>
        <w:t>bioeconomic</w:t>
      </w:r>
      <w:proofErr w:type="spellEnd"/>
      <w:r w:rsidR="0043403F">
        <w:rPr>
          <w:rFonts w:ascii="Times" w:hAnsi="Times" w:cs="Times New Roman"/>
          <w:color w:val="000000" w:themeColor="text1"/>
          <w:szCs w:val="22"/>
        </w:rPr>
        <w:t xml:space="preserve"> model and enforcement model for </w:t>
      </w:r>
      <w:r w:rsidR="00D42FD7">
        <w:rPr>
          <w:rFonts w:ascii="Times" w:hAnsi="Times" w:cs="Times New Roman"/>
          <w:color w:val="000000" w:themeColor="text1"/>
          <w:szCs w:val="22"/>
        </w:rPr>
        <w:t xml:space="preserve">initial stock levels of </w:t>
      </w:r>
      <w:r w:rsidR="0043403F">
        <w:rPr>
          <w:rFonts w:ascii="Times" w:hAnsi="Times" w:cs="Times New Roman"/>
          <w:color w:val="000000" w:themeColor="text1"/>
          <w:szCs w:val="22"/>
        </w:rPr>
        <w:t>0</w:t>
      </w:r>
      <w:r w:rsidR="00D42FD7">
        <w:rPr>
          <w:rFonts w:ascii="Times" w:hAnsi="Times" w:cs="Times New Roman"/>
          <w:color w:val="000000" w:themeColor="text1"/>
          <w:szCs w:val="22"/>
        </w:rPr>
        <w:t>.4</w:t>
      </w:r>
      <w:r w:rsidR="00D42FD7">
        <w:rPr>
          <w:rFonts w:ascii="Times" w:hAnsi="Times" w:cs="Times New Roman"/>
          <w:i/>
          <w:color w:val="000000" w:themeColor="text1"/>
          <w:szCs w:val="22"/>
        </w:rPr>
        <w:t>B</w:t>
      </w:r>
      <w:r w:rsidR="00D42FD7">
        <w:rPr>
          <w:rFonts w:ascii="Times" w:hAnsi="Times" w:cs="Times New Roman"/>
          <w:i/>
          <w:color w:val="000000" w:themeColor="text1"/>
          <w:szCs w:val="22"/>
          <w:vertAlign w:val="subscript"/>
        </w:rPr>
        <w:t>MSY</w:t>
      </w:r>
      <w:r w:rsidR="0043403F">
        <w:rPr>
          <w:rFonts w:ascii="Times" w:hAnsi="Times" w:cs="Times New Roman"/>
          <w:color w:val="000000" w:themeColor="text1"/>
          <w:szCs w:val="22"/>
        </w:rPr>
        <w:t>, 0.</w:t>
      </w:r>
      <w:r w:rsidR="00D42FD7">
        <w:rPr>
          <w:rFonts w:ascii="Times" w:hAnsi="Times" w:cs="Times New Roman"/>
          <w:color w:val="000000" w:themeColor="text1"/>
          <w:szCs w:val="22"/>
        </w:rPr>
        <w:t>8</w:t>
      </w:r>
      <w:r w:rsidR="00D42FD7">
        <w:rPr>
          <w:rFonts w:ascii="Times" w:hAnsi="Times" w:cs="Times New Roman"/>
          <w:i/>
          <w:color w:val="000000" w:themeColor="text1"/>
          <w:szCs w:val="22"/>
        </w:rPr>
        <w:t>B</w:t>
      </w:r>
      <w:r w:rsidR="00D42FD7">
        <w:rPr>
          <w:rFonts w:ascii="Times" w:hAnsi="Times" w:cs="Times New Roman"/>
          <w:i/>
          <w:color w:val="000000" w:themeColor="text1"/>
          <w:szCs w:val="22"/>
          <w:vertAlign w:val="subscript"/>
        </w:rPr>
        <w:t>MSY</w:t>
      </w:r>
      <w:r w:rsidR="0043403F">
        <w:rPr>
          <w:rFonts w:ascii="Times" w:hAnsi="Times" w:cs="Times New Roman"/>
          <w:color w:val="000000" w:themeColor="text1"/>
          <w:szCs w:val="22"/>
        </w:rPr>
        <w:t xml:space="preserve">, </w:t>
      </w:r>
      <w:r w:rsidR="00D42FD7">
        <w:rPr>
          <w:rFonts w:ascii="Times" w:hAnsi="Times" w:cs="Times New Roman"/>
          <w:color w:val="000000" w:themeColor="text1"/>
          <w:szCs w:val="22"/>
        </w:rPr>
        <w:t>1.2</w:t>
      </w:r>
      <w:r w:rsidR="00D42FD7">
        <w:rPr>
          <w:rFonts w:ascii="Times" w:hAnsi="Times" w:cs="Times New Roman"/>
          <w:i/>
          <w:color w:val="000000" w:themeColor="text1"/>
          <w:szCs w:val="22"/>
        </w:rPr>
        <w:t>B</w:t>
      </w:r>
      <w:r w:rsidR="00D42FD7">
        <w:rPr>
          <w:rFonts w:ascii="Times" w:hAnsi="Times" w:cs="Times New Roman"/>
          <w:i/>
          <w:color w:val="000000" w:themeColor="text1"/>
          <w:szCs w:val="22"/>
          <w:vertAlign w:val="subscript"/>
        </w:rPr>
        <w:t>MSY</w:t>
      </w:r>
      <w:r w:rsidR="0043403F">
        <w:rPr>
          <w:rFonts w:ascii="Times" w:hAnsi="Times" w:cs="Times New Roman"/>
          <w:color w:val="000000" w:themeColor="text1"/>
          <w:szCs w:val="22"/>
        </w:rPr>
        <w:t>, 1.</w:t>
      </w:r>
      <w:r w:rsidR="00D42FD7">
        <w:rPr>
          <w:rFonts w:ascii="Times" w:hAnsi="Times" w:cs="Times New Roman"/>
          <w:color w:val="000000" w:themeColor="text1"/>
          <w:szCs w:val="22"/>
        </w:rPr>
        <w:t>6</w:t>
      </w:r>
      <w:r w:rsidR="00D42FD7" w:rsidRPr="00D42FD7">
        <w:rPr>
          <w:rFonts w:ascii="Times" w:hAnsi="Times" w:cs="Times New Roman"/>
          <w:i/>
          <w:color w:val="000000" w:themeColor="text1"/>
          <w:szCs w:val="22"/>
        </w:rPr>
        <w:t xml:space="preserve"> </w:t>
      </w:r>
      <w:r w:rsidR="00D42FD7">
        <w:rPr>
          <w:rFonts w:ascii="Times" w:hAnsi="Times" w:cs="Times New Roman"/>
          <w:i/>
          <w:color w:val="000000" w:themeColor="text1"/>
          <w:szCs w:val="22"/>
        </w:rPr>
        <w:t>B</w:t>
      </w:r>
      <w:r w:rsidR="00D42FD7">
        <w:rPr>
          <w:rFonts w:ascii="Times" w:hAnsi="Times" w:cs="Times New Roman"/>
          <w:i/>
          <w:color w:val="000000" w:themeColor="text1"/>
          <w:szCs w:val="22"/>
          <w:vertAlign w:val="subscript"/>
        </w:rPr>
        <w:t>MSY</w:t>
      </w:r>
      <w:r w:rsidR="0043403F">
        <w:rPr>
          <w:rFonts w:ascii="Times" w:hAnsi="Times" w:cs="Times New Roman"/>
          <w:color w:val="000000" w:themeColor="text1"/>
          <w:szCs w:val="22"/>
        </w:rPr>
        <w:t>, and 2</w:t>
      </w:r>
      <w:r w:rsidR="00D42FD7" w:rsidRPr="00D42FD7">
        <w:rPr>
          <w:rFonts w:ascii="Times" w:hAnsi="Times" w:cs="Times New Roman"/>
          <w:i/>
          <w:color w:val="000000" w:themeColor="text1"/>
          <w:szCs w:val="22"/>
        </w:rPr>
        <w:t xml:space="preserve"> </w:t>
      </w:r>
      <w:r w:rsidR="00D42FD7">
        <w:rPr>
          <w:rFonts w:ascii="Times" w:hAnsi="Times" w:cs="Times New Roman"/>
          <w:i/>
          <w:color w:val="000000" w:themeColor="text1"/>
          <w:szCs w:val="22"/>
        </w:rPr>
        <w:t>B</w:t>
      </w:r>
      <w:r w:rsidR="00D42FD7">
        <w:rPr>
          <w:rFonts w:ascii="Times" w:hAnsi="Times" w:cs="Times New Roman"/>
          <w:i/>
          <w:color w:val="000000" w:themeColor="text1"/>
          <w:szCs w:val="22"/>
          <w:vertAlign w:val="subscript"/>
        </w:rPr>
        <w:t>MSY</w:t>
      </w:r>
      <w:r w:rsidR="00C13E6D">
        <w:rPr>
          <w:rFonts w:ascii="Times" w:hAnsi="Times" w:cs="Times New Roman"/>
          <w:i/>
          <w:color w:val="000000" w:themeColor="text1"/>
          <w:szCs w:val="22"/>
          <w:vertAlign w:val="subscript"/>
        </w:rPr>
        <w:t xml:space="preserve"> </w:t>
      </w:r>
      <w:r w:rsidR="00C13E6D" w:rsidRPr="00C13E6D">
        <w:rPr>
          <w:rFonts w:ascii="Times" w:hAnsi="Times" w:cs="Times New Roman"/>
          <w:color w:val="000000" w:themeColor="text1"/>
          <w:szCs w:val="22"/>
        </w:rPr>
        <w:t>(</w:t>
      </w:r>
      <w:r w:rsidR="001B40E1" w:rsidRPr="00C04DE9">
        <w:rPr>
          <w:rFonts w:ascii="Times" w:hAnsi="Times" w:cs="Times New Roman"/>
          <w:color w:val="000000" w:themeColor="text1"/>
          <w:szCs w:val="22"/>
        </w:rPr>
        <w:fldChar w:fldCharType="begin"/>
      </w:r>
      <w:r w:rsidR="001B40E1" w:rsidRPr="001B40E1">
        <w:rPr>
          <w:rFonts w:ascii="Times" w:hAnsi="Times" w:cs="Times New Roman"/>
          <w:color w:val="000000" w:themeColor="text1"/>
          <w:szCs w:val="22"/>
        </w:rPr>
        <w:instrText xml:space="preserve"> REF _Ref283375051 \h </w:instrText>
      </w:r>
      <w:r w:rsidR="001B40E1" w:rsidRPr="00677A74">
        <w:rPr>
          <w:rFonts w:ascii="Times" w:hAnsi="Times" w:cs="Times New Roman"/>
          <w:color w:val="000000" w:themeColor="text1"/>
          <w:szCs w:val="22"/>
        </w:rPr>
        <w:instrText xml:space="preserve"> \* MERGEFORMAT </w:instrText>
      </w:r>
      <w:r w:rsidR="001B40E1" w:rsidRPr="00C04DE9">
        <w:rPr>
          <w:rFonts w:ascii="Times" w:hAnsi="Times" w:cs="Times New Roman"/>
          <w:color w:val="000000" w:themeColor="text1"/>
          <w:szCs w:val="22"/>
        </w:rPr>
      </w:r>
      <w:r w:rsidR="001B40E1" w:rsidRPr="00C04DE9">
        <w:rPr>
          <w:rFonts w:ascii="Times" w:hAnsi="Times" w:cs="Times New Roman"/>
          <w:color w:val="000000" w:themeColor="text1"/>
          <w:szCs w:val="22"/>
        </w:rPr>
        <w:fldChar w:fldCharType="separate"/>
      </w:r>
      <w:r w:rsidR="001B40E1" w:rsidRPr="00677A74">
        <w:rPr>
          <w:rFonts w:ascii="Times" w:hAnsi="Times"/>
          <w:color w:val="000000" w:themeColor="text1"/>
          <w:szCs w:val="22"/>
        </w:rPr>
        <w:t xml:space="preserve">Table </w:t>
      </w:r>
      <w:r w:rsidR="001B40E1" w:rsidRPr="00677A74">
        <w:rPr>
          <w:rFonts w:ascii="Times" w:hAnsi="Times"/>
          <w:noProof/>
          <w:color w:val="000000" w:themeColor="text1"/>
          <w:szCs w:val="22"/>
        </w:rPr>
        <w:t>2</w:t>
      </w:r>
      <w:r w:rsidR="001B40E1" w:rsidRPr="00C04DE9">
        <w:rPr>
          <w:rFonts w:ascii="Times" w:hAnsi="Times" w:cs="Times New Roman"/>
          <w:color w:val="000000" w:themeColor="text1"/>
          <w:szCs w:val="22"/>
        </w:rPr>
        <w:fldChar w:fldCharType="end"/>
      </w:r>
      <w:r w:rsidR="00C13E6D" w:rsidRPr="00C13E6D">
        <w:rPr>
          <w:rFonts w:ascii="Times" w:hAnsi="Times" w:cs="Times New Roman"/>
          <w:color w:val="000000" w:themeColor="text1"/>
          <w:szCs w:val="22"/>
        </w:rPr>
        <w:t>)</w:t>
      </w:r>
      <w:r w:rsidR="00173205">
        <w:rPr>
          <w:rFonts w:ascii="Times" w:hAnsi="Times" w:cs="Times New Roman"/>
          <w:color w:val="000000" w:themeColor="text1"/>
          <w:szCs w:val="22"/>
        </w:rPr>
        <w:t>.</w:t>
      </w:r>
      <w:r w:rsidR="0043403F">
        <w:rPr>
          <w:rFonts w:ascii="Times" w:hAnsi="Times" w:cs="Times New Roman"/>
          <w:color w:val="000000" w:themeColor="text1"/>
          <w:szCs w:val="22"/>
        </w:rPr>
        <w:t xml:space="preserve"> </w:t>
      </w:r>
      <w:r w:rsidR="00584C07">
        <w:rPr>
          <w:rFonts w:ascii="Times" w:hAnsi="Times" w:cs="Times New Roman"/>
          <w:color w:val="000000" w:themeColor="text1"/>
          <w:szCs w:val="22"/>
        </w:rPr>
        <w:t>This is done</w:t>
      </w:r>
      <w:r w:rsidR="006C7513">
        <w:rPr>
          <w:rFonts w:ascii="Times" w:hAnsi="Times" w:cs="Times New Roman"/>
          <w:color w:val="000000" w:themeColor="text1"/>
          <w:szCs w:val="22"/>
        </w:rPr>
        <w:t xml:space="preserve"> for</w:t>
      </w:r>
      <w:r w:rsidR="0043403F">
        <w:rPr>
          <w:rFonts w:ascii="Times" w:hAnsi="Times" w:cs="Times New Roman"/>
          <w:color w:val="000000" w:themeColor="text1"/>
          <w:szCs w:val="22"/>
        </w:rPr>
        <w:t xml:space="preserve"> each of the three archetypes. </w:t>
      </w:r>
    </w:p>
    <w:p w14:paraId="388A7714" w14:textId="77777777" w:rsidR="00FD3242" w:rsidRDefault="00FD3242" w:rsidP="003E37D1">
      <w:pPr>
        <w:spacing w:line="240" w:lineRule="auto"/>
        <w:rPr>
          <w:rFonts w:ascii="Times" w:hAnsi="Times" w:cs="Times New Roman"/>
          <w:color w:val="000000" w:themeColor="text1"/>
          <w:szCs w:val="22"/>
        </w:rPr>
      </w:pPr>
    </w:p>
    <w:p w14:paraId="56D85B35" w14:textId="6A0DF3A8" w:rsidR="00FD3242" w:rsidRPr="006D51E4" w:rsidRDefault="00FD3242" w:rsidP="00FD3242">
      <w:pPr>
        <w:spacing w:line="240" w:lineRule="auto"/>
        <w:rPr>
          <w:rFonts w:ascii="Times" w:hAnsi="Times" w:cs="Times New Roman"/>
          <w:i/>
          <w:color w:val="000000" w:themeColor="text1"/>
          <w:szCs w:val="22"/>
        </w:rPr>
      </w:pPr>
      <w:r>
        <w:rPr>
          <w:rFonts w:ascii="Times" w:hAnsi="Times" w:cs="Times New Roman"/>
          <w:i/>
          <w:color w:val="000000" w:themeColor="text1"/>
          <w:szCs w:val="22"/>
        </w:rPr>
        <w:t>2.3.2</w:t>
      </w:r>
      <w:r w:rsidR="006D51E4">
        <w:rPr>
          <w:rFonts w:ascii="Times" w:hAnsi="Times" w:cs="Times New Roman"/>
          <w:i/>
          <w:color w:val="000000" w:themeColor="text1"/>
          <w:szCs w:val="22"/>
        </w:rPr>
        <w:t xml:space="preserve"> </w:t>
      </w:r>
      <w:r>
        <w:rPr>
          <w:rFonts w:ascii="Times" w:hAnsi="Times" w:cs="Times New Roman"/>
          <w:i/>
          <w:color w:val="000000" w:themeColor="text1"/>
          <w:szCs w:val="22"/>
        </w:rPr>
        <w:t>Impact of Financing Mechanism Parameters</w:t>
      </w:r>
    </w:p>
    <w:p w14:paraId="098A985A" w14:textId="77777777" w:rsidR="00295DBA" w:rsidRDefault="00295DBA" w:rsidP="00677A74">
      <w:pPr>
        <w:spacing w:line="240" w:lineRule="auto"/>
        <w:rPr>
          <w:rFonts w:ascii="Times" w:hAnsi="Times" w:cs="Times New Roman"/>
          <w:color w:val="000000" w:themeColor="text1"/>
          <w:szCs w:val="22"/>
        </w:rPr>
      </w:pPr>
    </w:p>
    <w:p w14:paraId="0D6D2E4F" w14:textId="2F60945E" w:rsidR="00FD3242" w:rsidRPr="009B6B62" w:rsidRDefault="00AA1BE0" w:rsidP="00677A74">
      <w:pPr>
        <w:spacing w:line="240" w:lineRule="auto"/>
        <w:rPr>
          <w:rFonts w:ascii="Times" w:hAnsi="Times" w:cs="Times New Roman"/>
          <w:i/>
          <w:color w:val="000000" w:themeColor="text1"/>
          <w:szCs w:val="22"/>
        </w:rPr>
      </w:pPr>
      <w:r>
        <w:rPr>
          <w:rFonts w:ascii="Times" w:hAnsi="Times" w:cs="Times New Roman"/>
          <w:color w:val="000000" w:themeColor="text1"/>
          <w:szCs w:val="22"/>
        </w:rPr>
        <w:t>T</w:t>
      </w:r>
      <w:r w:rsidR="004D4F82">
        <w:rPr>
          <w:rFonts w:ascii="Times" w:hAnsi="Times" w:cs="Times New Roman"/>
          <w:color w:val="000000" w:themeColor="text1"/>
          <w:szCs w:val="22"/>
        </w:rPr>
        <w:t>he</w:t>
      </w:r>
      <w:r w:rsidR="00FD3242">
        <w:rPr>
          <w:rFonts w:ascii="Times" w:hAnsi="Times" w:cs="Times New Roman"/>
          <w:color w:val="000000" w:themeColor="text1"/>
          <w:szCs w:val="22"/>
        </w:rPr>
        <w:t xml:space="preserve"> sensitivity </w:t>
      </w:r>
      <w:r w:rsidR="004D4F82">
        <w:rPr>
          <w:rFonts w:ascii="Times" w:hAnsi="Times" w:cs="Times New Roman"/>
          <w:color w:val="000000" w:themeColor="text1"/>
          <w:szCs w:val="22"/>
        </w:rPr>
        <w:t>of the results to</w:t>
      </w:r>
      <w:r w:rsidR="00FD3242">
        <w:rPr>
          <w:rFonts w:ascii="Times" w:hAnsi="Times" w:cs="Times New Roman"/>
          <w:color w:val="000000" w:themeColor="text1"/>
          <w:szCs w:val="22"/>
        </w:rPr>
        <w:t xml:space="preserve"> the landings tax, </w:t>
      </w:r>
      <w:r w:rsidR="004D4F82">
        <w:rPr>
          <w:rFonts w:ascii="Times" w:hAnsi="Times" w:cs="Times New Roman"/>
          <w:color w:val="000000" w:themeColor="text1"/>
          <w:szCs w:val="22"/>
        </w:rPr>
        <w:t xml:space="preserve">enforcement fine, tourism revenue tax, and </w:t>
      </w:r>
      <w:r w:rsidR="00FD3242">
        <w:rPr>
          <w:rFonts w:ascii="Times" w:hAnsi="Times" w:cs="Times New Roman"/>
          <w:color w:val="000000" w:themeColor="text1"/>
          <w:szCs w:val="22"/>
        </w:rPr>
        <w:t>fishing license fee</w:t>
      </w:r>
      <w:r w:rsidR="00D85ED9">
        <w:rPr>
          <w:rFonts w:ascii="Times" w:hAnsi="Times" w:cs="Times New Roman"/>
          <w:color w:val="000000" w:themeColor="text1"/>
          <w:szCs w:val="22"/>
        </w:rPr>
        <w:t xml:space="preserve"> parameter values</w:t>
      </w:r>
      <w:r>
        <w:rPr>
          <w:rFonts w:ascii="Times" w:hAnsi="Times" w:cs="Times New Roman"/>
          <w:color w:val="000000" w:themeColor="text1"/>
          <w:szCs w:val="22"/>
        </w:rPr>
        <w:t xml:space="preserve"> is investigated</w:t>
      </w:r>
      <w:r w:rsidR="00FD3242">
        <w:rPr>
          <w:rFonts w:ascii="Times" w:hAnsi="Times" w:cs="Times New Roman"/>
          <w:color w:val="000000" w:themeColor="text1"/>
          <w:szCs w:val="22"/>
        </w:rPr>
        <w:t>.</w:t>
      </w:r>
      <w:r w:rsidR="009B6B62">
        <w:rPr>
          <w:rFonts w:ascii="Times" w:hAnsi="Times" w:cs="Times New Roman"/>
          <w:i/>
          <w:color w:val="000000" w:themeColor="text1"/>
          <w:szCs w:val="22"/>
        </w:rPr>
        <w:t xml:space="preserve"> </w:t>
      </w:r>
      <w:r w:rsidR="00D85ED9">
        <w:rPr>
          <w:rFonts w:ascii="Times" w:hAnsi="Times" w:cs="Times New Roman"/>
          <w:color w:val="000000" w:themeColor="text1"/>
          <w:szCs w:val="22"/>
        </w:rPr>
        <w:t xml:space="preserve">Each </w:t>
      </w:r>
      <w:r w:rsidR="004D4F82">
        <w:rPr>
          <w:rFonts w:ascii="Times" w:hAnsi="Times" w:cs="Times New Roman"/>
          <w:color w:val="000000" w:themeColor="text1"/>
          <w:szCs w:val="22"/>
        </w:rPr>
        <w:t xml:space="preserve">parameter is run </w:t>
      </w:r>
      <w:r w:rsidR="009B6B62">
        <w:rPr>
          <w:rFonts w:ascii="Times" w:hAnsi="Times" w:cs="Times New Roman"/>
          <w:color w:val="000000" w:themeColor="text1"/>
          <w:szCs w:val="22"/>
        </w:rPr>
        <w:t>over</w:t>
      </w:r>
      <w:r w:rsidR="004D4F82">
        <w:rPr>
          <w:rFonts w:ascii="Times" w:hAnsi="Times" w:cs="Times New Roman"/>
          <w:color w:val="000000" w:themeColor="text1"/>
          <w:szCs w:val="22"/>
        </w:rPr>
        <w:t xml:space="preserve"> the rang</w:t>
      </w:r>
      <w:r w:rsidR="00157639">
        <w:rPr>
          <w:rFonts w:ascii="Times" w:hAnsi="Times" w:cs="Times New Roman"/>
          <w:color w:val="000000" w:themeColor="text1"/>
          <w:szCs w:val="22"/>
        </w:rPr>
        <w:t xml:space="preserve">e of values specified </w:t>
      </w:r>
      <w:r w:rsidR="00157639" w:rsidRPr="00E56A2B">
        <w:rPr>
          <w:rFonts w:ascii="Times" w:hAnsi="Times" w:cs="Times New Roman"/>
          <w:color w:val="000000" w:themeColor="text1"/>
          <w:szCs w:val="22"/>
        </w:rPr>
        <w:t xml:space="preserve">in </w:t>
      </w:r>
      <w:r w:rsidR="001B40E1" w:rsidRPr="00C86195">
        <w:rPr>
          <w:rFonts w:ascii="Times" w:hAnsi="Times" w:cs="Times New Roman"/>
          <w:color w:val="000000" w:themeColor="text1"/>
          <w:szCs w:val="22"/>
        </w:rPr>
        <w:fldChar w:fldCharType="begin"/>
      </w:r>
      <w:r w:rsidR="001B40E1" w:rsidRPr="00C86195">
        <w:rPr>
          <w:rFonts w:ascii="Times" w:hAnsi="Times" w:cs="Times New Roman"/>
          <w:color w:val="000000" w:themeColor="text1"/>
          <w:szCs w:val="22"/>
        </w:rPr>
        <w:instrText xml:space="preserve"> REF _Ref283375051 \h  \* MERGEFORMAT </w:instrText>
      </w:r>
      <w:r w:rsidR="001B40E1" w:rsidRPr="00C86195">
        <w:rPr>
          <w:rFonts w:ascii="Times" w:hAnsi="Times" w:cs="Times New Roman"/>
          <w:color w:val="000000" w:themeColor="text1"/>
          <w:szCs w:val="22"/>
        </w:rPr>
      </w:r>
      <w:r w:rsidR="001B40E1" w:rsidRPr="00C86195">
        <w:rPr>
          <w:rFonts w:ascii="Times" w:hAnsi="Times" w:cs="Times New Roman"/>
          <w:color w:val="000000" w:themeColor="text1"/>
          <w:szCs w:val="22"/>
        </w:rPr>
        <w:fldChar w:fldCharType="separate"/>
      </w:r>
      <w:r w:rsidR="001B40E1" w:rsidRPr="001B40E1">
        <w:rPr>
          <w:rFonts w:ascii="Times" w:hAnsi="Times"/>
          <w:color w:val="000000" w:themeColor="text1"/>
          <w:szCs w:val="22"/>
        </w:rPr>
        <w:t xml:space="preserve">Table </w:t>
      </w:r>
      <w:r w:rsidR="001B40E1" w:rsidRPr="001B40E1">
        <w:rPr>
          <w:rFonts w:ascii="Times" w:hAnsi="Times"/>
          <w:noProof/>
          <w:color w:val="000000" w:themeColor="text1"/>
          <w:szCs w:val="22"/>
        </w:rPr>
        <w:t>2</w:t>
      </w:r>
      <w:r w:rsidR="001B40E1" w:rsidRPr="00C86195">
        <w:rPr>
          <w:rFonts w:ascii="Times" w:hAnsi="Times" w:cs="Times New Roman"/>
          <w:color w:val="000000" w:themeColor="text1"/>
          <w:szCs w:val="22"/>
        </w:rPr>
        <w:fldChar w:fldCharType="end"/>
      </w:r>
      <w:r w:rsidR="001B40E1">
        <w:rPr>
          <w:rFonts w:ascii="Times" w:hAnsi="Times" w:cs="Times New Roman"/>
          <w:color w:val="000000" w:themeColor="text1"/>
          <w:szCs w:val="22"/>
        </w:rPr>
        <w:t xml:space="preserve"> </w:t>
      </w:r>
      <w:r w:rsidR="00BE7158">
        <w:rPr>
          <w:rFonts w:ascii="Times" w:hAnsi="Times" w:cs="Times New Roman"/>
          <w:color w:val="000000" w:themeColor="text1"/>
          <w:szCs w:val="22"/>
        </w:rPr>
        <w:t>while</w:t>
      </w:r>
      <w:r w:rsidR="004D4F82">
        <w:rPr>
          <w:rFonts w:ascii="Times" w:hAnsi="Times" w:cs="Times New Roman"/>
          <w:color w:val="000000" w:themeColor="text1"/>
          <w:szCs w:val="22"/>
        </w:rPr>
        <w:t xml:space="preserve"> </w:t>
      </w:r>
      <w:r w:rsidR="00FD3242">
        <w:rPr>
          <w:rFonts w:ascii="Times" w:hAnsi="Times" w:cs="Times New Roman"/>
          <w:color w:val="000000" w:themeColor="text1"/>
          <w:szCs w:val="22"/>
        </w:rPr>
        <w:t>all other parameters are held at the</w:t>
      </w:r>
      <w:r w:rsidR="003E4B17">
        <w:rPr>
          <w:rFonts w:ascii="Times" w:hAnsi="Times" w:cs="Times New Roman"/>
          <w:color w:val="000000" w:themeColor="text1"/>
          <w:szCs w:val="22"/>
        </w:rPr>
        <w:t>ir</w:t>
      </w:r>
      <w:r w:rsidR="00FD3242">
        <w:rPr>
          <w:rFonts w:ascii="Times" w:hAnsi="Times" w:cs="Times New Roman"/>
          <w:color w:val="000000" w:themeColor="text1"/>
          <w:szCs w:val="22"/>
        </w:rPr>
        <w:t xml:space="preserve"> base value.</w:t>
      </w:r>
    </w:p>
    <w:p w14:paraId="30950E09" w14:textId="77777777" w:rsidR="005C6689" w:rsidRPr="00A92138" w:rsidRDefault="005C6689" w:rsidP="00AD4F79">
      <w:pPr>
        <w:spacing w:line="240" w:lineRule="auto"/>
        <w:contextualSpacing/>
        <w:rPr>
          <w:rFonts w:ascii="Times" w:hAnsi="Times" w:cs="Times New Roman"/>
          <w:color w:val="000000" w:themeColor="text1"/>
          <w:szCs w:val="22"/>
        </w:rPr>
      </w:pPr>
    </w:p>
    <w:p w14:paraId="1831ECB9" w14:textId="4C675678" w:rsidR="00FE5B51" w:rsidRPr="00A92138" w:rsidRDefault="00FE5B51" w:rsidP="00AD4F79">
      <w:pPr>
        <w:spacing w:line="240" w:lineRule="auto"/>
        <w:rPr>
          <w:rFonts w:ascii="Times" w:hAnsi="Times"/>
          <w:b/>
          <w:color w:val="000000" w:themeColor="text1"/>
          <w:szCs w:val="22"/>
        </w:rPr>
      </w:pPr>
      <w:commentRangeStart w:id="61"/>
      <w:r w:rsidRPr="00A92138">
        <w:rPr>
          <w:rFonts w:ascii="Times" w:hAnsi="Times"/>
          <w:b/>
          <w:color w:val="000000" w:themeColor="text1"/>
          <w:szCs w:val="22"/>
        </w:rPr>
        <w:t>3.0 Results</w:t>
      </w:r>
      <w:commentRangeEnd w:id="61"/>
      <w:r w:rsidR="00F149C7">
        <w:rPr>
          <w:rStyle w:val="CommentReference"/>
        </w:rPr>
        <w:commentReference w:id="61"/>
      </w:r>
    </w:p>
    <w:p w14:paraId="2DB063F2" w14:textId="77777777" w:rsidR="00992755" w:rsidRPr="00A92138" w:rsidRDefault="00992755" w:rsidP="00AD4F79">
      <w:pPr>
        <w:spacing w:line="240" w:lineRule="auto"/>
        <w:rPr>
          <w:rFonts w:ascii="Times" w:hAnsi="Times"/>
          <w:b/>
          <w:color w:val="000000" w:themeColor="text1"/>
          <w:szCs w:val="22"/>
        </w:rPr>
      </w:pPr>
    </w:p>
    <w:p w14:paraId="26EA2638" w14:textId="52C1A619" w:rsidR="00515E6B" w:rsidRPr="00A92138" w:rsidRDefault="00515E6B" w:rsidP="00AD4F79">
      <w:pPr>
        <w:spacing w:line="240" w:lineRule="auto"/>
        <w:rPr>
          <w:rFonts w:ascii="Times" w:hAnsi="Times"/>
          <w:i/>
          <w:color w:val="000000" w:themeColor="text1"/>
          <w:szCs w:val="22"/>
        </w:rPr>
      </w:pPr>
      <w:r w:rsidRPr="00A92138">
        <w:rPr>
          <w:rFonts w:ascii="Times" w:hAnsi="Times"/>
          <w:i/>
          <w:color w:val="000000" w:themeColor="text1"/>
          <w:szCs w:val="22"/>
        </w:rPr>
        <w:t xml:space="preserve">3.1 The impact of biomass and archetype on optimal </w:t>
      </w:r>
      <w:r w:rsidR="005C2F7F">
        <w:rPr>
          <w:rFonts w:ascii="Times" w:hAnsi="Times"/>
          <w:i/>
          <w:color w:val="000000" w:themeColor="text1"/>
          <w:szCs w:val="22"/>
        </w:rPr>
        <w:t xml:space="preserve">legal catch levels, optimal </w:t>
      </w:r>
      <w:r w:rsidRPr="00A92138">
        <w:rPr>
          <w:rFonts w:ascii="Times" w:hAnsi="Times"/>
          <w:i/>
          <w:color w:val="000000" w:themeColor="text1"/>
          <w:szCs w:val="22"/>
        </w:rPr>
        <w:t>enforcement levels</w:t>
      </w:r>
      <w:r w:rsidR="005C2F7F">
        <w:rPr>
          <w:rFonts w:ascii="Times" w:hAnsi="Times"/>
          <w:i/>
          <w:color w:val="000000" w:themeColor="text1"/>
          <w:szCs w:val="22"/>
        </w:rPr>
        <w:t>,</w:t>
      </w:r>
      <w:r w:rsidR="005E56E7">
        <w:rPr>
          <w:rFonts w:ascii="Times" w:hAnsi="Times"/>
          <w:i/>
          <w:color w:val="000000" w:themeColor="text1"/>
          <w:szCs w:val="22"/>
        </w:rPr>
        <w:t xml:space="preserve"> and </w:t>
      </w:r>
      <w:r w:rsidR="005C2F7F">
        <w:rPr>
          <w:rFonts w:ascii="Times" w:hAnsi="Times"/>
          <w:i/>
          <w:color w:val="000000" w:themeColor="text1"/>
          <w:szCs w:val="22"/>
        </w:rPr>
        <w:t xml:space="preserve">illegal </w:t>
      </w:r>
      <w:r w:rsidR="005E56E7">
        <w:rPr>
          <w:rFonts w:ascii="Times" w:hAnsi="Times"/>
          <w:i/>
          <w:color w:val="000000" w:themeColor="text1"/>
          <w:szCs w:val="22"/>
        </w:rPr>
        <w:t>fishing effort</w:t>
      </w:r>
    </w:p>
    <w:p w14:paraId="0C5DE799" w14:textId="77777777" w:rsidR="00295DBA" w:rsidRDefault="00295DBA" w:rsidP="00D85ED9">
      <w:pPr>
        <w:spacing w:line="240" w:lineRule="auto"/>
        <w:contextualSpacing/>
        <w:rPr>
          <w:rFonts w:ascii="Times" w:hAnsi="Times" w:cs="Times New Roman"/>
          <w:color w:val="000000" w:themeColor="text1"/>
          <w:szCs w:val="22"/>
        </w:rPr>
      </w:pPr>
    </w:p>
    <w:p w14:paraId="5B0C20F9" w14:textId="355F6CD0" w:rsidR="00573003" w:rsidRDefault="006826B6" w:rsidP="00D85ED9">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For each stakeholder archetype </w:t>
      </w:r>
      <w:r>
        <w:rPr>
          <w:rFonts w:ascii="Times" w:hAnsi="Times"/>
          <w:color w:val="000000" w:themeColor="text1"/>
          <w:szCs w:val="22"/>
        </w:rPr>
        <w:t>(</w:t>
      </w:r>
      <w:r>
        <w:rPr>
          <w:rFonts w:ascii="Times" w:hAnsi="Times"/>
          <w:color w:val="000000" w:themeColor="text1"/>
          <w:szCs w:val="22"/>
        </w:rPr>
        <w:fldChar w:fldCharType="begin"/>
      </w:r>
      <w:r>
        <w:rPr>
          <w:rFonts w:ascii="Times" w:hAnsi="Times"/>
          <w:color w:val="000000" w:themeColor="text1"/>
          <w:szCs w:val="22"/>
        </w:rPr>
        <w:instrText xml:space="preserve"> REF _Ref288303833 \h </w:instrText>
      </w:r>
      <w:r>
        <w:rPr>
          <w:rFonts w:ascii="Times" w:hAnsi="Times"/>
          <w:color w:val="000000" w:themeColor="text1"/>
          <w:szCs w:val="22"/>
        </w:rPr>
      </w:r>
      <w:r>
        <w:rPr>
          <w:rFonts w:ascii="Times" w:hAnsi="Times"/>
          <w:color w:val="000000" w:themeColor="text1"/>
          <w:szCs w:val="22"/>
        </w:rPr>
        <w:fldChar w:fldCharType="separate"/>
      </w:r>
      <w:r w:rsidRPr="00A92138">
        <w:rPr>
          <w:rFonts w:ascii="Times" w:hAnsi="Times"/>
          <w:color w:val="000000" w:themeColor="text1"/>
          <w:szCs w:val="22"/>
        </w:rPr>
        <w:t xml:space="preserve">Figure </w:t>
      </w:r>
      <w:r>
        <w:rPr>
          <w:rFonts w:ascii="Times" w:hAnsi="Times"/>
          <w:noProof/>
          <w:color w:val="000000" w:themeColor="text1"/>
          <w:szCs w:val="22"/>
        </w:rPr>
        <w:t>1</w:t>
      </w:r>
      <w:r>
        <w:rPr>
          <w:rFonts w:ascii="Times" w:hAnsi="Times"/>
          <w:color w:val="000000" w:themeColor="text1"/>
          <w:szCs w:val="22"/>
        </w:rPr>
        <w:fldChar w:fldCharType="end"/>
      </w:r>
      <w:r>
        <w:rPr>
          <w:rFonts w:ascii="Times" w:hAnsi="Times"/>
          <w:color w:val="000000" w:themeColor="text1"/>
          <w:szCs w:val="22"/>
        </w:rPr>
        <w:t xml:space="preserve">), </w:t>
      </w:r>
      <w:r w:rsidR="00AA1BE0">
        <w:rPr>
          <w:rFonts w:ascii="Times" w:hAnsi="Times"/>
          <w:color w:val="000000" w:themeColor="text1"/>
          <w:szCs w:val="22"/>
        </w:rPr>
        <w:t>the model finds</w:t>
      </w:r>
      <w:r w:rsidR="00DB3595">
        <w:rPr>
          <w:rFonts w:ascii="Times" w:hAnsi="Times" w:cs="Times New Roman"/>
          <w:color w:val="000000" w:themeColor="text1"/>
          <w:szCs w:val="22"/>
        </w:rPr>
        <w:t xml:space="preserve"> the </w:t>
      </w:r>
      <w:r w:rsidR="00B87CDA">
        <w:rPr>
          <w:rFonts w:ascii="Times" w:hAnsi="Times" w:cs="Times New Roman"/>
          <w:color w:val="000000" w:themeColor="text1"/>
          <w:szCs w:val="22"/>
        </w:rPr>
        <w:t>optimal</w:t>
      </w:r>
      <w:r w:rsidR="00BE7158">
        <w:rPr>
          <w:rFonts w:ascii="Times" w:hAnsi="Times" w:cs="Times New Roman"/>
          <w:color w:val="000000" w:themeColor="text1"/>
          <w:szCs w:val="22"/>
        </w:rPr>
        <w:t xml:space="preserve"> </w:t>
      </w:r>
      <w:r w:rsidR="00613B9B">
        <w:rPr>
          <w:rFonts w:ascii="Times" w:hAnsi="Times" w:cs="Times New Roman"/>
          <w:color w:val="000000" w:themeColor="text1"/>
          <w:szCs w:val="22"/>
        </w:rPr>
        <w:t>annual TAC</w:t>
      </w:r>
      <w:r w:rsidR="00207551">
        <w:rPr>
          <w:rFonts w:ascii="Times" w:hAnsi="Times" w:cs="Times New Roman"/>
          <w:color w:val="000000" w:themeColor="text1"/>
          <w:szCs w:val="22"/>
        </w:rPr>
        <w:t xml:space="preserve"> (</w:t>
      </w:r>
      <w:proofErr w:type="spellStart"/>
      <w:r w:rsidR="00207551" w:rsidRPr="00207551">
        <w:rPr>
          <w:rFonts w:ascii="Times" w:hAnsi="Times" w:cs="Times New Roman"/>
          <w:i/>
          <w:color w:val="000000" w:themeColor="text1"/>
          <w:szCs w:val="22"/>
        </w:rPr>
        <w:t>Q</w:t>
      </w:r>
      <w:r w:rsidR="00207551" w:rsidRPr="00207551">
        <w:rPr>
          <w:rFonts w:ascii="Times" w:hAnsi="Times" w:cs="Times New Roman"/>
          <w:i/>
          <w:color w:val="000000" w:themeColor="text1"/>
          <w:szCs w:val="22"/>
          <w:vertAlign w:val="subscript"/>
        </w:rPr>
        <w:t>t</w:t>
      </w:r>
      <w:proofErr w:type="spellEnd"/>
      <w:r w:rsidR="00207551" w:rsidRPr="00207551">
        <w:rPr>
          <w:rFonts w:ascii="Times" w:hAnsi="Times" w:cs="Times New Roman"/>
          <w:i/>
          <w:color w:val="000000" w:themeColor="text1"/>
          <w:szCs w:val="22"/>
        </w:rPr>
        <w:t>*</w:t>
      </w:r>
      <w:r w:rsidR="00207551">
        <w:rPr>
          <w:rFonts w:ascii="Times" w:hAnsi="Times" w:cs="Times New Roman"/>
          <w:color w:val="000000" w:themeColor="text1"/>
          <w:szCs w:val="22"/>
        </w:rPr>
        <w:t>)</w:t>
      </w:r>
      <w:r w:rsidR="00B87CDA">
        <w:rPr>
          <w:rFonts w:ascii="Times" w:hAnsi="Times" w:cs="Times New Roman"/>
          <w:color w:val="000000" w:themeColor="text1"/>
          <w:szCs w:val="22"/>
        </w:rPr>
        <w:t xml:space="preserve"> and dynamic </w:t>
      </w:r>
      <w:r w:rsidR="00DB3595">
        <w:rPr>
          <w:rFonts w:ascii="Times" w:hAnsi="Times" w:cs="Times New Roman"/>
          <w:color w:val="000000" w:themeColor="text1"/>
          <w:szCs w:val="22"/>
        </w:rPr>
        <w:t>optimal enforcement effort as function</w:t>
      </w:r>
      <w:r w:rsidR="00FB3EE1">
        <w:rPr>
          <w:rFonts w:ascii="Times" w:hAnsi="Times" w:cs="Times New Roman"/>
          <w:color w:val="000000" w:themeColor="text1"/>
          <w:szCs w:val="22"/>
        </w:rPr>
        <w:t>s</w:t>
      </w:r>
      <w:r w:rsidR="00DB3595">
        <w:rPr>
          <w:rFonts w:ascii="Times" w:hAnsi="Times" w:cs="Times New Roman"/>
          <w:color w:val="000000" w:themeColor="text1"/>
          <w:szCs w:val="22"/>
        </w:rPr>
        <w:t xml:space="preserve"> of stock </w:t>
      </w:r>
      <w:r w:rsidR="00B12D60">
        <w:rPr>
          <w:rFonts w:ascii="Times" w:hAnsi="Times" w:cs="Times New Roman"/>
          <w:color w:val="000000" w:themeColor="text1"/>
          <w:szCs w:val="22"/>
        </w:rPr>
        <w:t>biomass</w:t>
      </w:r>
      <w:r w:rsidR="00870F6D">
        <w:rPr>
          <w:rFonts w:ascii="Times" w:hAnsi="Times" w:cs="Times New Roman"/>
          <w:color w:val="000000" w:themeColor="text1"/>
          <w:szCs w:val="22"/>
        </w:rPr>
        <w:t xml:space="preserve"> </w:t>
      </w:r>
      <w:r w:rsidR="00B12D60">
        <w:rPr>
          <w:rFonts w:ascii="Times" w:hAnsi="Times" w:cs="Times New Roman"/>
          <w:color w:val="000000" w:themeColor="text1"/>
          <w:szCs w:val="22"/>
        </w:rPr>
        <w:t>(</w:t>
      </w:r>
      <w:r w:rsidR="00D77BA6" w:rsidRPr="00D77BA6">
        <w:rPr>
          <w:rFonts w:ascii="Times" w:hAnsi="Times" w:cs="Times New Roman"/>
          <w:i/>
          <w:color w:val="000000" w:themeColor="text1"/>
          <w:szCs w:val="22"/>
        </w:rPr>
        <w:t>B/B</w:t>
      </w:r>
      <w:r w:rsidR="00D77BA6" w:rsidRPr="00D77BA6">
        <w:rPr>
          <w:rFonts w:ascii="Times" w:hAnsi="Times" w:cs="Times New Roman"/>
          <w:i/>
          <w:color w:val="000000" w:themeColor="text1"/>
          <w:szCs w:val="22"/>
          <w:vertAlign w:val="subscript"/>
        </w:rPr>
        <w:t>MSY</w:t>
      </w:r>
      <w:r w:rsidR="00B12D60" w:rsidRPr="00DB3595">
        <w:rPr>
          <w:rFonts w:ascii="Times" w:hAnsi="Times" w:cs="Times New Roman"/>
          <w:color w:val="000000" w:themeColor="text1"/>
          <w:szCs w:val="22"/>
        </w:rPr>
        <w:t>)</w:t>
      </w:r>
      <w:r w:rsidR="00B12D60">
        <w:rPr>
          <w:rFonts w:ascii="Times" w:hAnsi="Times" w:cs="Times New Roman"/>
          <w:i/>
          <w:color w:val="000000" w:themeColor="text1"/>
          <w:szCs w:val="22"/>
        </w:rPr>
        <w:t xml:space="preserve"> </w:t>
      </w:r>
      <w:r w:rsidR="00DB3595" w:rsidRPr="00A92138">
        <w:rPr>
          <w:rFonts w:ascii="Times" w:hAnsi="Times" w:cs="Times New Roman"/>
          <w:color w:val="000000" w:themeColor="text1"/>
          <w:szCs w:val="22"/>
        </w:rPr>
        <w:t>(</w:t>
      </w:r>
      <w:r w:rsidR="00CF2FDF">
        <w:rPr>
          <w:rFonts w:ascii="Times" w:hAnsi="Times" w:cs="Times New Roman"/>
          <w:color w:val="000000" w:themeColor="text1"/>
          <w:szCs w:val="22"/>
        </w:rPr>
        <w:fldChar w:fldCharType="begin"/>
      </w:r>
      <w:r w:rsidR="00CF2FDF">
        <w:rPr>
          <w:rFonts w:ascii="Times" w:hAnsi="Times" w:cs="Times New Roman"/>
          <w:color w:val="000000" w:themeColor="text1"/>
          <w:szCs w:val="22"/>
        </w:rPr>
        <w:instrText xml:space="preserve"> REF _Ref282766634 \h </w:instrText>
      </w:r>
      <w:r w:rsidR="00CF2FDF">
        <w:rPr>
          <w:rFonts w:ascii="Times" w:hAnsi="Times" w:cs="Times New Roman"/>
          <w:color w:val="000000" w:themeColor="text1"/>
          <w:szCs w:val="22"/>
        </w:rPr>
      </w:r>
      <w:r w:rsidR="00CF2FDF">
        <w:rPr>
          <w:rFonts w:ascii="Times" w:hAnsi="Times" w:cs="Times New Roman"/>
          <w:color w:val="000000" w:themeColor="text1"/>
          <w:szCs w:val="22"/>
        </w:rPr>
        <w:fldChar w:fldCharType="separate"/>
      </w:r>
      <w:r w:rsidR="00CF2FDF" w:rsidRPr="00A92138">
        <w:rPr>
          <w:rFonts w:ascii="Times" w:hAnsi="Times"/>
          <w:color w:val="000000" w:themeColor="text1"/>
          <w:szCs w:val="22"/>
        </w:rPr>
        <w:t xml:space="preserve">Figure </w:t>
      </w:r>
      <w:r w:rsidR="00CF2FDF">
        <w:rPr>
          <w:rFonts w:ascii="Times" w:hAnsi="Times"/>
          <w:noProof/>
          <w:color w:val="000000" w:themeColor="text1"/>
          <w:szCs w:val="22"/>
        </w:rPr>
        <w:t>2</w:t>
      </w:r>
      <w:r w:rsidR="00CF2FDF">
        <w:rPr>
          <w:rFonts w:ascii="Times" w:hAnsi="Times" w:cs="Times New Roman"/>
          <w:color w:val="000000" w:themeColor="text1"/>
          <w:szCs w:val="22"/>
        </w:rPr>
        <w:fldChar w:fldCharType="end"/>
      </w:r>
      <w:r w:rsidR="00CF2FDF">
        <w:rPr>
          <w:rFonts w:ascii="Times" w:hAnsi="Times" w:cs="Times New Roman"/>
          <w:color w:val="000000" w:themeColor="text1"/>
          <w:szCs w:val="22"/>
        </w:rPr>
        <w:t xml:space="preserve">a and </w:t>
      </w:r>
      <w:r w:rsidR="00CF2FDF">
        <w:rPr>
          <w:rFonts w:ascii="Times" w:hAnsi="Times" w:cs="Times New Roman"/>
          <w:color w:val="000000" w:themeColor="text1"/>
          <w:szCs w:val="22"/>
        </w:rPr>
        <w:fldChar w:fldCharType="begin"/>
      </w:r>
      <w:r w:rsidR="00CF2FDF">
        <w:rPr>
          <w:rFonts w:ascii="Times" w:hAnsi="Times" w:cs="Times New Roman"/>
          <w:color w:val="000000" w:themeColor="text1"/>
          <w:szCs w:val="22"/>
        </w:rPr>
        <w:instrText xml:space="preserve"> REF _Ref282766634 \h </w:instrText>
      </w:r>
      <w:r w:rsidR="00CF2FDF">
        <w:rPr>
          <w:rFonts w:ascii="Times" w:hAnsi="Times" w:cs="Times New Roman"/>
          <w:color w:val="000000" w:themeColor="text1"/>
          <w:szCs w:val="22"/>
        </w:rPr>
      </w:r>
      <w:r w:rsidR="00CF2FDF">
        <w:rPr>
          <w:rFonts w:ascii="Times" w:hAnsi="Times" w:cs="Times New Roman"/>
          <w:color w:val="000000" w:themeColor="text1"/>
          <w:szCs w:val="22"/>
        </w:rPr>
        <w:fldChar w:fldCharType="separate"/>
      </w:r>
      <w:r w:rsidR="00CF2FDF" w:rsidRPr="00A92138">
        <w:rPr>
          <w:rFonts w:ascii="Times" w:hAnsi="Times"/>
          <w:color w:val="000000" w:themeColor="text1"/>
          <w:szCs w:val="22"/>
        </w:rPr>
        <w:t xml:space="preserve">Figure </w:t>
      </w:r>
      <w:r w:rsidR="00CF2FDF">
        <w:rPr>
          <w:rFonts w:ascii="Times" w:hAnsi="Times"/>
          <w:noProof/>
          <w:color w:val="000000" w:themeColor="text1"/>
          <w:szCs w:val="22"/>
        </w:rPr>
        <w:t>2</w:t>
      </w:r>
      <w:r w:rsidR="00CF2FDF">
        <w:rPr>
          <w:rFonts w:ascii="Times" w:hAnsi="Times" w:cs="Times New Roman"/>
          <w:color w:val="000000" w:themeColor="text1"/>
          <w:szCs w:val="22"/>
        </w:rPr>
        <w:fldChar w:fldCharType="end"/>
      </w:r>
      <w:r w:rsidR="00CF2FDF">
        <w:rPr>
          <w:rFonts w:ascii="Times" w:hAnsi="Times" w:cs="Times New Roman"/>
          <w:color w:val="000000" w:themeColor="text1"/>
          <w:szCs w:val="22"/>
        </w:rPr>
        <w:t>b</w:t>
      </w:r>
      <w:r w:rsidR="00DB3595" w:rsidRPr="00A92138">
        <w:rPr>
          <w:rFonts w:ascii="Times" w:hAnsi="Times" w:cs="Times New Roman"/>
          <w:color w:val="000000" w:themeColor="text1"/>
          <w:szCs w:val="22"/>
        </w:rPr>
        <w:t>)</w:t>
      </w:r>
      <w:r w:rsidR="00DB3595">
        <w:rPr>
          <w:rFonts w:ascii="Times" w:hAnsi="Times" w:cs="Times New Roman"/>
          <w:i/>
          <w:color w:val="000000" w:themeColor="text1"/>
          <w:szCs w:val="22"/>
        </w:rPr>
        <w:t xml:space="preserve">. </w:t>
      </w:r>
      <w:r w:rsidR="008217BE" w:rsidRPr="00A123F4">
        <w:rPr>
          <w:rFonts w:ascii="Times" w:hAnsi="Times" w:cs="Times New Roman"/>
          <w:i/>
          <w:color w:val="000000" w:themeColor="text1"/>
          <w:szCs w:val="22"/>
        </w:rPr>
        <w:t>Q*</w:t>
      </w:r>
      <w:r w:rsidR="008217BE">
        <w:rPr>
          <w:rFonts w:ascii="Times" w:hAnsi="Times" w:cs="Times New Roman"/>
          <w:color w:val="000000" w:themeColor="text1"/>
          <w:szCs w:val="22"/>
        </w:rPr>
        <w:t xml:space="preserve"> </w:t>
      </w:r>
      <w:r w:rsidR="00573003">
        <w:rPr>
          <w:rFonts w:ascii="Times" w:hAnsi="Times" w:cs="Times New Roman"/>
          <w:color w:val="000000" w:themeColor="text1"/>
          <w:szCs w:val="22"/>
        </w:rPr>
        <w:t>is affected by the biomass and increase</w:t>
      </w:r>
      <w:r w:rsidR="00672ED4">
        <w:rPr>
          <w:rFonts w:ascii="Times" w:hAnsi="Times" w:cs="Times New Roman"/>
          <w:color w:val="000000" w:themeColor="text1"/>
          <w:szCs w:val="22"/>
        </w:rPr>
        <w:t>s</w:t>
      </w:r>
      <w:r w:rsidR="00573003">
        <w:rPr>
          <w:rFonts w:ascii="Times" w:hAnsi="Times" w:cs="Times New Roman"/>
          <w:color w:val="000000" w:themeColor="text1"/>
          <w:szCs w:val="22"/>
        </w:rPr>
        <w:t xml:space="preserve"> as </w:t>
      </w:r>
      <w:r w:rsidR="00A56C48">
        <w:rPr>
          <w:rFonts w:ascii="Times" w:hAnsi="Times" w:cs="Times New Roman"/>
          <w:color w:val="000000" w:themeColor="text1"/>
          <w:szCs w:val="22"/>
        </w:rPr>
        <w:t xml:space="preserve">lobster </w:t>
      </w:r>
      <w:r w:rsidR="00573003">
        <w:rPr>
          <w:rFonts w:ascii="Times" w:hAnsi="Times" w:cs="Times New Roman"/>
          <w:color w:val="000000" w:themeColor="text1"/>
          <w:szCs w:val="22"/>
        </w:rPr>
        <w:t xml:space="preserve">biomass increases. </w:t>
      </w:r>
      <w:r w:rsidR="0083200A">
        <w:rPr>
          <w:rFonts w:ascii="Times" w:hAnsi="Times" w:cs="Times New Roman"/>
          <w:color w:val="000000" w:themeColor="text1"/>
          <w:szCs w:val="22"/>
        </w:rPr>
        <w:t>Under</w:t>
      </w:r>
      <w:r w:rsidR="00573003">
        <w:rPr>
          <w:rFonts w:ascii="Times" w:hAnsi="Times" w:cs="Times New Roman"/>
          <w:color w:val="000000" w:themeColor="text1"/>
          <w:szCs w:val="22"/>
        </w:rPr>
        <w:t xml:space="preserve"> archetype 1</w:t>
      </w:r>
      <w:r w:rsidR="0083200A">
        <w:rPr>
          <w:rFonts w:ascii="Times" w:hAnsi="Times" w:cs="Times New Roman"/>
          <w:color w:val="000000" w:themeColor="text1"/>
          <w:szCs w:val="22"/>
        </w:rPr>
        <w:t xml:space="preserve">, </w:t>
      </w:r>
      <w:r w:rsidR="00613B9B" w:rsidRPr="00BE7158">
        <w:rPr>
          <w:rFonts w:ascii="Times" w:hAnsi="Times" w:cs="Times New Roman"/>
          <w:color w:val="000000" w:themeColor="text1"/>
          <w:szCs w:val="22"/>
        </w:rPr>
        <w:t>the optimal</w:t>
      </w:r>
      <w:r w:rsidR="00613B9B">
        <w:rPr>
          <w:rFonts w:ascii="Times" w:hAnsi="Times" w:cs="Times New Roman"/>
          <w:i/>
          <w:color w:val="000000" w:themeColor="text1"/>
          <w:szCs w:val="22"/>
        </w:rPr>
        <w:t xml:space="preserve"> </w:t>
      </w:r>
      <w:r w:rsidR="00613B9B" w:rsidRPr="001F273A">
        <w:rPr>
          <w:rFonts w:ascii="Times" w:hAnsi="Times" w:cs="Times New Roman"/>
          <w:color w:val="000000" w:themeColor="text1"/>
          <w:szCs w:val="22"/>
        </w:rPr>
        <w:t>TAC</w:t>
      </w:r>
      <w:r w:rsidR="00573003" w:rsidRPr="00207551">
        <w:rPr>
          <w:rFonts w:ascii="Times" w:hAnsi="Times" w:cs="Times New Roman"/>
          <w:color w:val="000000" w:themeColor="text1"/>
          <w:szCs w:val="22"/>
        </w:rPr>
        <w:t xml:space="preserve"> </w:t>
      </w:r>
      <w:r w:rsidR="00EB5F03">
        <w:rPr>
          <w:rFonts w:ascii="Times" w:hAnsi="Times" w:cs="Times New Roman"/>
          <w:color w:val="000000" w:themeColor="text1"/>
          <w:szCs w:val="22"/>
        </w:rPr>
        <w:lastRenderedPageBreak/>
        <w:t xml:space="preserve">is zero </w:t>
      </w:r>
      <w:r w:rsidR="00207551">
        <w:rPr>
          <w:rFonts w:ascii="Times" w:hAnsi="Times" w:cs="Times New Roman"/>
          <w:color w:val="000000" w:themeColor="text1"/>
          <w:szCs w:val="22"/>
        </w:rPr>
        <w:t xml:space="preserve">when </w:t>
      </w:r>
      <w:r w:rsidR="00A56C48">
        <w:rPr>
          <w:rFonts w:ascii="Times" w:hAnsi="Times" w:cs="Times New Roman"/>
          <w:color w:val="000000" w:themeColor="text1"/>
          <w:szCs w:val="22"/>
        </w:rPr>
        <w:t xml:space="preserve">lobster stock </w:t>
      </w:r>
      <w:r w:rsidR="00573003">
        <w:rPr>
          <w:rFonts w:ascii="Times" w:hAnsi="Times" w:cs="Times New Roman"/>
          <w:color w:val="000000" w:themeColor="text1"/>
          <w:szCs w:val="22"/>
        </w:rPr>
        <w:t>biomass</w:t>
      </w:r>
      <w:r w:rsidR="00207551">
        <w:rPr>
          <w:rFonts w:ascii="Times" w:hAnsi="Times" w:cs="Times New Roman"/>
          <w:color w:val="000000" w:themeColor="text1"/>
          <w:szCs w:val="22"/>
        </w:rPr>
        <w:t xml:space="preserve"> is</w:t>
      </w:r>
      <w:r w:rsidR="00573003">
        <w:rPr>
          <w:rFonts w:ascii="Times" w:hAnsi="Times" w:cs="Times New Roman"/>
          <w:color w:val="000000" w:themeColor="text1"/>
          <w:szCs w:val="22"/>
        </w:rPr>
        <w:t xml:space="preserve"> less than or equal to </w:t>
      </w:r>
      <w:r w:rsidR="00573003" w:rsidRPr="00D77BA6">
        <w:rPr>
          <w:rFonts w:ascii="Times" w:hAnsi="Times" w:cs="Times New Roman"/>
          <w:i/>
          <w:color w:val="000000" w:themeColor="text1"/>
          <w:szCs w:val="22"/>
        </w:rPr>
        <w:t>B/B</w:t>
      </w:r>
      <w:r w:rsidR="00573003" w:rsidRPr="00D77BA6">
        <w:rPr>
          <w:rFonts w:ascii="Times" w:hAnsi="Times" w:cs="Times New Roman"/>
          <w:i/>
          <w:color w:val="000000" w:themeColor="text1"/>
          <w:szCs w:val="22"/>
          <w:vertAlign w:val="subscript"/>
        </w:rPr>
        <w:t>MSY</w:t>
      </w:r>
      <w:r w:rsidR="00573003">
        <w:rPr>
          <w:rFonts w:ascii="Times" w:hAnsi="Times" w:cs="Times New Roman"/>
          <w:color w:val="000000" w:themeColor="text1"/>
          <w:szCs w:val="22"/>
        </w:rPr>
        <w:t xml:space="preserve"> of 0.6. </w:t>
      </w:r>
      <w:r w:rsidR="008217BE">
        <w:rPr>
          <w:rFonts w:ascii="Times" w:hAnsi="Times" w:cs="Times New Roman"/>
          <w:color w:val="000000" w:themeColor="text1"/>
          <w:szCs w:val="22"/>
        </w:rPr>
        <w:t>Similarly</w:t>
      </w:r>
      <w:r w:rsidR="00573003">
        <w:rPr>
          <w:rFonts w:ascii="Times" w:hAnsi="Times" w:cs="Times New Roman"/>
          <w:color w:val="000000" w:themeColor="text1"/>
          <w:szCs w:val="22"/>
        </w:rPr>
        <w:t xml:space="preserve">, </w:t>
      </w:r>
      <w:r w:rsidR="00A56C48" w:rsidRPr="00BE7158">
        <w:rPr>
          <w:rFonts w:ascii="Times" w:hAnsi="Times" w:cs="Times New Roman"/>
          <w:color w:val="000000" w:themeColor="text1"/>
          <w:szCs w:val="22"/>
        </w:rPr>
        <w:t>the optimal</w:t>
      </w:r>
      <w:r w:rsidR="00A56C48">
        <w:rPr>
          <w:rFonts w:ascii="Times" w:hAnsi="Times" w:cs="Times New Roman"/>
          <w:i/>
          <w:color w:val="000000" w:themeColor="text1"/>
          <w:szCs w:val="22"/>
        </w:rPr>
        <w:t xml:space="preserve"> </w:t>
      </w:r>
      <w:proofErr w:type="gramStart"/>
      <w:r w:rsidR="00A56C48" w:rsidRPr="001F273A">
        <w:rPr>
          <w:rFonts w:ascii="Times" w:hAnsi="Times" w:cs="Times New Roman"/>
          <w:color w:val="000000" w:themeColor="text1"/>
          <w:szCs w:val="22"/>
        </w:rPr>
        <w:t>TAC</w:t>
      </w:r>
      <w:r w:rsidR="00A56C48">
        <w:rPr>
          <w:rFonts w:ascii="Times" w:hAnsi="Times" w:cs="Times New Roman"/>
          <w:i/>
          <w:color w:val="000000" w:themeColor="text1"/>
          <w:szCs w:val="22"/>
        </w:rPr>
        <w:t xml:space="preserve"> </w:t>
      </w:r>
      <w:r w:rsidR="00573003">
        <w:rPr>
          <w:rFonts w:ascii="Times" w:hAnsi="Times" w:cs="Times New Roman"/>
          <w:color w:val="000000" w:themeColor="text1"/>
          <w:szCs w:val="22"/>
        </w:rPr>
        <w:t xml:space="preserve"> under</w:t>
      </w:r>
      <w:proofErr w:type="gramEnd"/>
      <w:r w:rsidR="00573003">
        <w:rPr>
          <w:rFonts w:ascii="Times" w:hAnsi="Times" w:cs="Times New Roman"/>
          <w:color w:val="000000" w:themeColor="text1"/>
          <w:szCs w:val="22"/>
        </w:rPr>
        <w:t xml:space="preserve"> archetype 3 </w:t>
      </w:r>
      <w:r w:rsidR="00E9107E">
        <w:rPr>
          <w:rFonts w:ascii="Times" w:hAnsi="Times" w:cs="Times New Roman"/>
          <w:color w:val="000000" w:themeColor="text1"/>
          <w:szCs w:val="22"/>
        </w:rPr>
        <w:t>is</w:t>
      </w:r>
      <w:r w:rsidR="00573003">
        <w:rPr>
          <w:rFonts w:ascii="Times" w:hAnsi="Times" w:cs="Times New Roman"/>
          <w:color w:val="000000" w:themeColor="text1"/>
          <w:szCs w:val="22"/>
        </w:rPr>
        <w:t xml:space="preserve"> </w:t>
      </w:r>
      <w:r w:rsidR="008217BE">
        <w:rPr>
          <w:rFonts w:ascii="Times" w:hAnsi="Times" w:cs="Times New Roman"/>
          <w:color w:val="000000" w:themeColor="text1"/>
          <w:szCs w:val="22"/>
        </w:rPr>
        <w:t xml:space="preserve">zero </w:t>
      </w:r>
      <w:r w:rsidR="00A56C48">
        <w:rPr>
          <w:rFonts w:ascii="Times" w:hAnsi="Times" w:cs="Times New Roman"/>
          <w:color w:val="000000" w:themeColor="text1"/>
          <w:szCs w:val="22"/>
        </w:rPr>
        <w:t>when</w:t>
      </w:r>
      <w:r w:rsidR="008217BE">
        <w:rPr>
          <w:rFonts w:ascii="Times" w:hAnsi="Times" w:cs="Times New Roman"/>
          <w:color w:val="000000" w:themeColor="text1"/>
          <w:szCs w:val="22"/>
        </w:rPr>
        <w:t xml:space="preserve"> </w:t>
      </w:r>
      <w:r w:rsidR="00A56C48">
        <w:rPr>
          <w:rFonts w:ascii="Times" w:hAnsi="Times" w:cs="Times New Roman"/>
          <w:color w:val="000000" w:themeColor="text1"/>
          <w:szCs w:val="22"/>
        </w:rPr>
        <w:t xml:space="preserve">lobster </w:t>
      </w:r>
      <w:r w:rsidR="008217BE">
        <w:rPr>
          <w:rFonts w:ascii="Times" w:hAnsi="Times" w:cs="Times New Roman"/>
          <w:color w:val="000000" w:themeColor="text1"/>
          <w:szCs w:val="22"/>
        </w:rPr>
        <w:t>biomass</w:t>
      </w:r>
      <w:r w:rsidR="00A56C48">
        <w:rPr>
          <w:rFonts w:ascii="Times" w:hAnsi="Times" w:cs="Times New Roman"/>
          <w:color w:val="000000" w:themeColor="text1"/>
          <w:szCs w:val="22"/>
        </w:rPr>
        <w:t xml:space="preserve"> is low</w:t>
      </w:r>
      <w:r w:rsidR="008217BE">
        <w:rPr>
          <w:rFonts w:ascii="Times" w:hAnsi="Times" w:cs="Times New Roman"/>
          <w:color w:val="000000" w:themeColor="text1"/>
          <w:szCs w:val="22"/>
        </w:rPr>
        <w:t xml:space="preserve">, </w:t>
      </w:r>
      <w:r w:rsidR="00E9107E">
        <w:rPr>
          <w:rFonts w:ascii="Times" w:hAnsi="Times" w:cs="Times New Roman"/>
          <w:color w:val="000000" w:themeColor="text1"/>
          <w:szCs w:val="22"/>
        </w:rPr>
        <w:t>but  increase</w:t>
      </w:r>
      <w:r w:rsidR="00A56C48">
        <w:rPr>
          <w:rFonts w:ascii="Times" w:hAnsi="Times" w:cs="Times New Roman"/>
          <w:color w:val="000000" w:themeColor="text1"/>
          <w:szCs w:val="22"/>
        </w:rPr>
        <w:t>s when biomass is</w:t>
      </w:r>
      <w:r w:rsidR="00E9107E">
        <w:rPr>
          <w:rFonts w:ascii="Times" w:hAnsi="Times" w:cs="Times New Roman"/>
          <w:color w:val="000000" w:themeColor="text1"/>
          <w:szCs w:val="22"/>
        </w:rPr>
        <w:t xml:space="preserve"> above</w:t>
      </w:r>
      <w:r w:rsidR="00573003">
        <w:rPr>
          <w:rFonts w:ascii="Times" w:hAnsi="Times" w:cs="Times New Roman"/>
          <w:color w:val="000000" w:themeColor="text1"/>
          <w:szCs w:val="22"/>
        </w:rPr>
        <w:t xml:space="preserve"> </w:t>
      </w:r>
      <w:r w:rsidR="00573003" w:rsidRPr="00D77BA6">
        <w:rPr>
          <w:rFonts w:ascii="Times" w:hAnsi="Times" w:cs="Times New Roman"/>
          <w:i/>
          <w:color w:val="000000" w:themeColor="text1"/>
          <w:szCs w:val="22"/>
        </w:rPr>
        <w:t>B/B</w:t>
      </w:r>
      <w:r w:rsidR="00573003" w:rsidRPr="00D77BA6">
        <w:rPr>
          <w:rFonts w:ascii="Times" w:hAnsi="Times" w:cs="Times New Roman"/>
          <w:i/>
          <w:color w:val="000000" w:themeColor="text1"/>
          <w:szCs w:val="22"/>
          <w:vertAlign w:val="subscript"/>
        </w:rPr>
        <w:t>MSY</w:t>
      </w:r>
      <w:r w:rsidR="00573003">
        <w:rPr>
          <w:rFonts w:ascii="Times" w:hAnsi="Times" w:cs="Times New Roman"/>
          <w:color w:val="000000" w:themeColor="text1"/>
          <w:szCs w:val="22"/>
        </w:rPr>
        <w:t xml:space="preserve"> = 1. </w:t>
      </w:r>
      <w:r w:rsidR="008217BE">
        <w:rPr>
          <w:rFonts w:ascii="Times" w:hAnsi="Times" w:cs="Times New Roman"/>
          <w:color w:val="000000" w:themeColor="text1"/>
          <w:szCs w:val="22"/>
        </w:rPr>
        <w:t>For biomass levels in which</w:t>
      </w:r>
      <w:r w:rsidR="00A56C48">
        <w:rPr>
          <w:rFonts w:ascii="Times" w:hAnsi="Times" w:cs="Times New Roman"/>
          <w:i/>
          <w:color w:val="000000" w:themeColor="text1"/>
          <w:szCs w:val="22"/>
        </w:rPr>
        <w:t xml:space="preserve"> </w:t>
      </w:r>
      <w:r w:rsidR="00A56C48" w:rsidRPr="001F273A">
        <w:rPr>
          <w:rFonts w:ascii="Times" w:hAnsi="Times" w:cs="Times New Roman"/>
          <w:color w:val="000000" w:themeColor="text1"/>
          <w:szCs w:val="22"/>
        </w:rPr>
        <w:t>the optimal</w:t>
      </w:r>
      <w:r w:rsidR="00A56C48">
        <w:rPr>
          <w:rFonts w:ascii="Times" w:hAnsi="Times" w:cs="Times New Roman"/>
          <w:i/>
          <w:color w:val="000000" w:themeColor="text1"/>
          <w:szCs w:val="22"/>
        </w:rPr>
        <w:t xml:space="preserve"> </w:t>
      </w:r>
      <w:r w:rsidR="00A56C48" w:rsidRPr="001F273A">
        <w:rPr>
          <w:rFonts w:ascii="Times" w:hAnsi="Times" w:cs="Times New Roman"/>
          <w:color w:val="000000" w:themeColor="text1"/>
          <w:szCs w:val="22"/>
        </w:rPr>
        <w:t>TAC</w:t>
      </w:r>
      <w:r w:rsidR="008217BE">
        <w:rPr>
          <w:rFonts w:ascii="Times" w:hAnsi="Times" w:cs="Times New Roman"/>
          <w:color w:val="000000" w:themeColor="text1"/>
          <w:szCs w:val="22"/>
        </w:rPr>
        <w:t xml:space="preserve"> is greater than zero, </w:t>
      </w:r>
      <w:r w:rsidR="00524402">
        <w:rPr>
          <w:rFonts w:ascii="Times" w:hAnsi="Times" w:cs="Times New Roman"/>
          <w:color w:val="000000" w:themeColor="text1"/>
          <w:szCs w:val="22"/>
        </w:rPr>
        <w:t xml:space="preserve">fishing effort </w:t>
      </w:r>
      <w:r w:rsidR="0083200A">
        <w:rPr>
          <w:rFonts w:ascii="Times" w:hAnsi="Times" w:cs="Times New Roman"/>
          <w:color w:val="000000" w:themeColor="text1"/>
          <w:szCs w:val="22"/>
        </w:rPr>
        <w:t xml:space="preserve">under archetype 1 </w:t>
      </w:r>
      <w:r w:rsidR="00524402">
        <w:rPr>
          <w:rFonts w:ascii="Times" w:hAnsi="Times" w:cs="Times New Roman"/>
          <w:color w:val="000000" w:themeColor="text1"/>
          <w:szCs w:val="22"/>
        </w:rPr>
        <w:t>is</w:t>
      </w:r>
      <w:r w:rsidR="0083200A">
        <w:rPr>
          <w:rFonts w:ascii="Times" w:hAnsi="Times" w:cs="Times New Roman"/>
          <w:color w:val="000000" w:themeColor="text1"/>
          <w:szCs w:val="22"/>
        </w:rPr>
        <w:t xml:space="preserve"> </w:t>
      </w:r>
      <w:r w:rsidR="00093AAC">
        <w:rPr>
          <w:rFonts w:ascii="Times" w:hAnsi="Times" w:cs="Times New Roman"/>
          <w:color w:val="000000" w:themeColor="text1"/>
          <w:szCs w:val="22"/>
        </w:rPr>
        <w:t>greater than effort under archetype 3 by about</w:t>
      </w:r>
      <w:r w:rsidR="00524402">
        <w:rPr>
          <w:rFonts w:ascii="Times" w:hAnsi="Times" w:cs="Times New Roman"/>
          <w:color w:val="000000" w:themeColor="text1"/>
          <w:szCs w:val="22"/>
        </w:rPr>
        <w:t xml:space="preserve"> 0.1 </w:t>
      </w:r>
      <w:r w:rsidR="00093AAC">
        <w:rPr>
          <w:rFonts w:ascii="Times" w:hAnsi="Times" w:cs="Times New Roman"/>
          <w:color w:val="000000" w:themeColor="text1"/>
          <w:szCs w:val="22"/>
        </w:rPr>
        <w:t>at each biomass level</w:t>
      </w:r>
      <w:r w:rsidR="0083200A">
        <w:rPr>
          <w:rFonts w:ascii="Times" w:hAnsi="Times" w:cs="Times New Roman"/>
          <w:color w:val="000000" w:themeColor="text1"/>
          <w:szCs w:val="22"/>
        </w:rPr>
        <w:t>.</w:t>
      </w:r>
    </w:p>
    <w:p w14:paraId="7E593CD1" w14:textId="77777777" w:rsidR="005C1C80" w:rsidRDefault="005C1C80" w:rsidP="00573003">
      <w:pPr>
        <w:spacing w:line="240" w:lineRule="auto"/>
        <w:contextualSpacing/>
        <w:rPr>
          <w:rFonts w:ascii="Times" w:hAnsi="Times" w:cs="Times New Roman"/>
          <w:color w:val="000000" w:themeColor="text1"/>
          <w:szCs w:val="22"/>
        </w:rPr>
      </w:pPr>
    </w:p>
    <w:p w14:paraId="686BA175" w14:textId="13D93433" w:rsidR="005C1C80" w:rsidRDefault="005C1C80" w:rsidP="00F149C7">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For all three</w:t>
      </w:r>
      <w:r w:rsidR="00613B9B">
        <w:rPr>
          <w:rFonts w:ascii="Times" w:hAnsi="Times" w:cs="Times New Roman"/>
          <w:color w:val="000000" w:themeColor="text1"/>
          <w:szCs w:val="22"/>
        </w:rPr>
        <w:t xml:space="preserve"> </w:t>
      </w:r>
      <w:del w:id="62" w:author="Gavin McDonald" w:date="2015-12-21T11:59:00Z">
        <w:r w:rsidR="00613B9B" w:rsidDel="00E77FF7">
          <w:rPr>
            <w:rFonts w:ascii="Times" w:hAnsi="Times" w:cs="Times New Roman"/>
            <w:color w:val="000000" w:themeColor="text1"/>
            <w:szCs w:val="22"/>
          </w:rPr>
          <w:delText>industry</w:delText>
        </w:r>
        <w:r w:rsidDel="00E77FF7">
          <w:rPr>
            <w:rFonts w:ascii="Times" w:hAnsi="Times" w:cs="Times New Roman"/>
            <w:color w:val="000000" w:themeColor="text1"/>
            <w:szCs w:val="22"/>
          </w:rPr>
          <w:delText xml:space="preserve"> </w:delText>
        </w:r>
      </w:del>
      <w:ins w:id="63" w:author="Gavin McDonald" w:date="2015-12-21T11:59:00Z">
        <w:r w:rsidR="00E77FF7">
          <w:rPr>
            <w:rFonts w:ascii="Times" w:hAnsi="Times" w:cs="Times New Roman"/>
            <w:color w:val="000000" w:themeColor="text1"/>
            <w:szCs w:val="22"/>
          </w:rPr>
          <w:t xml:space="preserve">stakeholder </w:t>
        </w:r>
      </w:ins>
      <w:r>
        <w:rPr>
          <w:rFonts w:ascii="Times" w:hAnsi="Times" w:cs="Times New Roman"/>
          <w:color w:val="000000" w:themeColor="text1"/>
          <w:szCs w:val="22"/>
        </w:rPr>
        <w:t>archetypes,</w:t>
      </w:r>
      <w:r w:rsidRPr="00A92138">
        <w:rPr>
          <w:rFonts w:ascii="Times" w:hAnsi="Times" w:cs="Times New Roman"/>
          <w:color w:val="000000" w:themeColor="text1"/>
          <w:szCs w:val="22"/>
        </w:rPr>
        <w:t xml:space="preserve"> optimal enforcement effort</w:t>
      </w:r>
      <w:r>
        <w:rPr>
          <w:rFonts w:ascii="Times" w:hAnsi="Times" w:cs="Times New Roman"/>
          <w:color w:val="000000" w:themeColor="text1"/>
          <w:szCs w:val="22"/>
        </w:rPr>
        <w:t xml:space="preserve"> is high</w:t>
      </w:r>
      <w:r w:rsidR="00A56C48">
        <w:rPr>
          <w:rFonts w:ascii="Times" w:hAnsi="Times" w:cs="Times New Roman"/>
          <w:color w:val="000000" w:themeColor="text1"/>
          <w:szCs w:val="22"/>
        </w:rPr>
        <w:t>est</w:t>
      </w:r>
      <w:r>
        <w:rPr>
          <w:rFonts w:ascii="Times" w:hAnsi="Times" w:cs="Times New Roman"/>
          <w:color w:val="000000" w:themeColor="text1"/>
          <w:szCs w:val="22"/>
        </w:rPr>
        <w:t xml:space="preserve"> when </w:t>
      </w:r>
      <w:r w:rsidR="00A56C48">
        <w:rPr>
          <w:rFonts w:ascii="Times" w:hAnsi="Times" w:cs="Times New Roman"/>
          <w:color w:val="000000" w:themeColor="text1"/>
          <w:szCs w:val="22"/>
        </w:rPr>
        <w:t xml:space="preserve">lobster </w:t>
      </w:r>
      <w:r>
        <w:rPr>
          <w:rFonts w:ascii="Times" w:hAnsi="Times" w:cs="Times New Roman"/>
          <w:color w:val="000000" w:themeColor="text1"/>
          <w:szCs w:val="22"/>
        </w:rPr>
        <w:t xml:space="preserve">biomass </w:t>
      </w:r>
      <w:r w:rsidR="00A56C48">
        <w:rPr>
          <w:rFonts w:ascii="Times" w:hAnsi="Times" w:cs="Times New Roman"/>
          <w:color w:val="000000" w:themeColor="text1"/>
          <w:szCs w:val="22"/>
        </w:rPr>
        <w:t>is</w:t>
      </w:r>
      <w:r>
        <w:rPr>
          <w:rFonts w:ascii="Times" w:hAnsi="Times" w:cs="Times New Roman"/>
          <w:color w:val="000000" w:themeColor="text1"/>
          <w:szCs w:val="22"/>
        </w:rPr>
        <w:t xml:space="preserve"> low, and decreases as</w:t>
      </w:r>
      <w:r w:rsidR="00A56C48">
        <w:rPr>
          <w:rFonts w:ascii="Times" w:hAnsi="Times" w:cs="Times New Roman"/>
          <w:color w:val="000000" w:themeColor="text1"/>
          <w:szCs w:val="22"/>
        </w:rPr>
        <w:t xml:space="preserve"> </w:t>
      </w:r>
      <w:r>
        <w:rPr>
          <w:rFonts w:ascii="Times" w:hAnsi="Times" w:cs="Times New Roman"/>
          <w:color w:val="000000" w:themeColor="text1"/>
          <w:szCs w:val="22"/>
        </w:rPr>
        <w:t>biomass increases</w:t>
      </w:r>
      <w:r w:rsidR="00ED798C">
        <w:rPr>
          <w:rFonts w:ascii="Times" w:hAnsi="Times" w:cs="Times New Roman"/>
          <w:color w:val="000000" w:themeColor="text1"/>
          <w:szCs w:val="22"/>
        </w:rPr>
        <w:t xml:space="preserve"> (</w:t>
      </w:r>
      <w:r w:rsidR="00CF2FDF">
        <w:rPr>
          <w:rFonts w:ascii="Times" w:hAnsi="Times" w:cs="Times New Roman"/>
          <w:color w:val="000000" w:themeColor="text1"/>
          <w:szCs w:val="22"/>
        </w:rPr>
        <w:fldChar w:fldCharType="begin"/>
      </w:r>
      <w:r w:rsidR="00CF2FDF">
        <w:rPr>
          <w:rFonts w:ascii="Times" w:hAnsi="Times" w:cs="Times New Roman"/>
          <w:color w:val="000000" w:themeColor="text1"/>
          <w:szCs w:val="22"/>
        </w:rPr>
        <w:instrText xml:space="preserve"> REF _Ref282766634 \h </w:instrText>
      </w:r>
      <w:r w:rsidR="00CF2FDF">
        <w:rPr>
          <w:rFonts w:ascii="Times" w:hAnsi="Times" w:cs="Times New Roman"/>
          <w:color w:val="000000" w:themeColor="text1"/>
          <w:szCs w:val="22"/>
        </w:rPr>
      </w:r>
      <w:r w:rsidR="00CF2FDF">
        <w:rPr>
          <w:rFonts w:ascii="Times" w:hAnsi="Times" w:cs="Times New Roman"/>
          <w:color w:val="000000" w:themeColor="text1"/>
          <w:szCs w:val="22"/>
        </w:rPr>
        <w:fldChar w:fldCharType="separate"/>
      </w:r>
      <w:r w:rsidR="00CF2FDF" w:rsidRPr="00A92138">
        <w:rPr>
          <w:rFonts w:ascii="Times" w:hAnsi="Times"/>
          <w:color w:val="000000" w:themeColor="text1"/>
          <w:szCs w:val="22"/>
        </w:rPr>
        <w:t xml:space="preserve">Figure </w:t>
      </w:r>
      <w:r w:rsidR="00CF2FDF">
        <w:rPr>
          <w:rFonts w:ascii="Times" w:hAnsi="Times"/>
          <w:noProof/>
          <w:color w:val="000000" w:themeColor="text1"/>
          <w:szCs w:val="22"/>
        </w:rPr>
        <w:t>2</w:t>
      </w:r>
      <w:r w:rsidR="00CF2FDF">
        <w:rPr>
          <w:rFonts w:ascii="Times" w:hAnsi="Times" w:cs="Times New Roman"/>
          <w:color w:val="000000" w:themeColor="text1"/>
          <w:szCs w:val="22"/>
        </w:rPr>
        <w:fldChar w:fldCharType="end"/>
      </w:r>
      <w:r w:rsidR="00CF2FDF">
        <w:rPr>
          <w:rFonts w:ascii="Times" w:hAnsi="Times" w:cs="Times New Roman"/>
          <w:color w:val="000000" w:themeColor="text1"/>
          <w:szCs w:val="22"/>
        </w:rPr>
        <w:t>b</w:t>
      </w:r>
      <w:r w:rsidR="00ED798C">
        <w:rPr>
          <w:rFonts w:ascii="Times" w:hAnsi="Times" w:cs="Times New Roman"/>
          <w:color w:val="000000" w:themeColor="text1"/>
          <w:szCs w:val="22"/>
        </w:rPr>
        <w:t>)</w:t>
      </w:r>
      <w:r>
        <w:rPr>
          <w:rFonts w:ascii="Times" w:hAnsi="Times" w:cs="Times New Roman"/>
          <w:color w:val="000000" w:themeColor="text1"/>
          <w:szCs w:val="22"/>
        </w:rPr>
        <w:t>. Optimal enforcement effort is always the highest in archetype 2, which consists of only a dive tourism industry. At low biomass levels, the optimal enforcement levels for archetypes 1 and 3 are the same. At these biomass levels, enforcement effort for archetypes 1 and 3 is about 0.23 while enforcement effort under archetype 2 is only slightly higher at about 0.24. However, with higher biomasses (</w:t>
      </w:r>
      <w:r w:rsidRPr="00D77BA6">
        <w:rPr>
          <w:rFonts w:ascii="Times" w:hAnsi="Times" w:cs="Times New Roman"/>
          <w:i/>
          <w:color w:val="000000" w:themeColor="text1"/>
          <w:szCs w:val="22"/>
        </w:rPr>
        <w:t>B/B</w:t>
      </w:r>
      <w:r w:rsidRPr="00D77BA6">
        <w:rPr>
          <w:rFonts w:ascii="Times" w:hAnsi="Times" w:cs="Times New Roman"/>
          <w:i/>
          <w:color w:val="000000" w:themeColor="text1"/>
          <w:szCs w:val="22"/>
          <w:vertAlign w:val="subscript"/>
        </w:rPr>
        <w:t>MSY</w:t>
      </w:r>
      <w:r>
        <w:rPr>
          <w:rFonts w:ascii="Times" w:hAnsi="Times" w:cs="Times New Roman"/>
          <w:color w:val="000000" w:themeColor="text1"/>
          <w:szCs w:val="22"/>
        </w:rPr>
        <w:t xml:space="preserve"> &gt; 0.6), optimal enforcement levels are higher under archetype 3 than archetype 1. </w:t>
      </w:r>
      <w:r w:rsidR="00F149C7">
        <w:rPr>
          <w:rFonts w:ascii="Times" w:hAnsi="Times" w:cs="Times New Roman"/>
          <w:color w:val="000000" w:themeColor="text1"/>
          <w:szCs w:val="22"/>
        </w:rPr>
        <w:t xml:space="preserve">When </w:t>
      </w:r>
      <w:r w:rsidRPr="00D77BA6">
        <w:rPr>
          <w:rFonts w:ascii="Times" w:hAnsi="Times" w:cs="Times New Roman"/>
          <w:i/>
          <w:color w:val="000000" w:themeColor="text1"/>
          <w:szCs w:val="22"/>
        </w:rPr>
        <w:t>B/B</w:t>
      </w:r>
      <w:r w:rsidRPr="00D77BA6">
        <w:rPr>
          <w:rFonts w:ascii="Times" w:hAnsi="Times" w:cs="Times New Roman"/>
          <w:i/>
          <w:color w:val="000000" w:themeColor="text1"/>
          <w:szCs w:val="22"/>
          <w:vertAlign w:val="subscript"/>
        </w:rPr>
        <w:t>MSY</w:t>
      </w:r>
      <w:r>
        <w:rPr>
          <w:rFonts w:ascii="Times" w:hAnsi="Times" w:cs="Times New Roman"/>
          <w:color w:val="000000" w:themeColor="text1"/>
          <w:szCs w:val="22"/>
        </w:rPr>
        <w:t xml:space="preserve"> = 1, enforcement effort </w:t>
      </w:r>
      <w:r w:rsidR="00F149C7">
        <w:rPr>
          <w:rFonts w:ascii="Times" w:hAnsi="Times" w:cs="Times New Roman"/>
          <w:color w:val="000000" w:themeColor="text1"/>
          <w:szCs w:val="22"/>
        </w:rPr>
        <w:t>is</w:t>
      </w:r>
      <w:r w:rsidR="006843DE">
        <w:rPr>
          <w:rFonts w:ascii="Times" w:hAnsi="Times" w:cs="Times New Roman"/>
          <w:color w:val="000000" w:themeColor="text1"/>
          <w:szCs w:val="22"/>
        </w:rPr>
        <w:t xml:space="preserve"> equal to</w:t>
      </w:r>
      <w:r w:rsidR="00F149C7">
        <w:rPr>
          <w:rFonts w:ascii="Times" w:hAnsi="Times" w:cs="Times New Roman"/>
          <w:color w:val="000000" w:themeColor="text1"/>
          <w:szCs w:val="22"/>
        </w:rPr>
        <w:t xml:space="preserve"> </w:t>
      </w:r>
      <w:r>
        <w:rPr>
          <w:rFonts w:ascii="Times" w:hAnsi="Times" w:cs="Times New Roman"/>
          <w:color w:val="000000" w:themeColor="text1"/>
          <w:szCs w:val="22"/>
        </w:rPr>
        <w:t xml:space="preserve">0.17, 0.24, and 0.23 for archetypes 1, 2, and 3 respectively. </w:t>
      </w:r>
      <w:commentRangeStart w:id="64"/>
      <w:r w:rsidR="006843DE">
        <w:rPr>
          <w:rFonts w:ascii="Times" w:hAnsi="Times" w:cs="Times New Roman"/>
          <w:color w:val="000000" w:themeColor="text1"/>
          <w:szCs w:val="22"/>
        </w:rPr>
        <w:t xml:space="preserve">When </w:t>
      </w:r>
      <w:r w:rsidRPr="00D77BA6">
        <w:rPr>
          <w:rFonts w:ascii="Times" w:hAnsi="Times" w:cs="Times New Roman"/>
          <w:i/>
          <w:color w:val="000000" w:themeColor="text1"/>
          <w:szCs w:val="22"/>
        </w:rPr>
        <w:t>B/B</w:t>
      </w:r>
      <w:r w:rsidRPr="00D77BA6">
        <w:rPr>
          <w:rFonts w:ascii="Times" w:hAnsi="Times" w:cs="Times New Roman"/>
          <w:i/>
          <w:color w:val="000000" w:themeColor="text1"/>
          <w:szCs w:val="22"/>
          <w:vertAlign w:val="subscript"/>
        </w:rPr>
        <w:t>MSY</w:t>
      </w:r>
      <w:r w:rsidR="00995CAB">
        <w:rPr>
          <w:rFonts w:ascii="Times" w:hAnsi="Times" w:cs="Times New Roman"/>
          <w:i/>
          <w:color w:val="000000" w:themeColor="text1"/>
          <w:szCs w:val="22"/>
          <w:vertAlign w:val="subscript"/>
        </w:rPr>
        <w:t xml:space="preserve"> </w:t>
      </w:r>
      <w:r w:rsidR="00995CAB">
        <w:rPr>
          <w:rFonts w:ascii="Times" w:hAnsi="Times" w:cs="Times New Roman"/>
          <w:color w:val="000000" w:themeColor="text1"/>
          <w:szCs w:val="22"/>
        </w:rPr>
        <w:t>= 2</w:t>
      </w:r>
      <w:r>
        <w:rPr>
          <w:rFonts w:ascii="Times" w:hAnsi="Times" w:cs="Times New Roman"/>
          <w:color w:val="000000" w:themeColor="text1"/>
          <w:szCs w:val="22"/>
        </w:rPr>
        <w:t xml:space="preserve">, enforcement efforts </w:t>
      </w:r>
      <w:proofErr w:type="gramStart"/>
      <w:r w:rsidR="006843DE">
        <w:rPr>
          <w:rFonts w:ascii="Times" w:hAnsi="Times" w:cs="Times New Roman"/>
          <w:color w:val="000000" w:themeColor="text1"/>
          <w:szCs w:val="22"/>
        </w:rPr>
        <w:t>is</w:t>
      </w:r>
      <w:proofErr w:type="gramEnd"/>
      <w:r w:rsidR="006843DE">
        <w:rPr>
          <w:rFonts w:ascii="Times" w:hAnsi="Times" w:cs="Times New Roman"/>
          <w:color w:val="000000" w:themeColor="text1"/>
          <w:szCs w:val="22"/>
        </w:rPr>
        <w:t xml:space="preserve"> equal </w:t>
      </w:r>
      <w:r>
        <w:rPr>
          <w:rFonts w:ascii="Times" w:hAnsi="Times" w:cs="Times New Roman"/>
          <w:color w:val="000000" w:themeColor="text1"/>
          <w:szCs w:val="22"/>
        </w:rPr>
        <w:t xml:space="preserve">0.14, 0.18, and 0.16 for archetypes 1, 2, and 3 respectively. </w:t>
      </w:r>
      <w:commentRangeEnd w:id="64"/>
      <w:r w:rsidR="006843DE">
        <w:rPr>
          <w:rStyle w:val="CommentReference"/>
        </w:rPr>
        <w:commentReference w:id="64"/>
      </w:r>
      <w:commentRangeStart w:id="65"/>
      <w:r w:rsidR="00700FE0">
        <w:rPr>
          <w:rFonts w:ascii="Times" w:hAnsi="Times" w:cs="Times New Roman"/>
          <w:color w:val="000000" w:themeColor="text1"/>
          <w:szCs w:val="22"/>
        </w:rPr>
        <w:t>Notably, optimal enforcement efforts are always substantially lower than 1, or the maximum possible effort.</w:t>
      </w:r>
      <w:commentRangeEnd w:id="65"/>
      <w:r w:rsidR="00F149C7">
        <w:rPr>
          <w:rStyle w:val="CommentReference"/>
        </w:rPr>
        <w:commentReference w:id="65"/>
      </w:r>
    </w:p>
    <w:p w14:paraId="17BC63FD" w14:textId="77777777" w:rsidR="00573003" w:rsidRDefault="00573003" w:rsidP="00E633FF">
      <w:pPr>
        <w:spacing w:line="240" w:lineRule="auto"/>
        <w:contextualSpacing/>
        <w:rPr>
          <w:rFonts w:ascii="Times" w:hAnsi="Times" w:cs="Times New Roman"/>
          <w:i/>
          <w:color w:val="000000" w:themeColor="text1"/>
          <w:szCs w:val="22"/>
        </w:rPr>
      </w:pPr>
    </w:p>
    <w:p w14:paraId="429DCA26" w14:textId="55414FFA" w:rsidR="00573003" w:rsidRDefault="00AA1BE0" w:rsidP="006843DE">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The model is also used to</w:t>
      </w:r>
      <w:r w:rsidR="008A537A">
        <w:rPr>
          <w:rFonts w:ascii="Times" w:hAnsi="Times" w:cs="Times New Roman"/>
          <w:color w:val="000000" w:themeColor="text1"/>
          <w:szCs w:val="22"/>
        </w:rPr>
        <w:t xml:space="preserve"> </w:t>
      </w:r>
      <w:r w:rsidR="00806C06">
        <w:rPr>
          <w:rFonts w:ascii="Times" w:hAnsi="Times" w:cs="Times New Roman"/>
          <w:color w:val="000000" w:themeColor="text1"/>
          <w:szCs w:val="22"/>
        </w:rPr>
        <w:t xml:space="preserve">determine how </w:t>
      </w:r>
      <w:r w:rsidR="00A56C48" w:rsidRPr="006843DE">
        <w:rPr>
          <w:rFonts w:ascii="Times" w:hAnsi="Times" w:cs="Times New Roman"/>
          <w:color w:val="000000" w:themeColor="text1"/>
          <w:szCs w:val="22"/>
        </w:rPr>
        <w:t>the optimal</w:t>
      </w:r>
      <w:r w:rsidR="00A56C48">
        <w:rPr>
          <w:rFonts w:ascii="Times" w:hAnsi="Times" w:cs="Times New Roman"/>
          <w:i/>
          <w:color w:val="000000" w:themeColor="text1"/>
          <w:szCs w:val="22"/>
        </w:rPr>
        <w:t xml:space="preserve"> </w:t>
      </w:r>
      <w:r w:rsidR="00A56C48" w:rsidRPr="001F273A">
        <w:rPr>
          <w:rFonts w:ascii="Times" w:hAnsi="Times" w:cs="Times New Roman"/>
          <w:color w:val="000000" w:themeColor="text1"/>
          <w:szCs w:val="22"/>
        </w:rPr>
        <w:t>TAC</w:t>
      </w:r>
      <w:r w:rsidR="00806C06">
        <w:rPr>
          <w:rFonts w:ascii="Times" w:hAnsi="Times" w:cs="Times New Roman"/>
          <w:color w:val="000000" w:themeColor="text1"/>
          <w:szCs w:val="22"/>
        </w:rPr>
        <w:t xml:space="preserve"> and </w:t>
      </w:r>
      <w:r w:rsidR="006C4610">
        <w:rPr>
          <w:rFonts w:ascii="Times" w:hAnsi="Times" w:cs="Times New Roman"/>
          <w:color w:val="000000" w:themeColor="text1"/>
          <w:szCs w:val="22"/>
        </w:rPr>
        <w:t xml:space="preserve">optimal </w:t>
      </w:r>
      <w:r w:rsidR="00806C06">
        <w:rPr>
          <w:rFonts w:ascii="Times" w:hAnsi="Times" w:cs="Times New Roman"/>
          <w:color w:val="000000" w:themeColor="text1"/>
          <w:szCs w:val="22"/>
        </w:rPr>
        <w:t>enforcement effort affect illegal fishing effort (</w:t>
      </w:r>
      <w:r w:rsidR="00053A57">
        <w:rPr>
          <w:rFonts w:ascii="Times" w:hAnsi="Times" w:cs="Times New Roman"/>
          <w:color w:val="000000" w:themeColor="text1"/>
          <w:szCs w:val="22"/>
        </w:rPr>
        <w:fldChar w:fldCharType="begin"/>
      </w:r>
      <w:r w:rsidR="00053A57">
        <w:rPr>
          <w:rFonts w:ascii="Times" w:hAnsi="Times" w:cs="Times New Roman"/>
          <w:color w:val="000000" w:themeColor="text1"/>
          <w:szCs w:val="22"/>
        </w:rPr>
        <w:instrText xml:space="preserve"> REF _Ref282766634 \h </w:instrText>
      </w:r>
      <w:r w:rsidR="00053A57">
        <w:rPr>
          <w:rFonts w:ascii="Times" w:hAnsi="Times" w:cs="Times New Roman"/>
          <w:color w:val="000000" w:themeColor="text1"/>
          <w:szCs w:val="22"/>
        </w:rPr>
      </w:r>
      <w:r w:rsidR="00053A57">
        <w:rPr>
          <w:rFonts w:ascii="Times" w:hAnsi="Times" w:cs="Times New Roman"/>
          <w:color w:val="000000" w:themeColor="text1"/>
          <w:szCs w:val="22"/>
        </w:rPr>
        <w:fldChar w:fldCharType="separate"/>
      </w:r>
      <w:r w:rsidR="00053A57" w:rsidRPr="00A92138">
        <w:rPr>
          <w:rFonts w:ascii="Times" w:hAnsi="Times"/>
          <w:color w:val="000000" w:themeColor="text1"/>
          <w:szCs w:val="22"/>
        </w:rPr>
        <w:t xml:space="preserve">Figure </w:t>
      </w:r>
      <w:r w:rsidR="00053A57">
        <w:rPr>
          <w:rFonts w:ascii="Times" w:hAnsi="Times"/>
          <w:noProof/>
          <w:color w:val="000000" w:themeColor="text1"/>
          <w:szCs w:val="22"/>
        </w:rPr>
        <w:t>2</w:t>
      </w:r>
      <w:r w:rsidR="00053A57">
        <w:rPr>
          <w:rFonts w:ascii="Times" w:hAnsi="Times" w:cs="Times New Roman"/>
          <w:color w:val="000000" w:themeColor="text1"/>
          <w:szCs w:val="22"/>
        </w:rPr>
        <w:fldChar w:fldCharType="end"/>
      </w:r>
      <w:r w:rsidR="00EE071A">
        <w:rPr>
          <w:rFonts w:ascii="Times" w:hAnsi="Times" w:cs="Times New Roman"/>
          <w:color w:val="000000" w:themeColor="text1"/>
          <w:szCs w:val="22"/>
        </w:rPr>
        <w:t>c</w:t>
      </w:r>
      <w:r w:rsidR="00806C06" w:rsidRPr="00A92138">
        <w:rPr>
          <w:rFonts w:ascii="Times" w:hAnsi="Times" w:cs="Times New Roman"/>
          <w:color w:val="000000" w:themeColor="text1"/>
          <w:szCs w:val="22"/>
        </w:rPr>
        <w:t>)</w:t>
      </w:r>
      <w:r w:rsidR="00806C06">
        <w:rPr>
          <w:rFonts w:ascii="Times" w:hAnsi="Times" w:cs="Times New Roman"/>
          <w:i/>
          <w:color w:val="000000" w:themeColor="text1"/>
          <w:szCs w:val="22"/>
        </w:rPr>
        <w:t xml:space="preserve">. </w:t>
      </w:r>
      <w:r w:rsidR="00573003">
        <w:rPr>
          <w:rFonts w:ascii="Times" w:hAnsi="Times" w:cs="Times New Roman"/>
          <w:color w:val="000000" w:themeColor="text1"/>
          <w:szCs w:val="22"/>
        </w:rPr>
        <w:t xml:space="preserve">For all three archetypes, illegal fishing effort is influenced by archetype, biomass level, and enforcement effort. Illegal fishing effort increases as the biomass increases, reflecting increased profitability with more fish in the water. </w:t>
      </w:r>
      <w:commentRangeStart w:id="66"/>
      <w:r w:rsidR="00573003">
        <w:rPr>
          <w:rFonts w:ascii="Times" w:hAnsi="Times" w:cs="Times New Roman"/>
          <w:color w:val="000000" w:themeColor="text1"/>
          <w:szCs w:val="22"/>
        </w:rPr>
        <w:t>For low biomass levels (</w:t>
      </w:r>
      <w:r w:rsidR="00573003" w:rsidRPr="00D77BA6">
        <w:rPr>
          <w:rFonts w:ascii="Times" w:hAnsi="Times" w:cs="Times New Roman"/>
          <w:i/>
          <w:color w:val="000000" w:themeColor="text1"/>
          <w:szCs w:val="22"/>
        </w:rPr>
        <w:t>B/B</w:t>
      </w:r>
      <w:r w:rsidR="00573003" w:rsidRPr="00D77BA6">
        <w:rPr>
          <w:rFonts w:ascii="Times" w:hAnsi="Times" w:cs="Times New Roman"/>
          <w:i/>
          <w:color w:val="000000" w:themeColor="text1"/>
          <w:szCs w:val="22"/>
          <w:vertAlign w:val="subscript"/>
        </w:rPr>
        <w:t>MSY</w:t>
      </w:r>
      <w:r w:rsidR="00573003">
        <w:rPr>
          <w:rFonts w:ascii="Times" w:hAnsi="Times" w:cs="Times New Roman"/>
          <w:color w:val="000000" w:themeColor="text1"/>
          <w:szCs w:val="22"/>
        </w:rPr>
        <w:t xml:space="preserve"> </w:t>
      </w:r>
      <w:r w:rsidR="00F270BF">
        <w:rPr>
          <w:rFonts w:ascii="Times" w:hAnsi="Times" w:cs="Times New Roman"/>
          <w:color w:val="000000" w:themeColor="text1"/>
          <w:szCs w:val="22"/>
        </w:rPr>
        <w:softHyphen/>
        <w:t>≤</w:t>
      </w:r>
      <w:r w:rsidR="00573003">
        <w:rPr>
          <w:rFonts w:ascii="Times" w:hAnsi="Times" w:cs="Times New Roman"/>
          <w:color w:val="000000" w:themeColor="text1"/>
          <w:szCs w:val="22"/>
        </w:rPr>
        <w:t xml:space="preserve"> to 0.8), illegal fishing effort under all three archetypes is zero.</w:t>
      </w:r>
      <w:commentRangeEnd w:id="66"/>
      <w:r w:rsidR="006843DE">
        <w:rPr>
          <w:rStyle w:val="CommentReference"/>
        </w:rPr>
        <w:commentReference w:id="66"/>
      </w:r>
      <w:r w:rsidR="00573003">
        <w:rPr>
          <w:rFonts w:ascii="Times" w:hAnsi="Times" w:cs="Times New Roman"/>
          <w:color w:val="000000" w:themeColor="text1"/>
          <w:szCs w:val="22"/>
        </w:rPr>
        <w:t xml:space="preserve"> For higher biomass levels, illegal fishing effort is highest under archetype 2, followed by 3 and 1 respectively. For archetypes 1 and 3, the illegal fishing effort is relatively minimal regardless of stock status. Archetype 2, which has a legal catch quota of zero, has significant illegal fishing effort above </w:t>
      </w:r>
      <w:r w:rsidR="00573003" w:rsidRPr="00227470">
        <w:rPr>
          <w:rFonts w:ascii="Times" w:hAnsi="Times" w:cs="Times New Roman"/>
          <w:i/>
          <w:color w:val="000000" w:themeColor="text1"/>
          <w:szCs w:val="22"/>
        </w:rPr>
        <w:t>B</w:t>
      </w:r>
      <w:r w:rsidR="00573003" w:rsidRPr="00D77BA6">
        <w:rPr>
          <w:rFonts w:ascii="Times" w:hAnsi="Times" w:cs="Times New Roman"/>
          <w:i/>
          <w:color w:val="000000" w:themeColor="text1"/>
          <w:szCs w:val="22"/>
        </w:rPr>
        <w:t>/B</w:t>
      </w:r>
      <w:r w:rsidR="00573003" w:rsidRPr="00D77BA6">
        <w:rPr>
          <w:rFonts w:ascii="Times" w:hAnsi="Times" w:cs="Times New Roman"/>
          <w:i/>
          <w:color w:val="000000" w:themeColor="text1"/>
          <w:szCs w:val="22"/>
          <w:vertAlign w:val="subscript"/>
        </w:rPr>
        <w:t>MSY</w:t>
      </w:r>
      <w:r w:rsidR="003E4ACE">
        <w:rPr>
          <w:rFonts w:ascii="Times" w:hAnsi="Times" w:cs="Times New Roman"/>
          <w:color w:val="000000" w:themeColor="text1"/>
          <w:szCs w:val="22"/>
        </w:rPr>
        <w:t xml:space="preserve"> = </w:t>
      </w:r>
      <w:r w:rsidR="00573003">
        <w:rPr>
          <w:rFonts w:ascii="Times" w:hAnsi="Times" w:cs="Times New Roman"/>
          <w:color w:val="000000" w:themeColor="text1"/>
          <w:szCs w:val="22"/>
        </w:rPr>
        <w:t xml:space="preserve">1. </w:t>
      </w:r>
    </w:p>
    <w:p w14:paraId="14CCB58F" w14:textId="77777777" w:rsidR="00295DBA" w:rsidRDefault="00295DBA">
      <w:pPr>
        <w:spacing w:line="240" w:lineRule="auto"/>
        <w:contextualSpacing/>
        <w:rPr>
          <w:rFonts w:ascii="Times" w:hAnsi="Times" w:cs="Times New Roman"/>
          <w:i/>
          <w:color w:val="000000" w:themeColor="text1"/>
          <w:szCs w:val="22"/>
        </w:rPr>
      </w:pPr>
    </w:p>
    <w:p w14:paraId="69E78DF5" w14:textId="0F4B8086" w:rsidR="00CF6F5D" w:rsidRDefault="005C1C80" w:rsidP="006843DE">
      <w:pPr>
        <w:spacing w:line="240" w:lineRule="auto"/>
        <w:contextualSpacing/>
        <w:rPr>
          <w:rFonts w:ascii="Times" w:hAnsi="Times" w:cs="Times New Roman"/>
          <w:color w:val="000000" w:themeColor="text1"/>
          <w:szCs w:val="22"/>
        </w:rPr>
      </w:pPr>
      <w:r>
        <w:rPr>
          <w:rFonts w:ascii="Times" w:hAnsi="Times" w:cs="Times New Roman"/>
          <w:color w:val="000000" w:themeColor="text1"/>
          <w:szCs w:val="22"/>
        </w:rPr>
        <w:t xml:space="preserve">Finally, </w:t>
      </w:r>
      <w:r w:rsidR="00AA1BE0">
        <w:rPr>
          <w:rFonts w:ascii="Times" w:hAnsi="Times" w:cs="Times New Roman"/>
          <w:color w:val="000000" w:themeColor="text1"/>
          <w:szCs w:val="22"/>
        </w:rPr>
        <w:t>the model is used to determine</w:t>
      </w:r>
      <w:r w:rsidR="00727728">
        <w:rPr>
          <w:rFonts w:ascii="Times" w:hAnsi="Times" w:cs="Times New Roman"/>
          <w:color w:val="000000" w:themeColor="text1"/>
          <w:szCs w:val="22"/>
        </w:rPr>
        <w:t xml:space="preserve"> the enforcement effort</w:t>
      </w:r>
      <w:r w:rsidR="00D64031">
        <w:rPr>
          <w:rFonts w:ascii="Times" w:hAnsi="Times" w:cs="Times New Roman"/>
          <w:color w:val="000000" w:themeColor="text1"/>
          <w:szCs w:val="22"/>
        </w:rPr>
        <w:t xml:space="preserve"> and </w:t>
      </w:r>
      <w:r w:rsidR="002E55AC">
        <w:rPr>
          <w:rFonts w:ascii="Times" w:hAnsi="Times" w:cs="Times New Roman"/>
          <w:color w:val="000000" w:themeColor="text1"/>
          <w:szCs w:val="22"/>
        </w:rPr>
        <w:t xml:space="preserve">associated </w:t>
      </w:r>
      <w:r w:rsidR="00F270BF">
        <w:rPr>
          <w:rFonts w:ascii="Times" w:hAnsi="Times" w:cs="Times New Roman"/>
          <w:color w:val="000000" w:themeColor="text1"/>
          <w:szCs w:val="22"/>
        </w:rPr>
        <w:t>enforcement cost</w:t>
      </w:r>
      <w:r w:rsidR="00727728">
        <w:rPr>
          <w:rFonts w:ascii="Times" w:hAnsi="Times" w:cs="Times New Roman"/>
          <w:color w:val="000000" w:themeColor="text1"/>
          <w:szCs w:val="22"/>
        </w:rPr>
        <w:t xml:space="preserve"> necessary to fully eliminate illegal fishing </w:t>
      </w:r>
      <w:r w:rsidR="008F4F73">
        <w:rPr>
          <w:rFonts w:ascii="Times" w:hAnsi="Times" w:cs="Times New Roman"/>
          <w:color w:val="000000" w:themeColor="text1"/>
          <w:szCs w:val="22"/>
        </w:rPr>
        <w:t>for each</w:t>
      </w:r>
      <w:r w:rsidR="00727728">
        <w:rPr>
          <w:rFonts w:ascii="Times" w:hAnsi="Times" w:cs="Times New Roman"/>
          <w:color w:val="000000" w:themeColor="text1"/>
          <w:szCs w:val="22"/>
        </w:rPr>
        <w:t xml:space="preserve"> archetype</w:t>
      </w:r>
      <w:r w:rsidR="004D46C2">
        <w:rPr>
          <w:rFonts w:ascii="Times" w:hAnsi="Times" w:cs="Times New Roman"/>
          <w:color w:val="000000" w:themeColor="text1"/>
          <w:szCs w:val="22"/>
        </w:rPr>
        <w:t xml:space="preserve"> (</w:t>
      </w:r>
      <w:r w:rsidR="00053A57">
        <w:rPr>
          <w:rFonts w:ascii="Times" w:hAnsi="Times" w:cs="Times New Roman"/>
          <w:color w:val="000000" w:themeColor="text1"/>
          <w:szCs w:val="22"/>
        </w:rPr>
        <w:fldChar w:fldCharType="begin"/>
      </w:r>
      <w:r w:rsidR="00053A57">
        <w:rPr>
          <w:rFonts w:ascii="Times" w:hAnsi="Times" w:cs="Times New Roman"/>
          <w:color w:val="000000" w:themeColor="text1"/>
          <w:szCs w:val="22"/>
        </w:rPr>
        <w:instrText xml:space="preserve"> REF _Ref282766634 \h </w:instrText>
      </w:r>
      <w:r w:rsidR="00053A57">
        <w:rPr>
          <w:rFonts w:ascii="Times" w:hAnsi="Times" w:cs="Times New Roman"/>
          <w:color w:val="000000" w:themeColor="text1"/>
          <w:szCs w:val="22"/>
        </w:rPr>
      </w:r>
      <w:r w:rsidR="00053A57">
        <w:rPr>
          <w:rFonts w:ascii="Times" w:hAnsi="Times" w:cs="Times New Roman"/>
          <w:color w:val="000000" w:themeColor="text1"/>
          <w:szCs w:val="22"/>
        </w:rPr>
        <w:fldChar w:fldCharType="separate"/>
      </w:r>
      <w:r w:rsidR="00053A57" w:rsidRPr="00A92138">
        <w:rPr>
          <w:rFonts w:ascii="Times" w:hAnsi="Times"/>
          <w:color w:val="000000" w:themeColor="text1"/>
          <w:szCs w:val="22"/>
        </w:rPr>
        <w:t xml:space="preserve">Figure </w:t>
      </w:r>
      <w:r w:rsidR="00053A57">
        <w:rPr>
          <w:rFonts w:ascii="Times" w:hAnsi="Times"/>
          <w:noProof/>
          <w:color w:val="000000" w:themeColor="text1"/>
          <w:szCs w:val="22"/>
        </w:rPr>
        <w:t>2</w:t>
      </w:r>
      <w:r w:rsidR="00053A57">
        <w:rPr>
          <w:rFonts w:ascii="Times" w:hAnsi="Times" w:cs="Times New Roman"/>
          <w:color w:val="000000" w:themeColor="text1"/>
          <w:szCs w:val="22"/>
        </w:rPr>
        <w:fldChar w:fldCharType="end"/>
      </w:r>
      <w:r w:rsidR="004D46C2">
        <w:rPr>
          <w:rFonts w:ascii="Times" w:hAnsi="Times" w:cs="Times New Roman"/>
          <w:color w:val="000000" w:themeColor="text1"/>
          <w:szCs w:val="22"/>
        </w:rPr>
        <w:t xml:space="preserve">d and </w:t>
      </w:r>
      <w:r w:rsidR="00053A57">
        <w:rPr>
          <w:rFonts w:ascii="Times" w:hAnsi="Times" w:cs="Times New Roman"/>
          <w:color w:val="000000" w:themeColor="text1"/>
          <w:szCs w:val="22"/>
        </w:rPr>
        <w:fldChar w:fldCharType="begin"/>
      </w:r>
      <w:r w:rsidR="00053A57">
        <w:rPr>
          <w:rFonts w:ascii="Times" w:hAnsi="Times" w:cs="Times New Roman"/>
          <w:color w:val="000000" w:themeColor="text1"/>
          <w:szCs w:val="22"/>
        </w:rPr>
        <w:instrText xml:space="preserve"> REF _Ref282766634 \h </w:instrText>
      </w:r>
      <w:r w:rsidR="00053A57">
        <w:rPr>
          <w:rFonts w:ascii="Times" w:hAnsi="Times" w:cs="Times New Roman"/>
          <w:color w:val="000000" w:themeColor="text1"/>
          <w:szCs w:val="22"/>
        </w:rPr>
      </w:r>
      <w:r w:rsidR="00053A57">
        <w:rPr>
          <w:rFonts w:ascii="Times" w:hAnsi="Times" w:cs="Times New Roman"/>
          <w:color w:val="000000" w:themeColor="text1"/>
          <w:szCs w:val="22"/>
        </w:rPr>
        <w:fldChar w:fldCharType="separate"/>
      </w:r>
      <w:r w:rsidR="00053A57" w:rsidRPr="00A92138">
        <w:rPr>
          <w:rFonts w:ascii="Times" w:hAnsi="Times"/>
          <w:color w:val="000000" w:themeColor="text1"/>
          <w:szCs w:val="22"/>
        </w:rPr>
        <w:t xml:space="preserve">Figure </w:t>
      </w:r>
      <w:r w:rsidR="00053A57">
        <w:rPr>
          <w:rFonts w:ascii="Times" w:hAnsi="Times"/>
          <w:noProof/>
          <w:color w:val="000000" w:themeColor="text1"/>
          <w:szCs w:val="22"/>
        </w:rPr>
        <w:t>2</w:t>
      </w:r>
      <w:r w:rsidR="00053A57">
        <w:rPr>
          <w:rFonts w:ascii="Times" w:hAnsi="Times" w:cs="Times New Roman"/>
          <w:color w:val="000000" w:themeColor="text1"/>
          <w:szCs w:val="22"/>
        </w:rPr>
        <w:fldChar w:fldCharType="end"/>
      </w:r>
      <w:r w:rsidR="004D46C2">
        <w:rPr>
          <w:rFonts w:ascii="Times" w:hAnsi="Times" w:cs="Times New Roman"/>
          <w:color w:val="000000" w:themeColor="text1"/>
          <w:szCs w:val="22"/>
        </w:rPr>
        <w:t>e)</w:t>
      </w:r>
      <w:r w:rsidR="00727728">
        <w:rPr>
          <w:rFonts w:ascii="Times" w:hAnsi="Times" w:cs="Times New Roman"/>
          <w:color w:val="000000" w:themeColor="text1"/>
          <w:szCs w:val="22"/>
        </w:rPr>
        <w:t>.</w:t>
      </w:r>
      <w:r w:rsidR="00C07BB5">
        <w:rPr>
          <w:rFonts w:ascii="Times" w:hAnsi="Times" w:cs="Times New Roman"/>
          <w:color w:val="000000" w:themeColor="text1"/>
          <w:szCs w:val="22"/>
        </w:rPr>
        <w:t xml:space="preserve"> </w:t>
      </w:r>
      <w:r w:rsidR="001070DC">
        <w:rPr>
          <w:rFonts w:ascii="Times" w:hAnsi="Times" w:cs="Times New Roman"/>
          <w:color w:val="000000" w:themeColor="text1"/>
          <w:szCs w:val="22"/>
        </w:rPr>
        <w:t xml:space="preserve">At stock conditions below </w:t>
      </w:r>
      <w:r w:rsidR="00954DE9">
        <w:rPr>
          <w:rFonts w:ascii="Times" w:hAnsi="Times" w:cs="Times New Roman"/>
          <w:color w:val="000000" w:themeColor="text1"/>
          <w:szCs w:val="22"/>
        </w:rPr>
        <w:t>0.8</w:t>
      </w:r>
      <w:r w:rsidR="001070DC" w:rsidRPr="003E4ACE">
        <w:rPr>
          <w:rFonts w:ascii="Times" w:hAnsi="Times" w:cs="Times New Roman"/>
          <w:i/>
          <w:color w:val="000000" w:themeColor="text1"/>
          <w:szCs w:val="22"/>
        </w:rPr>
        <w:t>B</w:t>
      </w:r>
      <w:r w:rsidR="001070DC" w:rsidRPr="003E4ACE">
        <w:rPr>
          <w:rFonts w:ascii="Times" w:hAnsi="Times" w:cs="Times New Roman"/>
          <w:i/>
          <w:color w:val="000000" w:themeColor="text1"/>
          <w:szCs w:val="22"/>
          <w:vertAlign w:val="subscript"/>
        </w:rPr>
        <w:t>MSY</w:t>
      </w:r>
      <w:r w:rsidR="001070DC">
        <w:rPr>
          <w:rFonts w:ascii="Times" w:hAnsi="Times" w:cs="Times New Roman"/>
          <w:color w:val="000000" w:themeColor="text1"/>
          <w:szCs w:val="22"/>
        </w:rPr>
        <w:t xml:space="preserve">, the economically optimal enforcement effort already eliminates illegal fishing, so there is no need for additional enforcement. Above this biomass, however, </w:t>
      </w:r>
      <w:r w:rsidR="00C07BB5">
        <w:rPr>
          <w:rFonts w:ascii="Times" w:hAnsi="Times" w:cs="Times New Roman"/>
          <w:color w:val="000000" w:themeColor="text1"/>
          <w:szCs w:val="22"/>
        </w:rPr>
        <w:t xml:space="preserve">the enforcement effort necessary to eliminate illegal fishing </w:t>
      </w:r>
      <w:r w:rsidR="002B7332">
        <w:rPr>
          <w:rFonts w:ascii="Times" w:hAnsi="Times" w:cs="Times New Roman"/>
          <w:color w:val="000000" w:themeColor="text1"/>
          <w:szCs w:val="22"/>
        </w:rPr>
        <w:t>is</w:t>
      </w:r>
      <w:r w:rsidR="00C07BB5">
        <w:rPr>
          <w:rFonts w:ascii="Times" w:hAnsi="Times" w:cs="Times New Roman"/>
          <w:color w:val="000000" w:themeColor="text1"/>
          <w:szCs w:val="22"/>
        </w:rPr>
        <w:t xml:space="preserve"> higher than the </w:t>
      </w:r>
      <w:r w:rsidR="0051557D">
        <w:rPr>
          <w:rFonts w:ascii="Times" w:hAnsi="Times" w:cs="Times New Roman"/>
          <w:color w:val="000000" w:themeColor="text1"/>
          <w:szCs w:val="22"/>
        </w:rPr>
        <w:t xml:space="preserve">economically </w:t>
      </w:r>
      <w:r w:rsidR="00C07BB5">
        <w:rPr>
          <w:rFonts w:ascii="Times" w:hAnsi="Times" w:cs="Times New Roman"/>
          <w:color w:val="000000" w:themeColor="text1"/>
          <w:szCs w:val="22"/>
        </w:rPr>
        <w:t>optimal enforcement effort</w:t>
      </w:r>
      <w:r w:rsidR="001070DC">
        <w:rPr>
          <w:rFonts w:ascii="Times" w:hAnsi="Times" w:cs="Times New Roman"/>
          <w:color w:val="000000" w:themeColor="text1"/>
          <w:szCs w:val="22"/>
        </w:rPr>
        <w:t xml:space="preserve"> for all three archetypes</w:t>
      </w:r>
      <w:r w:rsidR="00C07BB5">
        <w:rPr>
          <w:rFonts w:ascii="Times" w:hAnsi="Times" w:cs="Times New Roman"/>
          <w:color w:val="000000" w:themeColor="text1"/>
          <w:szCs w:val="22"/>
        </w:rPr>
        <w:t>.</w:t>
      </w:r>
      <w:r w:rsidR="00304F7B">
        <w:rPr>
          <w:rFonts w:ascii="Times" w:hAnsi="Times" w:cs="Times New Roman"/>
          <w:color w:val="000000" w:themeColor="text1"/>
          <w:szCs w:val="22"/>
        </w:rPr>
        <w:t xml:space="preserve"> Consequently, the cost of enforcement would be higher under all archetypes if managers </w:t>
      </w:r>
      <w:r w:rsidR="00CD2817">
        <w:rPr>
          <w:rFonts w:ascii="Times" w:hAnsi="Times" w:cs="Times New Roman"/>
          <w:color w:val="000000" w:themeColor="text1"/>
          <w:szCs w:val="22"/>
        </w:rPr>
        <w:t>were</w:t>
      </w:r>
      <w:r w:rsidR="00304F7B">
        <w:rPr>
          <w:rFonts w:ascii="Times" w:hAnsi="Times" w:cs="Times New Roman"/>
          <w:color w:val="000000" w:themeColor="text1"/>
          <w:szCs w:val="22"/>
        </w:rPr>
        <w:t xml:space="preserve"> to eliminate illegal fishing.</w:t>
      </w:r>
      <w:r w:rsidR="00FA2B0C">
        <w:rPr>
          <w:rFonts w:ascii="Times" w:hAnsi="Times" w:cs="Times New Roman"/>
          <w:color w:val="000000" w:themeColor="text1"/>
          <w:szCs w:val="22"/>
        </w:rPr>
        <w:t xml:space="preserve"> </w:t>
      </w:r>
      <w:r w:rsidR="003E4ACE">
        <w:rPr>
          <w:rFonts w:ascii="Times" w:hAnsi="Times" w:cs="Times New Roman"/>
          <w:color w:val="000000" w:themeColor="text1"/>
          <w:szCs w:val="22"/>
        </w:rPr>
        <w:t xml:space="preserve">The additional enforcement effort necessary to eliminate illegal fishing at </w:t>
      </w:r>
      <w:r w:rsidR="003E4ACE" w:rsidRPr="00227470">
        <w:rPr>
          <w:rFonts w:ascii="Times" w:hAnsi="Times" w:cs="Times New Roman"/>
          <w:i/>
          <w:color w:val="000000" w:themeColor="text1"/>
          <w:szCs w:val="22"/>
        </w:rPr>
        <w:t>B</w:t>
      </w:r>
      <w:r w:rsidR="003E4ACE" w:rsidRPr="00D77BA6">
        <w:rPr>
          <w:rFonts w:ascii="Times" w:hAnsi="Times" w:cs="Times New Roman"/>
          <w:i/>
          <w:color w:val="000000" w:themeColor="text1"/>
          <w:szCs w:val="22"/>
        </w:rPr>
        <w:t>/B</w:t>
      </w:r>
      <w:r w:rsidR="003E4ACE" w:rsidRPr="00D77BA6">
        <w:rPr>
          <w:rFonts w:ascii="Times" w:hAnsi="Times" w:cs="Times New Roman"/>
          <w:i/>
          <w:color w:val="000000" w:themeColor="text1"/>
          <w:szCs w:val="22"/>
          <w:vertAlign w:val="subscript"/>
        </w:rPr>
        <w:t>MSY</w:t>
      </w:r>
      <w:r w:rsidR="003E4ACE">
        <w:rPr>
          <w:rFonts w:ascii="Times" w:hAnsi="Times" w:cs="Times New Roman"/>
          <w:color w:val="000000" w:themeColor="text1"/>
          <w:szCs w:val="22"/>
        </w:rPr>
        <w:t xml:space="preserve"> = </w:t>
      </w:r>
      <w:r w:rsidR="005E4A91">
        <w:rPr>
          <w:rFonts w:ascii="Times" w:hAnsi="Times" w:cs="Times New Roman"/>
          <w:color w:val="000000" w:themeColor="text1"/>
          <w:szCs w:val="22"/>
        </w:rPr>
        <w:t>2</w:t>
      </w:r>
      <w:r w:rsidR="003E4ACE">
        <w:rPr>
          <w:rFonts w:ascii="Times" w:hAnsi="Times" w:cs="Times New Roman"/>
          <w:color w:val="000000" w:themeColor="text1"/>
          <w:szCs w:val="22"/>
        </w:rPr>
        <w:t xml:space="preserve"> is 0.005, 0.056, and 0.0056 for archetypes 1, 2, and 3 respectively. </w:t>
      </w:r>
      <w:r w:rsidR="004F7DA4">
        <w:rPr>
          <w:rFonts w:ascii="Times" w:hAnsi="Times" w:cs="Times New Roman"/>
          <w:color w:val="000000" w:themeColor="text1"/>
          <w:szCs w:val="22"/>
        </w:rPr>
        <w:t xml:space="preserve">The corresponding additional annual enforcement cost is $2,721, $30,863, and $3,125 </w:t>
      </w:r>
      <w:r w:rsidR="002F148E">
        <w:rPr>
          <w:rFonts w:ascii="Times" w:hAnsi="Times" w:cs="Times New Roman"/>
          <w:color w:val="000000" w:themeColor="text1"/>
          <w:szCs w:val="22"/>
        </w:rPr>
        <w:t xml:space="preserve">for the archetypes 1, 2, and 3 </w:t>
      </w:r>
      <w:r w:rsidR="004F7DA4">
        <w:rPr>
          <w:rFonts w:ascii="Times" w:hAnsi="Times" w:cs="Times New Roman"/>
          <w:color w:val="000000" w:themeColor="text1"/>
          <w:szCs w:val="22"/>
        </w:rPr>
        <w:t xml:space="preserve">respectively. </w:t>
      </w:r>
      <w:r w:rsidR="00954DE9">
        <w:rPr>
          <w:rFonts w:ascii="Times" w:hAnsi="Times" w:cs="Times New Roman"/>
          <w:color w:val="000000" w:themeColor="text1"/>
          <w:szCs w:val="22"/>
        </w:rPr>
        <w:t>This</w:t>
      </w:r>
      <w:r w:rsidR="00FA2B0C">
        <w:rPr>
          <w:rFonts w:ascii="Times" w:hAnsi="Times" w:cs="Times New Roman"/>
          <w:color w:val="000000" w:themeColor="text1"/>
          <w:szCs w:val="22"/>
        </w:rPr>
        <w:t xml:space="preserve"> additional enforcement effort, and associated cost, is highest under archetype 2.</w:t>
      </w:r>
      <w:r w:rsidR="00492E76">
        <w:rPr>
          <w:rFonts w:ascii="Times" w:hAnsi="Times" w:cs="Times New Roman"/>
          <w:color w:val="000000" w:themeColor="text1"/>
          <w:szCs w:val="22"/>
        </w:rPr>
        <w:t xml:space="preserve"> Since by definition there is no legal fishing allowed under this archetype</w:t>
      </w:r>
      <w:r w:rsidR="0061017B">
        <w:rPr>
          <w:rFonts w:ascii="Times" w:hAnsi="Times" w:cs="Times New Roman"/>
          <w:color w:val="000000" w:themeColor="text1"/>
          <w:szCs w:val="22"/>
        </w:rPr>
        <w:t xml:space="preserve"> at all</w:t>
      </w:r>
      <w:r w:rsidR="00492E76">
        <w:rPr>
          <w:rFonts w:ascii="Times" w:hAnsi="Times" w:cs="Times New Roman"/>
          <w:color w:val="000000" w:themeColor="text1"/>
          <w:szCs w:val="22"/>
        </w:rPr>
        <w:t xml:space="preserve">, </w:t>
      </w:r>
      <w:r w:rsidR="0051557D">
        <w:rPr>
          <w:rFonts w:ascii="Times" w:hAnsi="Times" w:cs="Times New Roman"/>
          <w:color w:val="000000" w:themeColor="text1"/>
          <w:szCs w:val="22"/>
        </w:rPr>
        <w:t xml:space="preserve">this archetype requires the </w:t>
      </w:r>
      <w:r w:rsidR="00E85F07">
        <w:rPr>
          <w:rFonts w:ascii="Times" w:hAnsi="Times" w:cs="Times New Roman"/>
          <w:color w:val="000000" w:themeColor="text1"/>
          <w:szCs w:val="22"/>
        </w:rPr>
        <w:t>highest</w:t>
      </w:r>
      <w:r w:rsidR="0061017B">
        <w:rPr>
          <w:rFonts w:ascii="Times" w:hAnsi="Times" w:cs="Times New Roman"/>
          <w:color w:val="000000" w:themeColor="text1"/>
          <w:szCs w:val="22"/>
        </w:rPr>
        <w:t xml:space="preserve"> enforcement </w:t>
      </w:r>
      <w:r w:rsidR="00E85F07">
        <w:rPr>
          <w:rFonts w:ascii="Times" w:hAnsi="Times" w:cs="Times New Roman"/>
          <w:color w:val="000000" w:themeColor="text1"/>
          <w:szCs w:val="22"/>
        </w:rPr>
        <w:t xml:space="preserve">effort </w:t>
      </w:r>
      <w:r w:rsidR="0061017B">
        <w:rPr>
          <w:rFonts w:ascii="Times" w:hAnsi="Times" w:cs="Times New Roman"/>
          <w:color w:val="000000" w:themeColor="text1"/>
          <w:szCs w:val="22"/>
        </w:rPr>
        <w:t xml:space="preserve">to fully </w:t>
      </w:r>
      <w:proofErr w:type="spellStart"/>
      <w:r w:rsidR="00EB5F03">
        <w:rPr>
          <w:rFonts w:ascii="Times" w:hAnsi="Times" w:cs="Times New Roman"/>
          <w:color w:val="000000" w:themeColor="text1"/>
          <w:szCs w:val="22"/>
        </w:rPr>
        <w:t>dis</w:t>
      </w:r>
      <w:r w:rsidR="0061017B">
        <w:rPr>
          <w:rFonts w:ascii="Times" w:hAnsi="Times" w:cs="Times New Roman"/>
          <w:color w:val="000000" w:themeColor="text1"/>
          <w:szCs w:val="22"/>
        </w:rPr>
        <w:t>incentivize</w:t>
      </w:r>
      <w:proofErr w:type="spellEnd"/>
      <w:r w:rsidR="0061017B">
        <w:rPr>
          <w:rFonts w:ascii="Times" w:hAnsi="Times" w:cs="Times New Roman"/>
          <w:color w:val="000000" w:themeColor="text1"/>
          <w:szCs w:val="22"/>
        </w:rPr>
        <w:t xml:space="preserve"> </w:t>
      </w:r>
      <w:r w:rsidR="000F56C9">
        <w:rPr>
          <w:rFonts w:ascii="Times" w:hAnsi="Times" w:cs="Times New Roman"/>
          <w:color w:val="000000" w:themeColor="text1"/>
          <w:szCs w:val="22"/>
        </w:rPr>
        <w:t>illegal fishing</w:t>
      </w:r>
      <w:r w:rsidR="0061017B">
        <w:rPr>
          <w:rFonts w:ascii="Times" w:hAnsi="Times" w:cs="Times New Roman"/>
          <w:color w:val="000000" w:themeColor="text1"/>
          <w:szCs w:val="22"/>
        </w:rPr>
        <w:t>.</w:t>
      </w:r>
    </w:p>
    <w:p w14:paraId="2333A7FB" w14:textId="77777777" w:rsidR="00BA1057" w:rsidRPr="00BA1057" w:rsidRDefault="00BA1057" w:rsidP="00AD4F79">
      <w:pPr>
        <w:spacing w:line="240" w:lineRule="auto"/>
        <w:contextualSpacing/>
        <w:rPr>
          <w:rFonts w:ascii="Times" w:hAnsi="Times" w:cs="Times New Roman"/>
          <w:color w:val="000000" w:themeColor="text1"/>
          <w:szCs w:val="22"/>
        </w:rPr>
      </w:pPr>
    </w:p>
    <w:p w14:paraId="26007C19" w14:textId="7FEA18AD" w:rsidR="00515E6B" w:rsidRPr="00A92138" w:rsidRDefault="00515E6B" w:rsidP="00AD4F79">
      <w:pPr>
        <w:spacing w:line="240" w:lineRule="auto"/>
        <w:rPr>
          <w:rFonts w:ascii="Times" w:hAnsi="Times" w:cs="Times New Roman"/>
          <w:i/>
          <w:color w:val="000000" w:themeColor="text1"/>
          <w:szCs w:val="22"/>
        </w:rPr>
      </w:pPr>
      <w:r w:rsidRPr="00A92138">
        <w:rPr>
          <w:rFonts w:ascii="Times" w:hAnsi="Times" w:cs="Times New Roman"/>
          <w:i/>
          <w:color w:val="000000" w:themeColor="text1"/>
          <w:szCs w:val="22"/>
        </w:rPr>
        <w:t>3.2 Financing Enforcement</w:t>
      </w:r>
    </w:p>
    <w:p w14:paraId="094AC74E" w14:textId="77777777" w:rsidR="00295DBA" w:rsidRDefault="00295DBA" w:rsidP="006843DE">
      <w:pPr>
        <w:spacing w:line="240" w:lineRule="auto"/>
        <w:rPr>
          <w:rFonts w:ascii="Times" w:hAnsi="Times" w:cs="Times New Roman"/>
          <w:color w:val="000000" w:themeColor="text1"/>
          <w:szCs w:val="22"/>
        </w:rPr>
      </w:pPr>
    </w:p>
    <w:p w14:paraId="7CFE4CD6" w14:textId="34C9EF88" w:rsidR="00C46063" w:rsidRDefault="008A537A" w:rsidP="006843DE">
      <w:pPr>
        <w:spacing w:line="240" w:lineRule="auto"/>
        <w:rPr>
          <w:rFonts w:ascii="Times" w:hAnsi="Times" w:cs="Times New Roman"/>
          <w:color w:val="000000" w:themeColor="text1"/>
          <w:szCs w:val="22"/>
        </w:rPr>
      </w:pPr>
      <w:r>
        <w:rPr>
          <w:rFonts w:ascii="Times" w:hAnsi="Times" w:cs="Times New Roman"/>
          <w:color w:val="000000" w:themeColor="text1"/>
          <w:szCs w:val="22"/>
        </w:rPr>
        <w:t xml:space="preserve">While </w:t>
      </w:r>
      <w:r w:rsidR="008F4F73">
        <w:rPr>
          <w:rFonts w:ascii="Times" w:hAnsi="Times" w:cs="Times New Roman"/>
          <w:color w:val="000000" w:themeColor="text1"/>
          <w:szCs w:val="22"/>
        </w:rPr>
        <w:t>the results demonstrate</w:t>
      </w:r>
      <w:r>
        <w:rPr>
          <w:rFonts w:ascii="Times" w:hAnsi="Times" w:cs="Times New Roman"/>
          <w:color w:val="000000" w:themeColor="text1"/>
          <w:szCs w:val="22"/>
        </w:rPr>
        <w:t xml:space="preserve"> that </w:t>
      </w:r>
      <w:del w:id="67" w:author="Gavin McDonald" w:date="2015-12-21T12:04:00Z">
        <w:r w:rsidDel="008A2BD0">
          <w:rPr>
            <w:rFonts w:ascii="Times" w:hAnsi="Times" w:cs="Times New Roman"/>
            <w:color w:val="000000" w:themeColor="text1"/>
            <w:szCs w:val="22"/>
          </w:rPr>
          <w:delText>it is in society’s best interest</w:delText>
        </w:r>
      </w:del>
      <w:ins w:id="68" w:author="Gavin McDonald" w:date="2015-12-21T12:04:00Z">
        <w:r w:rsidR="008A2BD0">
          <w:rPr>
            <w:rFonts w:ascii="Times" w:hAnsi="Times" w:cs="Times New Roman"/>
            <w:color w:val="000000" w:themeColor="text1"/>
            <w:szCs w:val="22"/>
          </w:rPr>
          <w:t>in many cases it is economically optimal</w:t>
        </w:r>
      </w:ins>
      <w:r>
        <w:rPr>
          <w:rFonts w:ascii="Times" w:hAnsi="Times" w:cs="Times New Roman"/>
          <w:color w:val="000000" w:themeColor="text1"/>
          <w:szCs w:val="22"/>
        </w:rPr>
        <w:t xml:space="preserve"> to monitor and enforce a fishery, financing that enforcement effort is a perennial challenge for many of the world’s fisheries.  There are many mechanisms through which the beneficiaries of</w:t>
      </w:r>
      <w:r w:rsidR="008F4F73">
        <w:rPr>
          <w:rFonts w:ascii="Times" w:hAnsi="Times" w:cs="Times New Roman"/>
          <w:color w:val="000000" w:themeColor="text1"/>
          <w:szCs w:val="22"/>
        </w:rPr>
        <w:t xml:space="preserve"> enforcement (i.e., legal fishers </w:t>
      </w:r>
      <w:r>
        <w:rPr>
          <w:rFonts w:ascii="Times" w:hAnsi="Times" w:cs="Times New Roman"/>
          <w:color w:val="000000" w:themeColor="text1"/>
          <w:szCs w:val="22"/>
        </w:rPr>
        <w:t>or divers) could</w:t>
      </w:r>
      <w:r w:rsidR="00DD3059">
        <w:rPr>
          <w:rFonts w:ascii="Times" w:hAnsi="Times" w:cs="Times New Roman"/>
          <w:color w:val="000000" w:themeColor="text1"/>
          <w:szCs w:val="22"/>
        </w:rPr>
        <w:t xml:space="preserve"> be used to</w:t>
      </w:r>
      <w:r>
        <w:rPr>
          <w:rFonts w:ascii="Times" w:hAnsi="Times" w:cs="Times New Roman"/>
          <w:color w:val="000000" w:themeColor="text1"/>
          <w:szCs w:val="22"/>
        </w:rPr>
        <w:t xml:space="preserve"> help finance enforcement – </w:t>
      </w:r>
      <w:r w:rsidR="00292551">
        <w:rPr>
          <w:rFonts w:ascii="Times" w:hAnsi="Times" w:cs="Times New Roman"/>
          <w:color w:val="000000" w:themeColor="text1"/>
          <w:szCs w:val="22"/>
        </w:rPr>
        <w:t>a small set of them is</w:t>
      </w:r>
      <w:r w:rsidR="00F234A2">
        <w:rPr>
          <w:rFonts w:ascii="Times" w:hAnsi="Times" w:cs="Times New Roman"/>
          <w:color w:val="000000" w:themeColor="text1"/>
          <w:szCs w:val="22"/>
        </w:rPr>
        <w:t xml:space="preserve"> examined </w:t>
      </w:r>
      <w:r>
        <w:rPr>
          <w:rFonts w:ascii="Times" w:hAnsi="Times" w:cs="Times New Roman"/>
          <w:color w:val="000000" w:themeColor="text1"/>
          <w:szCs w:val="22"/>
        </w:rPr>
        <w:t xml:space="preserve">here. </w:t>
      </w:r>
      <w:r w:rsidR="006F67C9">
        <w:rPr>
          <w:rFonts w:ascii="Times" w:hAnsi="Times" w:cs="Times New Roman"/>
          <w:color w:val="000000" w:themeColor="text1"/>
          <w:szCs w:val="22"/>
        </w:rPr>
        <w:t>T</w:t>
      </w:r>
      <w:r w:rsidR="00D007A7">
        <w:rPr>
          <w:rFonts w:ascii="Times" w:hAnsi="Times" w:cs="Times New Roman"/>
          <w:color w:val="000000" w:themeColor="text1"/>
          <w:szCs w:val="22"/>
        </w:rPr>
        <w:t xml:space="preserve">he four social planner revenue streams </w:t>
      </w:r>
      <w:r>
        <w:rPr>
          <w:rFonts w:ascii="Times" w:hAnsi="Times" w:cs="Times New Roman"/>
          <w:color w:val="000000" w:themeColor="text1"/>
          <w:szCs w:val="22"/>
        </w:rPr>
        <w:t xml:space="preserve">analyzed </w:t>
      </w:r>
      <w:r w:rsidR="00D007A7">
        <w:rPr>
          <w:rFonts w:ascii="Times" w:hAnsi="Times" w:cs="Times New Roman"/>
          <w:color w:val="000000" w:themeColor="text1"/>
          <w:szCs w:val="22"/>
        </w:rPr>
        <w:t>in this study include the following: 1) a license fee ($18</w:t>
      </w:r>
      <w:r w:rsidR="00584F5B">
        <w:rPr>
          <w:rFonts w:ascii="Times" w:hAnsi="Times" w:cs="Times New Roman"/>
          <w:color w:val="000000" w:themeColor="text1"/>
          <w:szCs w:val="22"/>
        </w:rPr>
        <w:t>/year/</w:t>
      </w:r>
      <w:r w:rsidR="00D007A7">
        <w:rPr>
          <w:rFonts w:ascii="Times" w:hAnsi="Times" w:cs="Times New Roman"/>
          <w:color w:val="000000" w:themeColor="text1"/>
          <w:szCs w:val="22"/>
        </w:rPr>
        <w:t>fisher); 2) a landings tax of 5%; 3)</w:t>
      </w:r>
      <w:r w:rsidR="00F647FF">
        <w:rPr>
          <w:rFonts w:ascii="Times" w:hAnsi="Times" w:cs="Times New Roman"/>
          <w:color w:val="000000" w:themeColor="text1"/>
          <w:szCs w:val="22"/>
        </w:rPr>
        <w:t xml:space="preserve"> fines from illegal fishing ($100 per </w:t>
      </w:r>
      <w:r w:rsidR="00292551">
        <w:rPr>
          <w:rFonts w:ascii="Times" w:hAnsi="Times" w:cs="Times New Roman"/>
          <w:color w:val="000000" w:themeColor="text1"/>
          <w:szCs w:val="22"/>
        </w:rPr>
        <w:t xml:space="preserve">kg </w:t>
      </w:r>
      <w:r w:rsidR="00F647FF">
        <w:rPr>
          <w:rFonts w:ascii="Times" w:hAnsi="Times" w:cs="Times New Roman"/>
          <w:color w:val="000000" w:themeColor="text1"/>
          <w:szCs w:val="22"/>
        </w:rPr>
        <w:t>of illegal harvest</w:t>
      </w:r>
      <w:r w:rsidR="00584F5B">
        <w:rPr>
          <w:rFonts w:ascii="Times" w:hAnsi="Times" w:cs="Times New Roman"/>
          <w:color w:val="000000" w:themeColor="text1"/>
          <w:szCs w:val="22"/>
        </w:rPr>
        <w:t>, or 10 times the legal ex-vessel price</w:t>
      </w:r>
      <w:r w:rsidR="00F647FF">
        <w:rPr>
          <w:rFonts w:ascii="Times" w:hAnsi="Times" w:cs="Times New Roman"/>
          <w:color w:val="000000" w:themeColor="text1"/>
          <w:szCs w:val="22"/>
        </w:rPr>
        <w:t xml:space="preserve">); and 4) a tax on dive tourism </w:t>
      </w:r>
      <w:r w:rsidR="000879DB">
        <w:rPr>
          <w:rFonts w:ascii="Times" w:hAnsi="Times" w:cs="Times New Roman"/>
          <w:color w:val="000000" w:themeColor="text1"/>
          <w:szCs w:val="22"/>
        </w:rPr>
        <w:t xml:space="preserve">revenues </w:t>
      </w:r>
      <w:r w:rsidR="00F647FF">
        <w:rPr>
          <w:rFonts w:ascii="Times" w:hAnsi="Times" w:cs="Times New Roman"/>
          <w:color w:val="000000" w:themeColor="text1"/>
          <w:szCs w:val="22"/>
        </w:rPr>
        <w:t>of 5%.</w:t>
      </w:r>
      <w:r w:rsidR="00D007A7">
        <w:rPr>
          <w:rFonts w:ascii="Times" w:hAnsi="Times" w:cs="Times New Roman"/>
          <w:color w:val="000000" w:themeColor="text1"/>
          <w:szCs w:val="22"/>
        </w:rPr>
        <w:t xml:space="preserve">  </w:t>
      </w:r>
      <w:r w:rsidR="006F67C9">
        <w:rPr>
          <w:rFonts w:ascii="Times" w:hAnsi="Times" w:cs="Times New Roman"/>
          <w:color w:val="000000" w:themeColor="text1"/>
          <w:szCs w:val="22"/>
        </w:rPr>
        <w:t xml:space="preserve">These values were </w:t>
      </w:r>
      <w:r w:rsidR="00C86E0D">
        <w:rPr>
          <w:rFonts w:ascii="Times" w:hAnsi="Times" w:cs="Times New Roman"/>
          <w:color w:val="000000" w:themeColor="text1"/>
          <w:szCs w:val="22"/>
        </w:rPr>
        <w:t xml:space="preserve">chosen </w:t>
      </w:r>
      <w:r w:rsidR="006F67C9">
        <w:rPr>
          <w:rFonts w:ascii="Times" w:hAnsi="Times" w:cs="Times New Roman"/>
          <w:color w:val="000000" w:themeColor="text1"/>
          <w:szCs w:val="22"/>
        </w:rPr>
        <w:t xml:space="preserve">arbitrarily, and sensitivity analysis for each of the four financing parameters were conducted. </w:t>
      </w:r>
      <w:r w:rsidR="00C46063">
        <w:rPr>
          <w:rFonts w:ascii="Times" w:hAnsi="Times" w:cs="Times New Roman"/>
          <w:color w:val="000000" w:themeColor="text1"/>
          <w:szCs w:val="22"/>
        </w:rPr>
        <w:t xml:space="preserve">When projecting the expected enforcement costs and </w:t>
      </w:r>
      <w:r w:rsidR="001931BD">
        <w:rPr>
          <w:rFonts w:ascii="Times" w:hAnsi="Times" w:cs="Times New Roman"/>
          <w:color w:val="000000" w:themeColor="text1"/>
          <w:szCs w:val="22"/>
        </w:rPr>
        <w:t xml:space="preserve">social planner </w:t>
      </w:r>
      <w:r w:rsidR="00C46063">
        <w:rPr>
          <w:rFonts w:ascii="Times" w:hAnsi="Times" w:cs="Times New Roman"/>
          <w:color w:val="000000" w:themeColor="text1"/>
          <w:szCs w:val="22"/>
        </w:rPr>
        <w:t xml:space="preserve">revenue streams over time, </w:t>
      </w:r>
      <w:r w:rsidR="002373D7">
        <w:rPr>
          <w:rFonts w:ascii="Times" w:hAnsi="Times" w:cs="Times New Roman"/>
          <w:color w:val="000000" w:themeColor="text1"/>
          <w:szCs w:val="22"/>
        </w:rPr>
        <w:t xml:space="preserve">it is found </w:t>
      </w:r>
      <w:r w:rsidR="00C46063">
        <w:rPr>
          <w:rFonts w:ascii="Times" w:hAnsi="Times" w:cs="Times New Roman"/>
          <w:color w:val="000000" w:themeColor="text1"/>
          <w:szCs w:val="22"/>
        </w:rPr>
        <w:t xml:space="preserve">that these values differ based on the starting stock biomass and the </w:t>
      </w:r>
      <w:r w:rsidR="00DA2FEF">
        <w:rPr>
          <w:rFonts w:ascii="Times" w:hAnsi="Times" w:cs="Times New Roman"/>
          <w:color w:val="000000" w:themeColor="text1"/>
          <w:szCs w:val="22"/>
        </w:rPr>
        <w:t>stakeholder</w:t>
      </w:r>
      <w:r w:rsidR="00C46063">
        <w:rPr>
          <w:rFonts w:ascii="Times" w:hAnsi="Times" w:cs="Times New Roman"/>
          <w:color w:val="000000" w:themeColor="text1"/>
          <w:szCs w:val="22"/>
        </w:rPr>
        <w:t xml:space="preserve"> archetype.</w:t>
      </w:r>
      <w:r w:rsidR="00420226">
        <w:rPr>
          <w:rFonts w:ascii="Times" w:hAnsi="Times" w:cs="Times New Roman"/>
          <w:color w:val="000000" w:themeColor="text1"/>
          <w:szCs w:val="22"/>
        </w:rPr>
        <w:t xml:space="preserve"> For all three archetypes, </w:t>
      </w:r>
      <w:r w:rsidR="00CE1B41">
        <w:rPr>
          <w:rFonts w:ascii="Times" w:hAnsi="Times" w:cs="Times New Roman"/>
          <w:color w:val="000000" w:themeColor="text1"/>
          <w:szCs w:val="22"/>
        </w:rPr>
        <w:t>higher</w:t>
      </w:r>
      <w:r w:rsidR="00420226">
        <w:rPr>
          <w:rFonts w:ascii="Times" w:hAnsi="Times" w:cs="Times New Roman"/>
          <w:color w:val="000000" w:themeColor="text1"/>
          <w:szCs w:val="22"/>
        </w:rPr>
        <w:t xml:space="preserve"> starting stock biomass</w:t>
      </w:r>
      <w:r w:rsidR="00896523">
        <w:rPr>
          <w:rFonts w:ascii="Times" w:hAnsi="Times" w:cs="Times New Roman"/>
          <w:color w:val="000000" w:themeColor="text1"/>
          <w:szCs w:val="22"/>
        </w:rPr>
        <w:t>es</w:t>
      </w:r>
      <w:r w:rsidR="00420226">
        <w:rPr>
          <w:rFonts w:ascii="Times" w:hAnsi="Times" w:cs="Times New Roman"/>
          <w:color w:val="000000" w:themeColor="text1"/>
          <w:szCs w:val="22"/>
        </w:rPr>
        <w:t xml:space="preserve"> lead to </w:t>
      </w:r>
      <w:r w:rsidR="00896523">
        <w:rPr>
          <w:rFonts w:ascii="Times" w:hAnsi="Times" w:cs="Times New Roman"/>
          <w:color w:val="000000" w:themeColor="text1"/>
          <w:szCs w:val="22"/>
        </w:rPr>
        <w:t xml:space="preserve">lower </w:t>
      </w:r>
      <w:r w:rsidR="00420226">
        <w:rPr>
          <w:rFonts w:ascii="Times" w:hAnsi="Times" w:cs="Times New Roman"/>
          <w:color w:val="000000" w:themeColor="text1"/>
          <w:szCs w:val="22"/>
        </w:rPr>
        <w:t>NPV</w:t>
      </w:r>
      <w:r w:rsidR="00896523">
        <w:rPr>
          <w:rFonts w:ascii="Times" w:hAnsi="Times" w:cs="Times New Roman"/>
          <w:color w:val="000000" w:themeColor="text1"/>
          <w:szCs w:val="22"/>
        </w:rPr>
        <w:t>s</w:t>
      </w:r>
      <w:r w:rsidR="00420226">
        <w:rPr>
          <w:rFonts w:ascii="Times" w:hAnsi="Times" w:cs="Times New Roman"/>
          <w:color w:val="000000" w:themeColor="text1"/>
          <w:szCs w:val="22"/>
        </w:rPr>
        <w:t xml:space="preserve"> of enforcement costs and </w:t>
      </w:r>
      <w:r w:rsidR="00CE1B41">
        <w:rPr>
          <w:rFonts w:ascii="Times" w:hAnsi="Times" w:cs="Times New Roman"/>
          <w:color w:val="000000" w:themeColor="text1"/>
          <w:szCs w:val="22"/>
        </w:rPr>
        <w:t>higher</w:t>
      </w:r>
      <w:r w:rsidR="00420226">
        <w:rPr>
          <w:rFonts w:ascii="Times" w:hAnsi="Times" w:cs="Times New Roman"/>
          <w:color w:val="000000" w:themeColor="text1"/>
          <w:szCs w:val="22"/>
        </w:rPr>
        <w:t xml:space="preserve"> NPV</w:t>
      </w:r>
      <w:r w:rsidR="00896523">
        <w:rPr>
          <w:rFonts w:ascii="Times" w:hAnsi="Times" w:cs="Times New Roman"/>
          <w:color w:val="000000" w:themeColor="text1"/>
          <w:szCs w:val="22"/>
        </w:rPr>
        <w:t>s</w:t>
      </w:r>
      <w:r w:rsidR="00420226">
        <w:rPr>
          <w:rFonts w:ascii="Times" w:hAnsi="Times" w:cs="Times New Roman"/>
          <w:color w:val="000000" w:themeColor="text1"/>
          <w:szCs w:val="22"/>
        </w:rPr>
        <w:t xml:space="preserve"> of financing revenues </w:t>
      </w:r>
      <w:r w:rsidR="0070626D">
        <w:rPr>
          <w:rFonts w:ascii="Times" w:hAnsi="Times" w:cs="Times New Roman"/>
          <w:color w:val="000000" w:themeColor="text1"/>
          <w:szCs w:val="22"/>
        </w:rPr>
        <w:lastRenderedPageBreak/>
        <w:t xml:space="preserve">over a </w:t>
      </w:r>
      <w:r w:rsidR="009B18DF">
        <w:rPr>
          <w:rFonts w:ascii="Times" w:hAnsi="Times" w:cs="Times New Roman"/>
          <w:color w:val="000000" w:themeColor="text1"/>
          <w:szCs w:val="22"/>
        </w:rPr>
        <w:t>twenty</w:t>
      </w:r>
      <w:r w:rsidR="0070626D">
        <w:rPr>
          <w:rFonts w:ascii="Times" w:hAnsi="Times" w:cs="Times New Roman"/>
          <w:color w:val="000000" w:themeColor="text1"/>
          <w:szCs w:val="22"/>
        </w:rPr>
        <w:t xml:space="preserve">-year time horizon </w:t>
      </w:r>
      <w:r w:rsidR="00420226">
        <w:rPr>
          <w:rFonts w:ascii="Times" w:hAnsi="Times" w:cs="Times New Roman"/>
          <w:color w:val="000000" w:themeColor="text1"/>
          <w:szCs w:val="22"/>
        </w:rPr>
        <w:t>(</w:t>
      </w:r>
      <w:r w:rsidR="00D85871" w:rsidRPr="00D85871">
        <w:rPr>
          <w:rFonts w:ascii="Times" w:hAnsi="Times" w:cs="Times New Roman"/>
          <w:color w:val="000000" w:themeColor="text1"/>
          <w:szCs w:val="22"/>
        </w:rPr>
        <w:fldChar w:fldCharType="begin"/>
      </w:r>
      <w:r w:rsidR="00D85871" w:rsidRPr="00D85871">
        <w:rPr>
          <w:rFonts w:ascii="Times" w:hAnsi="Times" w:cs="Times New Roman"/>
          <w:color w:val="000000" w:themeColor="text1"/>
          <w:szCs w:val="22"/>
        </w:rPr>
        <w:instrText xml:space="preserve"> REF _Ref282773158 \h </w:instrText>
      </w:r>
      <w:r w:rsidR="00D85871" w:rsidRPr="00D85871">
        <w:rPr>
          <w:rFonts w:ascii="Times" w:hAnsi="Times" w:cs="Times New Roman"/>
          <w:color w:val="000000" w:themeColor="text1"/>
          <w:szCs w:val="22"/>
        </w:rPr>
      </w:r>
      <w:r w:rsidR="00D85871" w:rsidRPr="00D85871">
        <w:rPr>
          <w:rFonts w:ascii="Times" w:hAnsi="Times" w:cs="Times New Roman"/>
          <w:color w:val="000000" w:themeColor="text1"/>
          <w:szCs w:val="22"/>
        </w:rPr>
        <w:fldChar w:fldCharType="separate"/>
      </w:r>
      <w:r w:rsidR="00D85871" w:rsidRPr="00D85871">
        <w:rPr>
          <w:rFonts w:ascii="Times" w:hAnsi="Times"/>
          <w:color w:val="000000" w:themeColor="text1"/>
          <w:szCs w:val="22"/>
        </w:rPr>
        <w:t xml:space="preserve">Figure </w:t>
      </w:r>
      <w:r w:rsidR="00D85871" w:rsidRPr="00D85871">
        <w:rPr>
          <w:rFonts w:ascii="Times" w:hAnsi="Times"/>
          <w:noProof/>
          <w:color w:val="000000" w:themeColor="text1"/>
          <w:szCs w:val="22"/>
        </w:rPr>
        <w:t>3</w:t>
      </w:r>
      <w:r w:rsidR="00D85871" w:rsidRPr="00D85871">
        <w:rPr>
          <w:rFonts w:ascii="Times" w:hAnsi="Times" w:cs="Times New Roman"/>
          <w:color w:val="000000" w:themeColor="text1"/>
          <w:szCs w:val="22"/>
        </w:rPr>
        <w:fldChar w:fldCharType="end"/>
      </w:r>
      <w:r w:rsidR="004B6951">
        <w:rPr>
          <w:rFonts w:ascii="Times" w:hAnsi="Times" w:cs="Times New Roman"/>
          <w:color w:val="000000" w:themeColor="text1"/>
          <w:szCs w:val="22"/>
        </w:rPr>
        <w:t xml:space="preserve">). Under archetypes 1 and 3, the </w:t>
      </w:r>
      <w:r w:rsidR="00B461EF">
        <w:rPr>
          <w:rFonts w:ascii="Times" w:hAnsi="Times" w:cs="Times New Roman"/>
          <w:color w:val="000000" w:themeColor="text1"/>
          <w:szCs w:val="22"/>
        </w:rPr>
        <w:t>financing stream that generates the most revenue for the social planner is the landings tax</w:t>
      </w:r>
      <w:r w:rsidR="004B6951">
        <w:rPr>
          <w:rFonts w:ascii="Times" w:hAnsi="Times" w:cs="Times New Roman"/>
          <w:color w:val="000000" w:themeColor="text1"/>
          <w:szCs w:val="22"/>
        </w:rPr>
        <w:t>.</w:t>
      </w:r>
      <w:r w:rsidR="001931BD" w:rsidRPr="00A92138">
        <w:rPr>
          <w:rFonts w:ascii="Times" w:hAnsi="Times" w:cs="Times New Roman"/>
          <w:color w:val="000000" w:themeColor="text1"/>
          <w:szCs w:val="22"/>
        </w:rPr>
        <w:t xml:space="preserve"> </w:t>
      </w:r>
      <w:r w:rsidR="00C52561">
        <w:rPr>
          <w:rFonts w:ascii="Times" w:hAnsi="Times" w:cs="Times New Roman"/>
          <w:color w:val="000000" w:themeColor="text1"/>
          <w:szCs w:val="22"/>
        </w:rPr>
        <w:t xml:space="preserve">Under archetype 2, fines generated by enforcement represent the highest fraction of </w:t>
      </w:r>
      <w:r w:rsidR="00B461EF">
        <w:rPr>
          <w:rFonts w:ascii="Times" w:hAnsi="Times" w:cs="Times New Roman"/>
          <w:color w:val="000000" w:themeColor="text1"/>
          <w:szCs w:val="22"/>
        </w:rPr>
        <w:t xml:space="preserve">social planner </w:t>
      </w:r>
      <w:r w:rsidR="00C52561">
        <w:rPr>
          <w:rFonts w:ascii="Times" w:hAnsi="Times" w:cs="Times New Roman"/>
          <w:color w:val="000000" w:themeColor="text1"/>
          <w:szCs w:val="22"/>
        </w:rPr>
        <w:t xml:space="preserve">revenue, which reflects the fact that all fishing activities are illegal under archetype 2. </w:t>
      </w:r>
      <w:r w:rsidR="001931BD" w:rsidRPr="00A92138">
        <w:rPr>
          <w:rFonts w:ascii="Times" w:hAnsi="Times" w:cs="Times New Roman"/>
          <w:color w:val="000000" w:themeColor="text1"/>
          <w:szCs w:val="22"/>
        </w:rPr>
        <w:t xml:space="preserve">Revenue generated by </w:t>
      </w:r>
      <w:r w:rsidR="009157D6">
        <w:rPr>
          <w:rFonts w:ascii="Times" w:hAnsi="Times" w:cs="Times New Roman"/>
          <w:color w:val="000000" w:themeColor="text1"/>
          <w:szCs w:val="22"/>
        </w:rPr>
        <w:t xml:space="preserve">a </w:t>
      </w:r>
      <w:r w:rsidR="001931BD" w:rsidRPr="00A92138">
        <w:rPr>
          <w:rFonts w:ascii="Times" w:hAnsi="Times" w:cs="Times New Roman"/>
          <w:color w:val="000000" w:themeColor="text1"/>
          <w:szCs w:val="22"/>
        </w:rPr>
        <w:t>fishing license fee was negligible</w:t>
      </w:r>
      <w:r w:rsidR="001931BD">
        <w:rPr>
          <w:rFonts w:ascii="Times" w:hAnsi="Times" w:cs="Times New Roman"/>
          <w:color w:val="000000" w:themeColor="text1"/>
          <w:szCs w:val="22"/>
        </w:rPr>
        <w:t xml:space="preserve"> compared to other financing streams for </w:t>
      </w:r>
      <w:r w:rsidR="00F647FF">
        <w:rPr>
          <w:rFonts w:ascii="Times" w:hAnsi="Times" w:cs="Times New Roman"/>
          <w:color w:val="000000" w:themeColor="text1"/>
          <w:szCs w:val="22"/>
        </w:rPr>
        <w:t>archetypes 1 and 3</w:t>
      </w:r>
      <w:r w:rsidR="001931BD">
        <w:rPr>
          <w:rFonts w:ascii="Times" w:hAnsi="Times" w:cs="Times New Roman"/>
          <w:color w:val="000000" w:themeColor="text1"/>
          <w:szCs w:val="22"/>
        </w:rPr>
        <w:t>.</w:t>
      </w:r>
      <w:r w:rsidR="00DE5D02">
        <w:rPr>
          <w:rFonts w:ascii="Times" w:hAnsi="Times" w:cs="Times New Roman"/>
          <w:color w:val="000000" w:themeColor="text1"/>
          <w:szCs w:val="22"/>
        </w:rPr>
        <w:t xml:space="preserve"> Importantly, </w:t>
      </w:r>
      <w:r w:rsidR="002373D7">
        <w:rPr>
          <w:rFonts w:ascii="Times" w:hAnsi="Times" w:cs="Times New Roman"/>
          <w:color w:val="000000" w:themeColor="text1"/>
          <w:szCs w:val="22"/>
        </w:rPr>
        <w:t>it is found</w:t>
      </w:r>
      <w:r w:rsidR="00DE5D02">
        <w:rPr>
          <w:rFonts w:ascii="Times" w:hAnsi="Times" w:cs="Times New Roman"/>
          <w:color w:val="000000" w:themeColor="text1"/>
          <w:szCs w:val="22"/>
        </w:rPr>
        <w:t xml:space="preserve"> that the NPV of revenues exceeds the NPV of enforcement costs for every archetype and starting stock condition, indicating that </w:t>
      </w:r>
      <w:r w:rsidR="00ED2DC0">
        <w:rPr>
          <w:rFonts w:ascii="Times" w:hAnsi="Times" w:cs="Times New Roman"/>
          <w:color w:val="000000" w:themeColor="text1"/>
          <w:szCs w:val="22"/>
        </w:rPr>
        <w:t>this suite of financing mechanisms can fully finance optimal levels of enforcement</w:t>
      </w:r>
      <w:r w:rsidR="00EB6CEB">
        <w:rPr>
          <w:rFonts w:ascii="Times" w:hAnsi="Times" w:cs="Times New Roman"/>
          <w:color w:val="000000" w:themeColor="text1"/>
          <w:szCs w:val="22"/>
        </w:rPr>
        <w:t xml:space="preserve"> regardless of the industries present and starting stock conditions</w:t>
      </w:r>
      <w:r w:rsidR="00DE5D02">
        <w:rPr>
          <w:rFonts w:ascii="Times" w:hAnsi="Times" w:cs="Times New Roman"/>
          <w:color w:val="000000" w:themeColor="text1"/>
          <w:szCs w:val="22"/>
        </w:rPr>
        <w:t>.</w:t>
      </w:r>
    </w:p>
    <w:p w14:paraId="42D69BBD" w14:textId="77777777" w:rsidR="00C46063" w:rsidRDefault="00C46063" w:rsidP="00AD4F79">
      <w:pPr>
        <w:spacing w:line="240" w:lineRule="auto"/>
        <w:rPr>
          <w:rFonts w:ascii="Times" w:hAnsi="Times" w:cs="Times New Roman"/>
          <w:color w:val="000000" w:themeColor="text1"/>
          <w:szCs w:val="22"/>
        </w:rPr>
      </w:pPr>
    </w:p>
    <w:p w14:paraId="7817133C" w14:textId="26A43D93" w:rsidR="00F9587A" w:rsidRDefault="00BE00C1" w:rsidP="00292551">
      <w:pPr>
        <w:spacing w:line="240" w:lineRule="auto"/>
        <w:rPr>
          <w:rFonts w:ascii="Times" w:hAnsi="Times" w:cs="Times New Roman"/>
          <w:color w:val="000000" w:themeColor="text1"/>
          <w:szCs w:val="22"/>
        </w:rPr>
      </w:pPr>
      <w:r>
        <w:rPr>
          <w:rFonts w:ascii="Times" w:hAnsi="Times" w:cs="Times New Roman"/>
          <w:color w:val="000000" w:themeColor="text1"/>
          <w:szCs w:val="22"/>
        </w:rPr>
        <w:t>However, w</w:t>
      </w:r>
      <w:r w:rsidR="00126249">
        <w:rPr>
          <w:rFonts w:ascii="Times" w:hAnsi="Times" w:cs="Times New Roman"/>
          <w:color w:val="000000" w:themeColor="text1"/>
          <w:szCs w:val="22"/>
        </w:rPr>
        <w:t xml:space="preserve">hile the NPV of </w:t>
      </w:r>
      <w:r w:rsidR="00460217">
        <w:rPr>
          <w:rFonts w:ascii="Times" w:hAnsi="Times" w:cs="Times New Roman"/>
          <w:color w:val="000000" w:themeColor="text1"/>
          <w:szCs w:val="22"/>
        </w:rPr>
        <w:t xml:space="preserve">social planner </w:t>
      </w:r>
      <w:r w:rsidR="00126249">
        <w:rPr>
          <w:rFonts w:ascii="Times" w:hAnsi="Times" w:cs="Times New Roman"/>
          <w:color w:val="000000" w:themeColor="text1"/>
          <w:szCs w:val="22"/>
        </w:rPr>
        <w:t>revenues exceeds the NPV of enforcement costs for every scenario, t</w:t>
      </w:r>
      <w:r w:rsidR="00515E6B" w:rsidRPr="00A92138">
        <w:rPr>
          <w:rFonts w:ascii="Times" w:hAnsi="Times" w:cs="Times New Roman"/>
          <w:color w:val="000000" w:themeColor="text1"/>
          <w:szCs w:val="22"/>
        </w:rPr>
        <w:t xml:space="preserve">he </w:t>
      </w:r>
      <w:r w:rsidR="00126249">
        <w:rPr>
          <w:rFonts w:ascii="Times" w:hAnsi="Times" w:cs="Times New Roman"/>
          <w:color w:val="000000" w:themeColor="text1"/>
          <w:szCs w:val="22"/>
        </w:rPr>
        <w:t xml:space="preserve">social planner </w:t>
      </w:r>
      <w:r w:rsidR="00515E6B" w:rsidRPr="00A92138">
        <w:rPr>
          <w:rFonts w:ascii="Times" w:hAnsi="Times" w:cs="Times New Roman"/>
          <w:color w:val="000000" w:themeColor="text1"/>
          <w:szCs w:val="22"/>
        </w:rPr>
        <w:t>break-even point</w:t>
      </w:r>
      <w:r w:rsidR="00F647FF">
        <w:rPr>
          <w:rFonts w:ascii="Times" w:hAnsi="Times" w:cs="Times New Roman"/>
          <w:color w:val="000000" w:themeColor="text1"/>
          <w:szCs w:val="22"/>
        </w:rPr>
        <w:t xml:space="preserve"> (</w:t>
      </w:r>
      <w:r w:rsidR="001C5A13">
        <w:rPr>
          <w:rFonts w:ascii="Times" w:hAnsi="Times" w:cs="Times New Roman"/>
          <w:color w:val="000000" w:themeColor="text1"/>
          <w:szCs w:val="22"/>
        </w:rPr>
        <w:t>the year</w:t>
      </w:r>
      <w:r w:rsidR="001C5A13" w:rsidRPr="00A92138">
        <w:rPr>
          <w:rFonts w:ascii="Times" w:hAnsi="Times" w:cs="Times New Roman"/>
          <w:color w:val="000000" w:themeColor="text1"/>
          <w:szCs w:val="22"/>
        </w:rPr>
        <w:t xml:space="preserve"> </w:t>
      </w:r>
      <w:r w:rsidR="001C5A13">
        <w:rPr>
          <w:rFonts w:ascii="Times" w:hAnsi="Times" w:cs="Times New Roman"/>
          <w:color w:val="000000" w:themeColor="text1"/>
          <w:szCs w:val="22"/>
        </w:rPr>
        <w:t>in which the</w:t>
      </w:r>
      <w:r w:rsidR="001C5A13" w:rsidRPr="00A92138">
        <w:rPr>
          <w:rFonts w:ascii="Times" w:hAnsi="Times" w:cs="Times New Roman"/>
          <w:color w:val="000000" w:themeColor="text1"/>
          <w:szCs w:val="22"/>
        </w:rPr>
        <w:t xml:space="preserve"> NPV of </w:t>
      </w:r>
      <w:r w:rsidR="00460217">
        <w:rPr>
          <w:rFonts w:ascii="Times" w:hAnsi="Times" w:cs="Times New Roman"/>
          <w:color w:val="000000" w:themeColor="text1"/>
          <w:szCs w:val="22"/>
        </w:rPr>
        <w:t xml:space="preserve">social planner </w:t>
      </w:r>
      <w:r w:rsidR="001C5A13" w:rsidRPr="00A92138">
        <w:rPr>
          <w:rFonts w:ascii="Times" w:hAnsi="Times" w:cs="Times New Roman"/>
          <w:color w:val="000000" w:themeColor="text1"/>
          <w:szCs w:val="22"/>
        </w:rPr>
        <w:t xml:space="preserve">revenue </w:t>
      </w:r>
      <w:r w:rsidR="001C5A13">
        <w:rPr>
          <w:rFonts w:ascii="Times" w:hAnsi="Times" w:cs="Times New Roman"/>
          <w:color w:val="000000" w:themeColor="text1"/>
          <w:szCs w:val="22"/>
        </w:rPr>
        <w:t>first exceeds</w:t>
      </w:r>
      <w:r w:rsidR="001C5A13" w:rsidRPr="00A92138">
        <w:rPr>
          <w:rFonts w:ascii="Times" w:hAnsi="Times" w:cs="Times New Roman"/>
          <w:color w:val="000000" w:themeColor="text1"/>
          <w:szCs w:val="22"/>
        </w:rPr>
        <w:t xml:space="preserve"> the NPV of </w:t>
      </w:r>
      <w:r w:rsidR="001C5A13">
        <w:rPr>
          <w:rFonts w:ascii="Times" w:hAnsi="Times" w:cs="Times New Roman"/>
          <w:color w:val="000000" w:themeColor="text1"/>
          <w:szCs w:val="22"/>
        </w:rPr>
        <w:t xml:space="preserve">enforcement </w:t>
      </w:r>
      <w:r w:rsidR="001C5A13" w:rsidRPr="00A92138">
        <w:rPr>
          <w:rFonts w:ascii="Times" w:hAnsi="Times" w:cs="Times New Roman"/>
          <w:color w:val="000000" w:themeColor="text1"/>
          <w:szCs w:val="22"/>
        </w:rPr>
        <w:t>costs up to that point</w:t>
      </w:r>
      <w:r w:rsidR="001C5A13">
        <w:rPr>
          <w:rFonts w:ascii="Times" w:hAnsi="Times" w:cs="Times New Roman"/>
          <w:color w:val="000000" w:themeColor="text1"/>
          <w:szCs w:val="22"/>
        </w:rPr>
        <w:t>)</w:t>
      </w:r>
      <w:r w:rsidR="00515E6B" w:rsidRPr="00A92138">
        <w:rPr>
          <w:rFonts w:ascii="Times" w:hAnsi="Times" w:cs="Times New Roman"/>
          <w:color w:val="000000" w:themeColor="text1"/>
          <w:szCs w:val="22"/>
        </w:rPr>
        <w:t xml:space="preserve"> varied </w:t>
      </w:r>
      <w:r w:rsidR="00057631">
        <w:rPr>
          <w:rFonts w:ascii="Times" w:hAnsi="Times" w:cs="Times New Roman"/>
          <w:color w:val="000000" w:themeColor="text1"/>
          <w:szCs w:val="22"/>
        </w:rPr>
        <w:t>depending on the archetype and</w:t>
      </w:r>
      <w:r w:rsidR="00515E6B" w:rsidRPr="00A92138">
        <w:rPr>
          <w:rFonts w:ascii="Times" w:hAnsi="Times" w:cs="Times New Roman"/>
          <w:color w:val="000000" w:themeColor="text1"/>
          <w:szCs w:val="22"/>
        </w:rPr>
        <w:t xml:space="preserve"> starting stock biomass (</w:t>
      </w:r>
      <w:r w:rsidR="00D85871" w:rsidRPr="00D85871">
        <w:rPr>
          <w:rFonts w:ascii="Times" w:hAnsi="Times" w:cs="Times New Roman"/>
          <w:color w:val="000000" w:themeColor="text1"/>
          <w:szCs w:val="22"/>
        </w:rPr>
        <w:fldChar w:fldCharType="begin"/>
      </w:r>
      <w:r w:rsidR="00D85871" w:rsidRPr="00D85871">
        <w:rPr>
          <w:rFonts w:ascii="Times" w:hAnsi="Times" w:cs="Times New Roman"/>
          <w:color w:val="000000" w:themeColor="text1"/>
          <w:szCs w:val="22"/>
        </w:rPr>
        <w:instrText xml:space="preserve"> REF _Ref282773846 \h </w:instrText>
      </w:r>
      <w:r w:rsidR="00D85871" w:rsidRPr="00D85871">
        <w:rPr>
          <w:rFonts w:ascii="Times" w:hAnsi="Times" w:cs="Times New Roman"/>
          <w:color w:val="000000" w:themeColor="text1"/>
          <w:szCs w:val="22"/>
        </w:rPr>
      </w:r>
      <w:r w:rsidR="00D85871" w:rsidRPr="00D85871">
        <w:rPr>
          <w:rFonts w:ascii="Times" w:hAnsi="Times" w:cs="Times New Roman"/>
          <w:color w:val="000000" w:themeColor="text1"/>
          <w:szCs w:val="22"/>
        </w:rPr>
        <w:fldChar w:fldCharType="separate"/>
      </w:r>
      <w:r w:rsidR="00D85871" w:rsidRPr="00D85871">
        <w:rPr>
          <w:rFonts w:ascii="Times" w:hAnsi="Times"/>
          <w:color w:val="000000" w:themeColor="text1"/>
          <w:szCs w:val="22"/>
        </w:rPr>
        <w:t xml:space="preserve">Figure </w:t>
      </w:r>
      <w:r w:rsidR="00D85871" w:rsidRPr="00D85871">
        <w:rPr>
          <w:rFonts w:ascii="Times" w:hAnsi="Times"/>
          <w:noProof/>
          <w:color w:val="000000" w:themeColor="text1"/>
          <w:szCs w:val="22"/>
        </w:rPr>
        <w:t>4</w:t>
      </w:r>
      <w:r w:rsidR="00D85871" w:rsidRPr="00D85871">
        <w:rPr>
          <w:rFonts w:ascii="Times" w:hAnsi="Times" w:cs="Times New Roman"/>
          <w:color w:val="000000" w:themeColor="text1"/>
          <w:szCs w:val="22"/>
        </w:rPr>
        <w:fldChar w:fldCharType="end"/>
      </w:r>
      <w:r w:rsidR="00515E6B" w:rsidRPr="00A92138">
        <w:rPr>
          <w:rFonts w:ascii="Times" w:hAnsi="Times" w:cs="Times New Roman"/>
          <w:color w:val="000000" w:themeColor="text1"/>
          <w:szCs w:val="22"/>
        </w:rPr>
        <w:t xml:space="preserve">). </w:t>
      </w:r>
      <w:r w:rsidR="00CE1B41">
        <w:rPr>
          <w:rFonts w:ascii="Times" w:hAnsi="Times" w:cs="Times New Roman"/>
          <w:color w:val="000000" w:themeColor="text1"/>
          <w:szCs w:val="22"/>
        </w:rPr>
        <w:t>Higher</w:t>
      </w:r>
      <w:r w:rsidR="00057631">
        <w:rPr>
          <w:rFonts w:ascii="Times" w:hAnsi="Times" w:cs="Times New Roman"/>
          <w:color w:val="000000" w:themeColor="text1"/>
          <w:szCs w:val="22"/>
        </w:rPr>
        <w:t xml:space="preserve"> starting stock biomass</w:t>
      </w:r>
      <w:r w:rsidR="001C5A13">
        <w:rPr>
          <w:rFonts w:ascii="Times" w:hAnsi="Times" w:cs="Times New Roman"/>
          <w:color w:val="000000" w:themeColor="text1"/>
          <w:szCs w:val="22"/>
        </w:rPr>
        <w:t>es</w:t>
      </w:r>
      <w:r w:rsidR="00057631">
        <w:rPr>
          <w:rFonts w:ascii="Times" w:hAnsi="Times" w:cs="Times New Roman"/>
          <w:color w:val="000000" w:themeColor="text1"/>
          <w:szCs w:val="22"/>
        </w:rPr>
        <w:t xml:space="preserve"> lead to </w:t>
      </w:r>
      <w:r w:rsidR="001C5A13">
        <w:rPr>
          <w:rFonts w:ascii="Times" w:hAnsi="Times" w:cs="Times New Roman"/>
          <w:color w:val="000000" w:themeColor="text1"/>
          <w:szCs w:val="22"/>
        </w:rPr>
        <w:t xml:space="preserve">shorter amounts of time before reaching </w:t>
      </w:r>
      <w:r w:rsidR="00057631">
        <w:rPr>
          <w:rFonts w:ascii="Times" w:hAnsi="Times" w:cs="Times New Roman"/>
          <w:color w:val="000000" w:themeColor="text1"/>
          <w:szCs w:val="22"/>
        </w:rPr>
        <w:t xml:space="preserve">break-even points for all archetypes. </w:t>
      </w:r>
      <w:r w:rsidR="009B337C">
        <w:rPr>
          <w:rFonts w:ascii="Times" w:hAnsi="Times" w:cs="Times New Roman"/>
          <w:color w:val="000000" w:themeColor="text1"/>
          <w:szCs w:val="22"/>
        </w:rPr>
        <w:t>H</w:t>
      </w:r>
      <w:r w:rsidR="00452F32">
        <w:rPr>
          <w:rFonts w:ascii="Times" w:hAnsi="Times" w:cs="Times New Roman"/>
          <w:color w:val="000000" w:themeColor="text1"/>
          <w:szCs w:val="22"/>
        </w:rPr>
        <w:t>owever</w:t>
      </w:r>
      <w:r w:rsidR="00057631">
        <w:rPr>
          <w:rFonts w:ascii="Times" w:hAnsi="Times" w:cs="Times New Roman"/>
          <w:color w:val="000000" w:themeColor="text1"/>
          <w:szCs w:val="22"/>
        </w:rPr>
        <w:t xml:space="preserve">, if the starting stock biomass is at least equal to </w:t>
      </w:r>
      <w:r w:rsidR="00256661">
        <w:rPr>
          <w:rFonts w:ascii="Times" w:hAnsi="Times" w:cs="Times New Roman"/>
          <w:color w:val="000000" w:themeColor="text1"/>
          <w:szCs w:val="22"/>
        </w:rPr>
        <w:t>1.4</w:t>
      </w:r>
      <w:proofErr w:type="gramStart"/>
      <w:r w:rsidR="00057631" w:rsidRPr="00057631">
        <w:rPr>
          <w:rFonts w:ascii="Times" w:hAnsi="Times" w:cs="Times New Roman"/>
          <w:i/>
          <w:color w:val="000000" w:themeColor="text1"/>
          <w:szCs w:val="22"/>
        </w:rPr>
        <w:t>B</w:t>
      </w:r>
      <w:r w:rsidR="00057631" w:rsidRPr="00057631">
        <w:rPr>
          <w:rFonts w:ascii="Times" w:hAnsi="Times" w:cs="Times New Roman"/>
          <w:i/>
          <w:color w:val="000000" w:themeColor="text1"/>
          <w:szCs w:val="22"/>
          <w:vertAlign w:val="subscript"/>
        </w:rPr>
        <w:t>MSY</w:t>
      </w:r>
      <w:r w:rsidR="00452F32">
        <w:rPr>
          <w:rFonts w:ascii="Times" w:hAnsi="Times" w:cs="Times New Roman"/>
          <w:i/>
          <w:color w:val="000000" w:themeColor="text1"/>
          <w:szCs w:val="22"/>
          <w:vertAlign w:val="subscript"/>
        </w:rPr>
        <w:t xml:space="preserve"> </w:t>
      </w:r>
      <w:r w:rsidR="00256661" w:rsidRPr="00256661">
        <w:rPr>
          <w:rFonts w:ascii="Times" w:hAnsi="Times" w:cs="Times New Roman"/>
          <w:i/>
          <w:color w:val="000000" w:themeColor="text1"/>
          <w:szCs w:val="22"/>
        </w:rPr>
        <w:t>,</w:t>
      </w:r>
      <w:proofErr w:type="gramEnd"/>
      <w:r w:rsidR="00256661">
        <w:rPr>
          <w:rFonts w:ascii="Times" w:hAnsi="Times" w:cs="Times New Roman"/>
          <w:i/>
          <w:color w:val="000000" w:themeColor="text1"/>
          <w:szCs w:val="22"/>
          <w:vertAlign w:val="subscript"/>
        </w:rPr>
        <w:t xml:space="preserve"> </w:t>
      </w:r>
      <w:r w:rsidR="001C5A13" w:rsidRPr="001C5A13">
        <w:rPr>
          <w:rFonts w:ascii="Times" w:hAnsi="Times" w:cs="Times New Roman"/>
          <w:color w:val="000000" w:themeColor="text1"/>
          <w:szCs w:val="22"/>
        </w:rPr>
        <w:t>1.0</w:t>
      </w:r>
      <w:r w:rsidR="00256661" w:rsidRPr="00057631">
        <w:rPr>
          <w:rFonts w:ascii="Times" w:hAnsi="Times" w:cs="Times New Roman"/>
          <w:i/>
          <w:color w:val="000000" w:themeColor="text1"/>
          <w:szCs w:val="22"/>
        </w:rPr>
        <w:t>B</w:t>
      </w:r>
      <w:r w:rsidR="00256661" w:rsidRPr="00057631">
        <w:rPr>
          <w:rFonts w:ascii="Times" w:hAnsi="Times" w:cs="Times New Roman"/>
          <w:i/>
          <w:color w:val="000000" w:themeColor="text1"/>
          <w:szCs w:val="22"/>
          <w:vertAlign w:val="subscript"/>
        </w:rPr>
        <w:t>MSY</w:t>
      </w:r>
      <w:r w:rsidR="00256661">
        <w:rPr>
          <w:rFonts w:ascii="Times" w:hAnsi="Times" w:cs="Times New Roman"/>
          <w:i/>
          <w:color w:val="000000" w:themeColor="text1"/>
          <w:szCs w:val="22"/>
        </w:rPr>
        <w:t>,</w:t>
      </w:r>
      <w:r w:rsidR="00256661">
        <w:rPr>
          <w:rFonts w:ascii="Times" w:hAnsi="Times" w:cs="Times New Roman"/>
          <w:color w:val="000000" w:themeColor="text1"/>
          <w:szCs w:val="22"/>
        </w:rPr>
        <w:t xml:space="preserve"> and 1.6</w:t>
      </w:r>
      <w:r w:rsidR="00256661" w:rsidRPr="00057631">
        <w:rPr>
          <w:rFonts w:ascii="Times" w:hAnsi="Times" w:cs="Times New Roman"/>
          <w:i/>
          <w:color w:val="000000" w:themeColor="text1"/>
          <w:szCs w:val="22"/>
        </w:rPr>
        <w:t>B</w:t>
      </w:r>
      <w:r w:rsidR="00256661" w:rsidRPr="00057631">
        <w:rPr>
          <w:rFonts w:ascii="Times" w:hAnsi="Times" w:cs="Times New Roman"/>
          <w:i/>
          <w:color w:val="000000" w:themeColor="text1"/>
          <w:szCs w:val="22"/>
          <w:vertAlign w:val="subscript"/>
        </w:rPr>
        <w:t>MSY</w:t>
      </w:r>
      <w:r w:rsidR="00256661">
        <w:rPr>
          <w:rFonts w:ascii="Times" w:hAnsi="Times" w:cs="Times New Roman"/>
          <w:i/>
          <w:color w:val="000000" w:themeColor="text1"/>
          <w:szCs w:val="22"/>
          <w:vertAlign w:val="subscript"/>
        </w:rPr>
        <w:t xml:space="preserve">  </w:t>
      </w:r>
      <w:r w:rsidR="00452F32">
        <w:rPr>
          <w:rFonts w:ascii="Times" w:hAnsi="Times" w:cs="Times New Roman"/>
          <w:color w:val="000000" w:themeColor="text1"/>
          <w:szCs w:val="22"/>
        </w:rPr>
        <w:t xml:space="preserve">for archetypes </w:t>
      </w:r>
      <w:r w:rsidR="00256661">
        <w:rPr>
          <w:rFonts w:ascii="Times" w:hAnsi="Times" w:cs="Times New Roman"/>
          <w:color w:val="000000" w:themeColor="text1"/>
          <w:szCs w:val="22"/>
        </w:rPr>
        <w:t>1, 2, and 3 respectively</w:t>
      </w:r>
      <w:r w:rsidR="00057631">
        <w:rPr>
          <w:rFonts w:ascii="Times" w:hAnsi="Times" w:cs="Times New Roman"/>
          <w:color w:val="000000" w:themeColor="text1"/>
          <w:szCs w:val="22"/>
        </w:rPr>
        <w:t xml:space="preserve">, </w:t>
      </w:r>
      <w:r w:rsidR="00C607E5">
        <w:rPr>
          <w:rFonts w:ascii="Times" w:hAnsi="Times" w:cs="Times New Roman"/>
          <w:color w:val="000000" w:themeColor="text1"/>
          <w:szCs w:val="22"/>
        </w:rPr>
        <w:t xml:space="preserve">the break-even point </w:t>
      </w:r>
      <w:r w:rsidR="001C5A13">
        <w:rPr>
          <w:rFonts w:ascii="Times" w:hAnsi="Times" w:cs="Times New Roman"/>
          <w:color w:val="000000" w:themeColor="text1"/>
          <w:szCs w:val="22"/>
        </w:rPr>
        <w:t>occurs in the first year</w:t>
      </w:r>
      <w:r w:rsidR="00C607E5">
        <w:rPr>
          <w:rFonts w:ascii="Times" w:hAnsi="Times" w:cs="Times New Roman"/>
          <w:color w:val="000000" w:themeColor="text1"/>
          <w:szCs w:val="22"/>
        </w:rPr>
        <w:t>.</w:t>
      </w:r>
      <w:r w:rsidR="00536B65">
        <w:rPr>
          <w:rFonts w:ascii="Times" w:hAnsi="Times" w:cs="Times New Roman"/>
          <w:color w:val="000000" w:themeColor="text1"/>
          <w:szCs w:val="22"/>
        </w:rPr>
        <w:t xml:space="preserve"> This indicates that </w:t>
      </w:r>
      <w:r w:rsidR="00326AFB">
        <w:rPr>
          <w:rFonts w:ascii="Times" w:hAnsi="Times" w:cs="Times New Roman"/>
          <w:color w:val="000000" w:themeColor="text1"/>
          <w:szCs w:val="22"/>
        </w:rPr>
        <w:t xml:space="preserve">for these starting conditions, </w:t>
      </w:r>
      <w:r w:rsidR="00536B65">
        <w:rPr>
          <w:rFonts w:ascii="Times" w:hAnsi="Times" w:cs="Times New Roman"/>
          <w:color w:val="000000" w:themeColor="text1"/>
          <w:szCs w:val="22"/>
        </w:rPr>
        <w:t xml:space="preserve">optimal levels of enforcement can be contemporaneously financed </w:t>
      </w:r>
      <w:r w:rsidR="00326AFB">
        <w:rPr>
          <w:rFonts w:ascii="Times" w:hAnsi="Times" w:cs="Times New Roman"/>
          <w:color w:val="000000" w:themeColor="text1"/>
          <w:szCs w:val="22"/>
        </w:rPr>
        <w:t>using this suite of financing mechanisms.</w:t>
      </w:r>
      <w:r w:rsidR="00B700FD">
        <w:rPr>
          <w:rFonts w:ascii="Times" w:hAnsi="Times" w:cs="Times New Roman"/>
          <w:color w:val="000000" w:themeColor="text1"/>
          <w:szCs w:val="22"/>
        </w:rPr>
        <w:t xml:space="preserve"> In cases with a break-even point of one year or greater, external </w:t>
      </w:r>
      <w:r w:rsidR="00452F32">
        <w:rPr>
          <w:rFonts w:ascii="Times" w:hAnsi="Times" w:cs="Times New Roman"/>
          <w:color w:val="000000" w:themeColor="text1"/>
          <w:szCs w:val="22"/>
        </w:rPr>
        <w:t>financing</w:t>
      </w:r>
      <w:r w:rsidR="001C5A13">
        <w:rPr>
          <w:rFonts w:ascii="Times" w:hAnsi="Times" w:cs="Times New Roman"/>
          <w:color w:val="000000" w:themeColor="text1"/>
          <w:szCs w:val="22"/>
        </w:rPr>
        <w:t xml:space="preserve"> is needed</w:t>
      </w:r>
      <w:r w:rsidR="00B700FD">
        <w:rPr>
          <w:rFonts w:ascii="Times" w:hAnsi="Times" w:cs="Times New Roman"/>
          <w:color w:val="000000" w:themeColor="text1"/>
          <w:szCs w:val="22"/>
        </w:rPr>
        <w:t xml:space="preserve"> to cover </w:t>
      </w:r>
      <w:r w:rsidR="004848AE">
        <w:rPr>
          <w:rFonts w:ascii="Times" w:hAnsi="Times" w:cs="Times New Roman"/>
          <w:color w:val="000000" w:themeColor="text1"/>
          <w:szCs w:val="22"/>
        </w:rPr>
        <w:t xml:space="preserve">the </w:t>
      </w:r>
      <w:r w:rsidR="00DA31AD">
        <w:rPr>
          <w:rFonts w:ascii="Times" w:hAnsi="Times" w:cs="Times New Roman"/>
          <w:color w:val="000000" w:themeColor="text1"/>
          <w:szCs w:val="22"/>
        </w:rPr>
        <w:t>initial</w:t>
      </w:r>
      <w:r w:rsidR="00B700FD">
        <w:rPr>
          <w:rFonts w:ascii="Times" w:hAnsi="Times" w:cs="Times New Roman"/>
          <w:color w:val="000000" w:themeColor="text1"/>
          <w:szCs w:val="22"/>
        </w:rPr>
        <w:t xml:space="preserve"> fixed enforcement costs.</w:t>
      </w:r>
    </w:p>
    <w:p w14:paraId="4F5241E7" w14:textId="77777777" w:rsidR="00E57B1D" w:rsidRDefault="00E57B1D" w:rsidP="003F4455">
      <w:pPr>
        <w:spacing w:line="240" w:lineRule="auto"/>
        <w:rPr>
          <w:rFonts w:ascii="Times" w:hAnsi="Times" w:cs="Times New Roman"/>
          <w:color w:val="000000" w:themeColor="text1"/>
          <w:szCs w:val="22"/>
        </w:rPr>
      </w:pPr>
    </w:p>
    <w:p w14:paraId="21B71210" w14:textId="77EDE4D1" w:rsidR="00E57B1D" w:rsidRPr="00A92138" w:rsidRDefault="00BD4B4E" w:rsidP="00292551">
      <w:pPr>
        <w:spacing w:line="240" w:lineRule="auto"/>
        <w:rPr>
          <w:rFonts w:ascii="Times" w:hAnsi="Times" w:cs="Times New Roman"/>
          <w:color w:val="000000" w:themeColor="text1"/>
          <w:szCs w:val="22"/>
        </w:rPr>
      </w:pPr>
      <w:r>
        <w:rPr>
          <w:rFonts w:ascii="Times" w:hAnsi="Times" w:cs="Times New Roman"/>
          <w:color w:val="000000" w:themeColor="text1"/>
          <w:szCs w:val="22"/>
        </w:rPr>
        <w:t xml:space="preserve">Sensitivity analyses indicate </w:t>
      </w:r>
      <w:r w:rsidR="0057297E">
        <w:rPr>
          <w:rFonts w:ascii="Times" w:hAnsi="Times" w:cs="Times New Roman"/>
          <w:color w:val="000000" w:themeColor="text1"/>
          <w:szCs w:val="22"/>
        </w:rPr>
        <w:t>the dependency of</w:t>
      </w:r>
      <w:r>
        <w:rPr>
          <w:rFonts w:ascii="Times" w:hAnsi="Times" w:cs="Times New Roman"/>
          <w:color w:val="000000" w:themeColor="text1"/>
          <w:szCs w:val="22"/>
        </w:rPr>
        <w:t xml:space="preserve"> these results </w:t>
      </w:r>
      <w:r w:rsidR="00DB4A96">
        <w:rPr>
          <w:rFonts w:ascii="Times" w:hAnsi="Times" w:cs="Times New Roman"/>
          <w:color w:val="000000" w:themeColor="text1"/>
          <w:szCs w:val="22"/>
        </w:rPr>
        <w:t>on</w:t>
      </w:r>
      <w:r>
        <w:rPr>
          <w:rFonts w:ascii="Times" w:hAnsi="Times" w:cs="Times New Roman"/>
          <w:color w:val="000000" w:themeColor="text1"/>
          <w:szCs w:val="22"/>
        </w:rPr>
        <w:t xml:space="preserve"> the various financing parameters that can be adjusted by the social planner </w:t>
      </w:r>
      <w:r w:rsidR="007D710D" w:rsidRPr="007D710D">
        <w:rPr>
          <w:rFonts w:ascii="Times" w:hAnsi="Times" w:cs="Times New Roman"/>
          <w:color w:val="000000" w:themeColor="text1"/>
          <w:szCs w:val="22"/>
        </w:rPr>
        <w:t>(</w:t>
      </w:r>
      <w:r w:rsidR="007D710D" w:rsidRPr="007D710D">
        <w:rPr>
          <w:rFonts w:ascii="Times" w:hAnsi="Times" w:cs="Times New Roman"/>
          <w:color w:val="000000" w:themeColor="text1"/>
          <w:szCs w:val="22"/>
        </w:rPr>
        <w:fldChar w:fldCharType="begin"/>
      </w:r>
      <w:r w:rsidR="007D710D" w:rsidRPr="007D710D">
        <w:rPr>
          <w:rFonts w:ascii="Times" w:hAnsi="Times" w:cs="Times New Roman"/>
          <w:color w:val="000000" w:themeColor="text1"/>
          <w:szCs w:val="22"/>
        </w:rPr>
        <w:instrText xml:space="preserve"> REF _Ref282869824 \h </w:instrText>
      </w:r>
      <w:r w:rsidR="007D710D" w:rsidRPr="007D710D">
        <w:rPr>
          <w:rFonts w:ascii="Times" w:hAnsi="Times" w:cs="Times New Roman"/>
          <w:color w:val="000000" w:themeColor="text1"/>
          <w:szCs w:val="22"/>
        </w:rPr>
      </w:r>
      <w:r w:rsidR="007D710D" w:rsidRPr="007D710D">
        <w:rPr>
          <w:rFonts w:ascii="Times" w:hAnsi="Times" w:cs="Times New Roman"/>
          <w:color w:val="000000" w:themeColor="text1"/>
          <w:szCs w:val="22"/>
        </w:rPr>
        <w:fldChar w:fldCharType="separate"/>
      </w:r>
      <w:r w:rsidR="007D710D" w:rsidRPr="007D710D">
        <w:rPr>
          <w:rFonts w:ascii="Times" w:hAnsi="Times"/>
          <w:color w:val="000000" w:themeColor="text1"/>
          <w:szCs w:val="22"/>
        </w:rPr>
        <w:t xml:space="preserve">Figure </w:t>
      </w:r>
      <w:r w:rsidR="00BC188C">
        <w:rPr>
          <w:rFonts w:ascii="Times" w:hAnsi="Times"/>
          <w:noProof/>
          <w:color w:val="000000" w:themeColor="text1"/>
          <w:szCs w:val="22"/>
        </w:rPr>
        <w:t>5</w:t>
      </w:r>
      <w:r w:rsidR="007D710D" w:rsidRPr="007D710D">
        <w:rPr>
          <w:rFonts w:ascii="Times" w:hAnsi="Times" w:cs="Times New Roman"/>
          <w:color w:val="000000" w:themeColor="text1"/>
          <w:szCs w:val="22"/>
        </w:rPr>
        <w:fldChar w:fldCharType="end"/>
      </w:r>
      <w:r w:rsidR="007D710D" w:rsidRPr="007D710D">
        <w:rPr>
          <w:rFonts w:ascii="Times" w:hAnsi="Times" w:cs="Times New Roman"/>
          <w:color w:val="000000" w:themeColor="text1"/>
          <w:szCs w:val="22"/>
        </w:rPr>
        <w:t xml:space="preserve"> </w:t>
      </w:r>
      <w:r w:rsidR="007D710D" w:rsidRPr="00411B31">
        <w:rPr>
          <w:rFonts w:ascii="Times" w:hAnsi="Times" w:cs="Times New Roman"/>
          <w:color w:val="000000" w:themeColor="text1"/>
          <w:szCs w:val="22"/>
        </w:rPr>
        <w:t>through</w:t>
      </w:r>
      <w:r w:rsidR="00BC188C">
        <w:rPr>
          <w:rFonts w:ascii="Times" w:hAnsi="Times" w:cs="Times New Roman"/>
          <w:color w:val="000000" w:themeColor="text1"/>
          <w:szCs w:val="22"/>
        </w:rPr>
        <w:t xml:space="preserve"> Figure 7</w:t>
      </w:r>
      <w:r w:rsidR="007D710D" w:rsidRPr="00411B31">
        <w:rPr>
          <w:rFonts w:ascii="Times" w:hAnsi="Times" w:cs="Times New Roman"/>
          <w:color w:val="000000" w:themeColor="text1"/>
          <w:szCs w:val="22"/>
        </w:rPr>
        <w:t>).</w:t>
      </w:r>
      <w:r w:rsidR="00DB4A96">
        <w:rPr>
          <w:rFonts w:ascii="Times" w:hAnsi="Times" w:cs="Times New Roman"/>
          <w:color w:val="000000" w:themeColor="text1"/>
          <w:szCs w:val="22"/>
        </w:rPr>
        <w:t xml:space="preserve"> </w:t>
      </w:r>
      <w:r w:rsidR="00D44272">
        <w:rPr>
          <w:rFonts w:ascii="Times" w:hAnsi="Times" w:cs="Times New Roman"/>
          <w:color w:val="000000" w:themeColor="text1"/>
          <w:szCs w:val="22"/>
        </w:rPr>
        <w:t>These figures demonstrate the tradeoffs that social</w:t>
      </w:r>
      <w:r w:rsidR="005F6792">
        <w:rPr>
          <w:rFonts w:ascii="Times" w:hAnsi="Times" w:cs="Times New Roman"/>
          <w:color w:val="000000" w:themeColor="text1"/>
          <w:szCs w:val="22"/>
        </w:rPr>
        <w:t xml:space="preserve"> planners must consider when designing their financing mechanisms</w:t>
      </w:r>
      <w:r w:rsidR="005111B0">
        <w:rPr>
          <w:rFonts w:ascii="Times" w:hAnsi="Times" w:cs="Times New Roman"/>
          <w:color w:val="000000" w:themeColor="text1"/>
          <w:szCs w:val="22"/>
        </w:rPr>
        <w:t xml:space="preserve">. </w:t>
      </w:r>
      <w:r w:rsidR="0056450B">
        <w:rPr>
          <w:rFonts w:ascii="Times" w:hAnsi="Times" w:cs="Times New Roman"/>
          <w:color w:val="000000" w:themeColor="text1"/>
          <w:szCs w:val="22"/>
        </w:rPr>
        <w:t>T</w:t>
      </w:r>
      <w:r w:rsidR="005111B0">
        <w:rPr>
          <w:rFonts w:ascii="Times" w:hAnsi="Times" w:cs="Times New Roman"/>
          <w:color w:val="000000" w:themeColor="text1"/>
          <w:szCs w:val="22"/>
        </w:rPr>
        <w:t xml:space="preserve">he four parameters </w:t>
      </w:r>
      <w:r w:rsidR="005400F2">
        <w:rPr>
          <w:rFonts w:ascii="Times" w:hAnsi="Times" w:cs="Times New Roman"/>
          <w:color w:val="000000" w:themeColor="text1"/>
          <w:szCs w:val="22"/>
        </w:rPr>
        <w:t>not only impact the industry</w:t>
      </w:r>
      <w:r w:rsidR="00411B31">
        <w:rPr>
          <w:rFonts w:ascii="Times" w:hAnsi="Times" w:cs="Times New Roman"/>
          <w:color w:val="000000" w:themeColor="text1"/>
          <w:szCs w:val="22"/>
        </w:rPr>
        <w:t xml:space="preserve"> NPV</w:t>
      </w:r>
      <w:r w:rsidR="005400F2">
        <w:rPr>
          <w:rFonts w:ascii="Times" w:hAnsi="Times" w:cs="Times New Roman"/>
          <w:color w:val="000000" w:themeColor="text1"/>
          <w:szCs w:val="22"/>
        </w:rPr>
        <w:t xml:space="preserve">, but also </w:t>
      </w:r>
      <w:r w:rsidR="005164C8">
        <w:rPr>
          <w:rFonts w:ascii="Times" w:hAnsi="Times" w:cs="Times New Roman"/>
          <w:color w:val="000000" w:themeColor="text1"/>
          <w:szCs w:val="22"/>
        </w:rPr>
        <w:t xml:space="preserve">the social planner break-even point for financing the cost of enforcement. </w:t>
      </w:r>
      <w:r w:rsidR="00DB4A96">
        <w:rPr>
          <w:rFonts w:ascii="Times" w:hAnsi="Times" w:cs="Times New Roman"/>
          <w:color w:val="000000" w:themeColor="text1"/>
          <w:szCs w:val="22"/>
        </w:rPr>
        <w:t xml:space="preserve">By increasing the landings tax in archetypes 1 and 3, the social planner decreases the industry NPV but </w:t>
      </w:r>
      <w:r w:rsidR="00001423">
        <w:rPr>
          <w:rFonts w:ascii="Times" w:hAnsi="Times" w:cs="Times New Roman"/>
          <w:color w:val="000000" w:themeColor="text1"/>
          <w:szCs w:val="22"/>
        </w:rPr>
        <w:t>also</w:t>
      </w:r>
      <w:r w:rsidR="00DB4A96">
        <w:rPr>
          <w:rFonts w:ascii="Times" w:hAnsi="Times" w:cs="Times New Roman"/>
          <w:color w:val="000000" w:themeColor="text1"/>
          <w:szCs w:val="22"/>
        </w:rPr>
        <w:t xml:space="preserve"> </w:t>
      </w:r>
      <w:r w:rsidR="00274971">
        <w:rPr>
          <w:rFonts w:ascii="Times" w:hAnsi="Times" w:cs="Times New Roman"/>
          <w:color w:val="000000" w:themeColor="text1"/>
          <w:szCs w:val="22"/>
        </w:rPr>
        <w:t xml:space="preserve">shortens the time it takes to reach </w:t>
      </w:r>
      <w:r w:rsidR="00DB4A96">
        <w:rPr>
          <w:rFonts w:ascii="Times" w:hAnsi="Times" w:cs="Times New Roman"/>
          <w:color w:val="000000" w:themeColor="text1"/>
          <w:szCs w:val="22"/>
        </w:rPr>
        <w:t>the break-even point</w:t>
      </w:r>
      <w:r w:rsidR="007E12F0">
        <w:rPr>
          <w:rFonts w:ascii="Times" w:hAnsi="Times" w:cs="Times New Roman"/>
          <w:color w:val="000000" w:themeColor="text1"/>
          <w:szCs w:val="22"/>
        </w:rPr>
        <w:t xml:space="preserve"> under low starting biomass conditions</w:t>
      </w:r>
      <w:r w:rsidR="00DB4A96">
        <w:rPr>
          <w:rFonts w:ascii="Times" w:hAnsi="Times" w:cs="Times New Roman"/>
          <w:color w:val="000000" w:themeColor="text1"/>
          <w:szCs w:val="22"/>
        </w:rPr>
        <w:t>.</w:t>
      </w:r>
      <w:r w:rsidR="007A5C5B">
        <w:rPr>
          <w:rFonts w:ascii="Times" w:hAnsi="Times" w:cs="Times New Roman"/>
          <w:color w:val="000000" w:themeColor="text1"/>
          <w:szCs w:val="22"/>
        </w:rPr>
        <w:t xml:space="preserve"> </w:t>
      </w:r>
      <w:r w:rsidR="00324B4F">
        <w:rPr>
          <w:rFonts w:ascii="Times" w:hAnsi="Times" w:cs="Times New Roman"/>
          <w:color w:val="000000" w:themeColor="text1"/>
          <w:szCs w:val="22"/>
        </w:rPr>
        <w:t>However, i</w:t>
      </w:r>
      <w:r w:rsidR="007A5C5B">
        <w:rPr>
          <w:rFonts w:ascii="Times" w:hAnsi="Times" w:cs="Times New Roman"/>
          <w:color w:val="000000" w:themeColor="text1"/>
          <w:szCs w:val="22"/>
        </w:rPr>
        <w:t xml:space="preserve">ncreasing the landings tax above </w:t>
      </w:r>
      <w:r w:rsidR="00BE00C1">
        <w:rPr>
          <w:rFonts w:ascii="Times" w:hAnsi="Times" w:cs="Times New Roman"/>
          <w:color w:val="000000" w:themeColor="text1"/>
          <w:szCs w:val="22"/>
        </w:rPr>
        <w:t>15</w:t>
      </w:r>
      <w:r w:rsidR="007A5C5B">
        <w:rPr>
          <w:rFonts w:ascii="Times" w:hAnsi="Times" w:cs="Times New Roman"/>
          <w:color w:val="000000" w:themeColor="text1"/>
          <w:szCs w:val="22"/>
        </w:rPr>
        <w:t>% has no impact on the break-even point while continuing to negatively impact industry NPV</w:t>
      </w:r>
      <w:r w:rsidR="007A5C5B" w:rsidRPr="004D2968">
        <w:rPr>
          <w:rFonts w:ascii="Times" w:hAnsi="Times" w:cs="Times New Roman"/>
          <w:color w:val="000000" w:themeColor="text1"/>
          <w:szCs w:val="22"/>
        </w:rPr>
        <w:t xml:space="preserve">. </w:t>
      </w:r>
      <w:r w:rsidR="00E953E7">
        <w:rPr>
          <w:rFonts w:ascii="Times" w:hAnsi="Times" w:cs="Times New Roman"/>
          <w:color w:val="000000" w:themeColor="text1"/>
          <w:szCs w:val="22"/>
        </w:rPr>
        <w:t>Increasing</w:t>
      </w:r>
      <w:r w:rsidR="00541FB4" w:rsidRPr="004D2968">
        <w:rPr>
          <w:rFonts w:ascii="Times" w:hAnsi="Times" w:cs="Times New Roman"/>
          <w:color w:val="000000" w:themeColor="text1"/>
          <w:szCs w:val="22"/>
        </w:rPr>
        <w:t xml:space="preserve"> the enforcement fine </w:t>
      </w:r>
      <w:r w:rsidR="00BE00C1">
        <w:rPr>
          <w:rFonts w:ascii="Times" w:hAnsi="Times" w:cs="Times New Roman"/>
          <w:color w:val="000000" w:themeColor="text1"/>
          <w:szCs w:val="22"/>
        </w:rPr>
        <w:t>for all 3 archetypes</w:t>
      </w:r>
      <w:r w:rsidR="00541FB4" w:rsidRPr="004D2968">
        <w:rPr>
          <w:rFonts w:ascii="Times" w:hAnsi="Times" w:cs="Times New Roman"/>
          <w:color w:val="000000" w:themeColor="text1"/>
          <w:szCs w:val="22"/>
        </w:rPr>
        <w:t xml:space="preserve"> increases the industry NPV </w:t>
      </w:r>
      <w:r w:rsidR="00E953E7">
        <w:rPr>
          <w:rFonts w:ascii="Times" w:hAnsi="Times" w:cs="Times New Roman"/>
          <w:color w:val="000000" w:themeColor="text1"/>
          <w:szCs w:val="22"/>
        </w:rPr>
        <w:t xml:space="preserve">while </w:t>
      </w:r>
      <w:r w:rsidR="00BE00C1">
        <w:rPr>
          <w:rFonts w:ascii="Times" w:hAnsi="Times" w:cs="Times New Roman"/>
          <w:color w:val="000000" w:themeColor="text1"/>
          <w:szCs w:val="22"/>
        </w:rPr>
        <w:t>also decreasing the</w:t>
      </w:r>
      <w:r w:rsidR="00D569CA">
        <w:rPr>
          <w:rFonts w:ascii="Times" w:hAnsi="Times" w:cs="Times New Roman"/>
          <w:color w:val="000000" w:themeColor="text1"/>
          <w:szCs w:val="22"/>
        </w:rPr>
        <w:t xml:space="preserve"> time it takes to reach the</w:t>
      </w:r>
      <w:r w:rsidR="00BE00C1">
        <w:rPr>
          <w:rFonts w:ascii="Times" w:hAnsi="Times" w:cs="Times New Roman"/>
          <w:color w:val="000000" w:themeColor="text1"/>
          <w:szCs w:val="22"/>
        </w:rPr>
        <w:t xml:space="preserve"> break-even point</w:t>
      </w:r>
      <w:r w:rsidR="00001423">
        <w:rPr>
          <w:rFonts w:ascii="Times" w:hAnsi="Times" w:cs="Times New Roman"/>
          <w:color w:val="000000" w:themeColor="text1"/>
          <w:szCs w:val="22"/>
        </w:rPr>
        <w:t>, leading to win-win policy. However, a</w:t>
      </w:r>
      <w:r w:rsidR="00E31D03" w:rsidRPr="004D2968">
        <w:rPr>
          <w:rFonts w:ascii="Times" w:hAnsi="Times" w:cs="Times New Roman"/>
          <w:color w:val="000000" w:themeColor="text1"/>
          <w:szCs w:val="22"/>
        </w:rPr>
        <w:t>bove a certain enforcement fine (</w:t>
      </w:r>
      <w:r w:rsidR="00001423">
        <w:rPr>
          <w:rFonts w:ascii="Times" w:hAnsi="Times" w:cs="Times New Roman"/>
          <w:color w:val="000000" w:themeColor="text1"/>
          <w:szCs w:val="22"/>
        </w:rPr>
        <w:t>2</w:t>
      </w:r>
      <w:r w:rsidR="00BE00C1">
        <w:rPr>
          <w:rFonts w:ascii="Times" w:hAnsi="Times" w:cs="Times New Roman"/>
          <w:color w:val="000000" w:themeColor="text1"/>
          <w:szCs w:val="22"/>
        </w:rPr>
        <w:t>0</w:t>
      </w:r>
      <w:r w:rsidR="00E31D03" w:rsidRPr="004D2968">
        <w:rPr>
          <w:rFonts w:ascii="Times" w:hAnsi="Times" w:cs="Times New Roman"/>
          <w:color w:val="000000" w:themeColor="text1"/>
          <w:szCs w:val="22"/>
        </w:rPr>
        <w:t xml:space="preserve"> times the </w:t>
      </w:r>
      <w:r w:rsidR="00BE00C1">
        <w:rPr>
          <w:rFonts w:ascii="Times" w:hAnsi="Times" w:cs="Times New Roman"/>
          <w:color w:val="000000" w:themeColor="text1"/>
          <w:szCs w:val="22"/>
        </w:rPr>
        <w:t>landings price</w:t>
      </w:r>
      <w:r w:rsidR="00E31D03" w:rsidRPr="004D2968">
        <w:rPr>
          <w:rFonts w:ascii="Times" w:hAnsi="Times" w:cs="Times New Roman"/>
          <w:color w:val="000000" w:themeColor="text1"/>
          <w:szCs w:val="22"/>
        </w:rPr>
        <w:t xml:space="preserve">), </w:t>
      </w:r>
      <w:r w:rsidR="000B198E">
        <w:rPr>
          <w:rFonts w:ascii="Times" w:hAnsi="Times" w:cs="Times New Roman"/>
          <w:color w:val="000000" w:themeColor="text1"/>
          <w:szCs w:val="22"/>
        </w:rPr>
        <w:t>there are</w:t>
      </w:r>
      <w:r w:rsidR="00E31D03" w:rsidRPr="004D2968">
        <w:rPr>
          <w:rFonts w:ascii="Times" w:hAnsi="Times" w:cs="Times New Roman"/>
          <w:color w:val="000000" w:themeColor="text1"/>
          <w:szCs w:val="22"/>
        </w:rPr>
        <w:t xml:space="preserve"> negligible impacts on industry NPV</w:t>
      </w:r>
      <w:r w:rsidR="004E10C7">
        <w:rPr>
          <w:rFonts w:ascii="Times" w:hAnsi="Times" w:cs="Times New Roman"/>
          <w:color w:val="000000" w:themeColor="text1"/>
          <w:szCs w:val="22"/>
        </w:rPr>
        <w:t>. In addition, there are negligible impacts</w:t>
      </w:r>
      <w:r w:rsidR="00001423">
        <w:rPr>
          <w:rFonts w:ascii="Times" w:hAnsi="Times" w:cs="Times New Roman"/>
          <w:color w:val="000000" w:themeColor="text1"/>
          <w:szCs w:val="22"/>
        </w:rPr>
        <w:t xml:space="preserve"> on the</w:t>
      </w:r>
      <w:r w:rsidR="00E31D03" w:rsidRPr="004D2968">
        <w:rPr>
          <w:rFonts w:ascii="Times" w:hAnsi="Times" w:cs="Times New Roman"/>
          <w:color w:val="000000" w:themeColor="text1"/>
          <w:szCs w:val="22"/>
        </w:rPr>
        <w:t xml:space="preserve"> </w:t>
      </w:r>
      <w:r w:rsidR="00001423">
        <w:rPr>
          <w:rFonts w:ascii="Times" w:hAnsi="Times" w:cs="Times New Roman"/>
          <w:color w:val="000000" w:themeColor="text1"/>
          <w:szCs w:val="22"/>
        </w:rPr>
        <w:t xml:space="preserve">social planner </w:t>
      </w:r>
      <w:r w:rsidR="00E31D03" w:rsidRPr="004D2968">
        <w:rPr>
          <w:rFonts w:ascii="Times" w:hAnsi="Times" w:cs="Times New Roman"/>
          <w:color w:val="000000" w:themeColor="text1"/>
          <w:szCs w:val="22"/>
        </w:rPr>
        <w:t>break-even point</w:t>
      </w:r>
      <w:r w:rsidR="004E10C7">
        <w:rPr>
          <w:rFonts w:ascii="Times" w:hAnsi="Times" w:cs="Times New Roman"/>
          <w:color w:val="000000" w:themeColor="text1"/>
          <w:szCs w:val="22"/>
        </w:rPr>
        <w:t xml:space="preserve"> when the enforcement fine is between 10 and 15 times the landings price in archetype 1 (depending on the starting stock biomass) and about 15 times the landings price in archetypes 2 and 3</w:t>
      </w:r>
      <w:r w:rsidR="00E31D03" w:rsidRPr="004D2968">
        <w:rPr>
          <w:rFonts w:ascii="Times" w:hAnsi="Times" w:cs="Times New Roman"/>
          <w:color w:val="000000" w:themeColor="text1"/>
          <w:szCs w:val="22"/>
        </w:rPr>
        <w:t>.</w:t>
      </w:r>
      <w:r w:rsidR="009B16CB">
        <w:rPr>
          <w:rFonts w:ascii="Times" w:hAnsi="Times" w:cs="Times New Roman"/>
          <w:color w:val="000000" w:themeColor="text1"/>
          <w:szCs w:val="22"/>
        </w:rPr>
        <w:t xml:space="preserve"> In archetypes 2 and 3, increasing the dive tourism tax decreases industry NPV but</w:t>
      </w:r>
      <w:r w:rsidR="00813CC9">
        <w:rPr>
          <w:rFonts w:ascii="Times" w:hAnsi="Times" w:cs="Times New Roman"/>
          <w:color w:val="000000" w:themeColor="text1"/>
          <w:szCs w:val="22"/>
        </w:rPr>
        <w:t xml:space="preserve"> also slightly </w:t>
      </w:r>
      <w:r w:rsidR="00274971">
        <w:rPr>
          <w:rFonts w:ascii="Times" w:hAnsi="Times" w:cs="Times New Roman"/>
          <w:color w:val="000000" w:themeColor="text1"/>
          <w:szCs w:val="22"/>
        </w:rPr>
        <w:t xml:space="preserve">shortens the time it takes to reach </w:t>
      </w:r>
      <w:r w:rsidR="009B16CB">
        <w:rPr>
          <w:rFonts w:ascii="Times" w:hAnsi="Times" w:cs="Times New Roman"/>
          <w:color w:val="000000" w:themeColor="text1"/>
          <w:szCs w:val="22"/>
        </w:rPr>
        <w:t>the break-even point</w:t>
      </w:r>
      <w:r w:rsidR="009B16CB" w:rsidRPr="009B16CB">
        <w:rPr>
          <w:rFonts w:ascii="Times" w:hAnsi="Times" w:cs="Times New Roman"/>
          <w:color w:val="000000" w:themeColor="text1"/>
          <w:szCs w:val="22"/>
        </w:rPr>
        <w:t>.</w:t>
      </w:r>
      <w:r w:rsidR="00946FE6">
        <w:rPr>
          <w:rFonts w:ascii="Times" w:hAnsi="Times" w:cs="Times New Roman"/>
          <w:color w:val="000000" w:themeColor="text1"/>
          <w:szCs w:val="22"/>
        </w:rPr>
        <w:t xml:space="preserve"> In archetypes 1 and 3, increasing the fisher licens</w:t>
      </w:r>
      <w:r w:rsidR="00B00227">
        <w:rPr>
          <w:rFonts w:ascii="Times" w:hAnsi="Times" w:cs="Times New Roman"/>
          <w:color w:val="000000" w:themeColor="text1"/>
          <w:szCs w:val="22"/>
        </w:rPr>
        <w:t>e</w:t>
      </w:r>
      <w:r w:rsidR="00946FE6">
        <w:rPr>
          <w:rFonts w:ascii="Times" w:hAnsi="Times" w:cs="Times New Roman"/>
          <w:color w:val="000000" w:themeColor="text1"/>
          <w:szCs w:val="22"/>
        </w:rPr>
        <w:t xml:space="preserve"> fee slightly decreases the industry NPV while </w:t>
      </w:r>
      <w:r w:rsidR="005B5838">
        <w:rPr>
          <w:rFonts w:ascii="Times" w:hAnsi="Times" w:cs="Times New Roman"/>
          <w:color w:val="000000" w:themeColor="text1"/>
          <w:szCs w:val="22"/>
        </w:rPr>
        <w:t xml:space="preserve">shortening the time it takes to reach </w:t>
      </w:r>
      <w:r w:rsidR="00946FE6">
        <w:rPr>
          <w:rFonts w:ascii="Times" w:hAnsi="Times" w:cs="Times New Roman"/>
          <w:color w:val="000000" w:themeColor="text1"/>
          <w:szCs w:val="22"/>
        </w:rPr>
        <w:t>the break-even point</w:t>
      </w:r>
      <w:r w:rsidR="005B5838">
        <w:rPr>
          <w:rFonts w:ascii="Times" w:hAnsi="Times" w:cs="Times New Roman"/>
          <w:color w:val="000000" w:themeColor="text1"/>
          <w:szCs w:val="22"/>
        </w:rPr>
        <w:t xml:space="preserve"> for biomass levels ≤ 1.2</w:t>
      </w:r>
      <w:r w:rsidR="00FD3242" w:rsidRPr="00FD3242">
        <w:rPr>
          <w:rFonts w:ascii="Times" w:hAnsi="Times" w:cs="Times New Roman"/>
          <w:i/>
          <w:color w:val="000000" w:themeColor="text1"/>
          <w:szCs w:val="22"/>
        </w:rPr>
        <w:t xml:space="preserve"> </w:t>
      </w:r>
      <w:r w:rsidR="00FD3242" w:rsidRPr="00057631">
        <w:rPr>
          <w:rFonts w:ascii="Times" w:hAnsi="Times" w:cs="Times New Roman"/>
          <w:i/>
          <w:color w:val="000000" w:themeColor="text1"/>
          <w:szCs w:val="22"/>
        </w:rPr>
        <w:t>B</w:t>
      </w:r>
      <w:r w:rsidR="00FD3242" w:rsidRPr="00057631">
        <w:rPr>
          <w:rFonts w:ascii="Times" w:hAnsi="Times" w:cs="Times New Roman"/>
          <w:i/>
          <w:color w:val="000000" w:themeColor="text1"/>
          <w:szCs w:val="22"/>
          <w:vertAlign w:val="subscript"/>
        </w:rPr>
        <w:t>MSY</w:t>
      </w:r>
      <w:r w:rsidR="00946FE6" w:rsidRPr="00946FE6">
        <w:rPr>
          <w:rFonts w:ascii="Times" w:hAnsi="Times" w:cs="Times New Roman"/>
          <w:color w:val="000000" w:themeColor="text1"/>
          <w:szCs w:val="22"/>
        </w:rPr>
        <w:t>.</w:t>
      </w:r>
    </w:p>
    <w:p w14:paraId="021E727C" w14:textId="77777777" w:rsidR="00AD4F79" w:rsidRDefault="00AD4F79" w:rsidP="00C03897">
      <w:pPr>
        <w:contextualSpacing/>
        <w:rPr>
          <w:rFonts w:ascii="Times" w:hAnsi="Times" w:cs="Times New Roman"/>
          <w:b/>
          <w:color w:val="000000" w:themeColor="text1"/>
          <w:szCs w:val="22"/>
        </w:rPr>
      </w:pPr>
    </w:p>
    <w:p w14:paraId="1F69A958" w14:textId="5A0C60AE" w:rsidR="005C5D7C" w:rsidRDefault="005C5D7C" w:rsidP="005C5D7C">
      <w:pPr>
        <w:contextualSpacing/>
        <w:rPr>
          <w:rFonts w:ascii="Times" w:hAnsi="Times" w:cs="Times New Roman"/>
          <w:b/>
          <w:color w:val="000000" w:themeColor="text1"/>
          <w:szCs w:val="22"/>
        </w:rPr>
      </w:pPr>
      <w:r>
        <w:rPr>
          <w:rFonts w:ascii="Times" w:hAnsi="Times" w:cs="Times New Roman"/>
          <w:b/>
          <w:color w:val="000000" w:themeColor="text1"/>
          <w:szCs w:val="22"/>
        </w:rPr>
        <w:t>4</w:t>
      </w:r>
      <w:r w:rsidR="006D51E4">
        <w:rPr>
          <w:rFonts w:ascii="Times" w:hAnsi="Times" w:cs="Times New Roman"/>
          <w:b/>
          <w:color w:val="000000" w:themeColor="text1"/>
          <w:szCs w:val="22"/>
        </w:rPr>
        <w:t>.</w:t>
      </w:r>
      <w:r>
        <w:rPr>
          <w:rFonts w:ascii="Times" w:hAnsi="Times" w:cs="Times New Roman"/>
          <w:b/>
          <w:color w:val="000000" w:themeColor="text1"/>
          <w:szCs w:val="22"/>
        </w:rPr>
        <w:tab/>
        <w:t>Discussion</w:t>
      </w:r>
    </w:p>
    <w:p w14:paraId="37CF7E71" w14:textId="77777777" w:rsidR="00533180" w:rsidRDefault="00533180" w:rsidP="005C5D7C">
      <w:pPr>
        <w:contextualSpacing/>
        <w:rPr>
          <w:rFonts w:ascii="Times" w:hAnsi="Times" w:cs="Times New Roman"/>
          <w:b/>
          <w:color w:val="000000" w:themeColor="text1"/>
          <w:szCs w:val="22"/>
        </w:rPr>
      </w:pPr>
    </w:p>
    <w:p w14:paraId="76567428" w14:textId="217FC20C" w:rsidR="00DE2A1C" w:rsidRPr="00A92138" w:rsidRDefault="00DE2A1C" w:rsidP="00DE2A1C">
      <w:pPr>
        <w:spacing w:line="240" w:lineRule="auto"/>
        <w:rPr>
          <w:rFonts w:ascii="Times" w:hAnsi="Times"/>
          <w:i/>
          <w:color w:val="000000" w:themeColor="text1"/>
          <w:szCs w:val="22"/>
        </w:rPr>
      </w:pPr>
      <w:r>
        <w:rPr>
          <w:rFonts w:ascii="Times" w:hAnsi="Times"/>
          <w:i/>
          <w:color w:val="000000" w:themeColor="text1"/>
          <w:szCs w:val="22"/>
        </w:rPr>
        <w:t>4</w:t>
      </w:r>
      <w:r w:rsidRPr="00A92138">
        <w:rPr>
          <w:rFonts w:ascii="Times" w:hAnsi="Times"/>
          <w:i/>
          <w:color w:val="000000" w:themeColor="text1"/>
          <w:szCs w:val="22"/>
        </w:rPr>
        <w:t xml:space="preserve">.1 </w:t>
      </w:r>
      <w:r w:rsidR="005C2F7F" w:rsidRPr="00A92138">
        <w:rPr>
          <w:rFonts w:ascii="Times" w:hAnsi="Times"/>
          <w:i/>
          <w:color w:val="000000" w:themeColor="text1"/>
          <w:szCs w:val="22"/>
        </w:rPr>
        <w:t xml:space="preserve">The impact of biomass and archetype on optimal </w:t>
      </w:r>
      <w:r w:rsidR="005C2F7F">
        <w:rPr>
          <w:rFonts w:ascii="Times" w:hAnsi="Times"/>
          <w:i/>
          <w:color w:val="000000" w:themeColor="text1"/>
          <w:szCs w:val="22"/>
        </w:rPr>
        <w:t xml:space="preserve">legal catch levels, optimal </w:t>
      </w:r>
      <w:r w:rsidR="005C2F7F" w:rsidRPr="00A92138">
        <w:rPr>
          <w:rFonts w:ascii="Times" w:hAnsi="Times"/>
          <w:i/>
          <w:color w:val="000000" w:themeColor="text1"/>
          <w:szCs w:val="22"/>
        </w:rPr>
        <w:t>enforcement levels</w:t>
      </w:r>
      <w:r w:rsidR="005C2F7F">
        <w:rPr>
          <w:rFonts w:ascii="Times" w:hAnsi="Times"/>
          <w:i/>
          <w:color w:val="000000" w:themeColor="text1"/>
          <w:szCs w:val="22"/>
        </w:rPr>
        <w:t>, and illegal fishing effort</w:t>
      </w:r>
    </w:p>
    <w:p w14:paraId="0C819A58" w14:textId="77777777" w:rsidR="00295DBA" w:rsidRDefault="00295DBA" w:rsidP="000E6292">
      <w:pPr>
        <w:suppressLineNumbers/>
        <w:tabs>
          <w:tab w:val="left" w:pos="1561"/>
        </w:tabs>
        <w:spacing w:before="53"/>
        <w:rPr>
          <w:rFonts w:ascii="Times" w:hAnsi="Times" w:cs="Times New Roman"/>
          <w:color w:val="000000" w:themeColor="text1"/>
          <w:szCs w:val="22"/>
        </w:rPr>
      </w:pPr>
    </w:p>
    <w:p w14:paraId="5982DB09" w14:textId="347A1C48" w:rsidR="00A56C48" w:rsidRPr="00C77C87" w:rsidDel="004D6794" w:rsidRDefault="002669AC" w:rsidP="000F27D7">
      <w:pPr>
        <w:suppressLineNumbers/>
        <w:tabs>
          <w:tab w:val="left" w:pos="1561"/>
        </w:tabs>
        <w:spacing w:before="53"/>
        <w:rPr>
          <w:del w:id="69" w:author="Gavin McDonald" w:date="2015-12-21T12:39:00Z"/>
          <w:rFonts w:ascii="Times New Roman" w:eastAsia="Times New Roman" w:hAnsi="Times New Roman" w:cs="Times New Roman"/>
        </w:rPr>
      </w:pPr>
      <w:r>
        <w:rPr>
          <w:rFonts w:ascii="Times" w:hAnsi="Times" w:cs="Times New Roman"/>
          <w:color w:val="000000" w:themeColor="text1"/>
          <w:szCs w:val="22"/>
        </w:rPr>
        <w:t xml:space="preserve">As </w:t>
      </w:r>
      <w:r w:rsidR="00A56C48" w:rsidRPr="00C77C87">
        <w:rPr>
          <w:rFonts w:ascii="Times New Roman"/>
        </w:rPr>
        <w:t>expected, the optimal TAC for the small-scale lobster fishery example is</w:t>
      </w:r>
      <w:r w:rsidR="00A56C48" w:rsidRPr="00C77C87">
        <w:rPr>
          <w:rFonts w:ascii="Times New Roman"/>
          <w:spacing w:val="-29"/>
        </w:rPr>
        <w:t xml:space="preserve"> </w:t>
      </w:r>
      <w:r w:rsidR="00A56C48" w:rsidRPr="00C77C87">
        <w:rPr>
          <w:rFonts w:ascii="Times New Roman"/>
        </w:rPr>
        <w:t>dependent</w:t>
      </w:r>
      <w:r w:rsidR="00A56C48">
        <w:rPr>
          <w:rFonts w:ascii="Times New Roman" w:eastAsia="Times New Roman" w:hAnsi="Times New Roman" w:cs="Times New Roman"/>
        </w:rPr>
        <w:t xml:space="preserve"> </w:t>
      </w:r>
      <w:r w:rsidR="00A56C48" w:rsidRPr="00C77C87">
        <w:rPr>
          <w:rFonts w:ascii="Times New Roman"/>
        </w:rPr>
        <w:t xml:space="preserve">on the stock biomass and the </w:t>
      </w:r>
      <w:del w:id="70" w:author="Gavin McDonald" w:date="2015-12-21T12:34:00Z">
        <w:r w:rsidR="00A56C48" w:rsidRPr="00C77C87" w:rsidDel="00E43B7C">
          <w:rPr>
            <w:rFonts w:ascii="Times New Roman"/>
          </w:rPr>
          <w:delText xml:space="preserve">industry </w:delText>
        </w:r>
      </w:del>
      <w:ins w:id="71" w:author="Gavin McDonald" w:date="2015-12-21T12:34:00Z">
        <w:r w:rsidR="00E43B7C">
          <w:rPr>
            <w:rFonts w:ascii="Times New Roman"/>
          </w:rPr>
          <w:t>stakeholder</w:t>
        </w:r>
        <w:r w:rsidR="00E43B7C" w:rsidRPr="00C77C87">
          <w:rPr>
            <w:rFonts w:ascii="Times New Roman"/>
          </w:rPr>
          <w:t xml:space="preserve"> </w:t>
        </w:r>
      </w:ins>
      <w:r w:rsidR="00A56C48" w:rsidRPr="00C77C87">
        <w:rPr>
          <w:rFonts w:ascii="Times New Roman"/>
        </w:rPr>
        <w:t xml:space="preserve">archetype. Under all </w:t>
      </w:r>
      <w:del w:id="72" w:author="Gavin McDonald" w:date="2015-12-21T12:34:00Z">
        <w:r w:rsidR="00A56C48" w:rsidRPr="00C77C87" w:rsidDel="00E43B7C">
          <w:rPr>
            <w:rFonts w:ascii="Times New Roman"/>
          </w:rPr>
          <w:delText xml:space="preserve">industry </w:delText>
        </w:r>
      </w:del>
      <w:ins w:id="73" w:author="Gavin McDonald" w:date="2015-12-21T12:34:00Z">
        <w:r w:rsidR="00E43B7C">
          <w:rPr>
            <w:rFonts w:ascii="Times New Roman"/>
          </w:rPr>
          <w:t>stakeholder</w:t>
        </w:r>
        <w:r w:rsidR="00E43B7C" w:rsidRPr="00C77C87">
          <w:rPr>
            <w:rFonts w:ascii="Times New Roman"/>
          </w:rPr>
          <w:t xml:space="preserve"> </w:t>
        </w:r>
      </w:ins>
      <w:r w:rsidR="00A56C48" w:rsidRPr="00C77C87">
        <w:rPr>
          <w:rFonts w:ascii="Times New Roman"/>
        </w:rPr>
        <w:t>archetypes, the optimal</w:t>
      </w:r>
      <w:r w:rsidR="000E6292">
        <w:rPr>
          <w:rFonts w:ascii="Times New Roman"/>
        </w:rPr>
        <w:t xml:space="preserve"> TAC</w:t>
      </w:r>
      <w:r w:rsidR="00A56C48" w:rsidRPr="00C77C87">
        <w:rPr>
          <w:rFonts w:ascii="Times New Roman"/>
        </w:rPr>
        <w:t xml:space="preserve"> increases with increasing</w:t>
      </w:r>
      <w:r w:rsidR="00295DBA">
        <w:rPr>
          <w:rFonts w:ascii="Times New Roman"/>
        </w:rPr>
        <w:t xml:space="preserve"> stock biomass. </w:t>
      </w:r>
      <w:r w:rsidR="00A56C48" w:rsidRPr="00C77C87">
        <w:rPr>
          <w:rFonts w:ascii="Times New Roman"/>
        </w:rPr>
        <w:t>The optimal TAC for the lobster fishery was always lower when a dive tourism industry was present</w:t>
      </w:r>
      <w:ins w:id="74" w:author="Gavin McDonald" w:date="2015-12-21T12:35:00Z">
        <w:r w:rsidR="00BB0D91">
          <w:rPr>
            <w:rFonts w:ascii="Times New Roman"/>
          </w:rPr>
          <w:t>, which makes intuitive sense</w:t>
        </w:r>
      </w:ins>
      <w:r w:rsidR="00A56C48" w:rsidRPr="00C77C87">
        <w:rPr>
          <w:rFonts w:ascii="Times New Roman"/>
        </w:rPr>
        <w:t xml:space="preserve">; in this case, the </w:t>
      </w:r>
      <w:del w:id="75" w:author="Gavin McDonald" w:date="2015-12-21T12:31:00Z">
        <w:r w:rsidR="00A56C48" w:rsidRPr="00C77C87" w:rsidDel="00E43B7C">
          <w:rPr>
            <w:rFonts w:ascii="Times New Roman"/>
          </w:rPr>
          <w:delText>value</w:delText>
        </w:r>
        <w:r w:rsidR="00A56C48" w:rsidRPr="00C77C87" w:rsidDel="00E43B7C">
          <w:rPr>
            <w:rFonts w:ascii="Times New Roman"/>
            <w:spacing w:val="-32"/>
          </w:rPr>
          <w:delText xml:space="preserve"> </w:delText>
        </w:r>
        <w:r w:rsidR="000E6292" w:rsidDel="00E43B7C">
          <w:rPr>
            <w:rFonts w:ascii="Times New Roman"/>
            <w:spacing w:val="-32"/>
          </w:rPr>
          <w:delText xml:space="preserve"> </w:delText>
        </w:r>
        <w:r w:rsidR="00A56C48" w:rsidRPr="00C77C87" w:rsidDel="00E43B7C">
          <w:rPr>
            <w:rFonts w:ascii="Times New Roman"/>
          </w:rPr>
          <w:delText>th</w:delText>
        </w:r>
        <w:r w:rsidR="000E6292" w:rsidDel="00E43B7C">
          <w:rPr>
            <w:rFonts w:ascii="Times New Roman"/>
          </w:rPr>
          <w:delText>at</w:delText>
        </w:r>
      </w:del>
      <w:ins w:id="76" w:author="Gavin McDonald" w:date="2015-12-21T12:31:00Z">
        <w:r w:rsidR="00E43B7C" w:rsidRPr="00C77C87">
          <w:rPr>
            <w:rFonts w:ascii="Times New Roman"/>
          </w:rPr>
          <w:t>value</w:t>
        </w:r>
        <w:r w:rsidR="00E43B7C" w:rsidRPr="00C77C87">
          <w:rPr>
            <w:rFonts w:ascii="Times New Roman"/>
            <w:spacing w:val="-32"/>
          </w:rPr>
          <w:t xml:space="preserve"> </w:t>
        </w:r>
      </w:ins>
      <w:ins w:id="77" w:author="Gavin McDonald" w:date="2015-12-21T12:34:00Z">
        <w:r w:rsidR="009A3E23">
          <w:rPr>
            <w:rFonts w:ascii="Times New Roman"/>
            <w:spacing w:val="-32"/>
          </w:rPr>
          <w:t>that</w:t>
        </w:r>
      </w:ins>
      <w:r w:rsidR="000E6292">
        <w:rPr>
          <w:rFonts w:ascii="Times New Roman"/>
        </w:rPr>
        <w:t xml:space="preserve"> the</w:t>
      </w:r>
      <w:r w:rsidR="00295DBA">
        <w:rPr>
          <w:rFonts w:ascii="Times New Roman"/>
        </w:rPr>
        <w:t xml:space="preserve"> t</w:t>
      </w:r>
      <w:r w:rsidR="00A56C48" w:rsidRPr="001F273A">
        <w:rPr>
          <w:rFonts w:ascii="Times New Roman"/>
        </w:rPr>
        <w:t>ourism industry receives from lobster biomass in the water is sufficient to reduce the economically</w:t>
      </w:r>
      <w:r w:rsidR="00A56C48" w:rsidRPr="001F273A">
        <w:rPr>
          <w:rFonts w:ascii="Times New Roman"/>
          <w:spacing w:val="-34"/>
        </w:rPr>
        <w:t xml:space="preserve"> </w:t>
      </w:r>
      <w:r w:rsidR="00A56C48" w:rsidRPr="001F273A">
        <w:rPr>
          <w:rFonts w:ascii="Times New Roman"/>
        </w:rPr>
        <w:t>optimal</w:t>
      </w:r>
      <w:r w:rsidR="00295DBA">
        <w:rPr>
          <w:rFonts w:ascii="Times New Roman"/>
        </w:rPr>
        <w:t xml:space="preserve"> </w:t>
      </w:r>
      <w:r w:rsidR="000F27D7">
        <w:rPr>
          <w:rFonts w:ascii="Times New Roman"/>
        </w:rPr>
        <w:t>TAC</w:t>
      </w:r>
      <w:ins w:id="78" w:author="Gavin McDonald" w:date="2015-12-21T12:35:00Z">
        <w:r w:rsidR="00BB0D91">
          <w:rPr>
            <w:rFonts w:ascii="Times New Roman"/>
          </w:rPr>
          <w:t xml:space="preserve"> and increase enforcement effort</w:t>
        </w:r>
      </w:ins>
      <w:r w:rsidR="00A56C48" w:rsidRPr="00C77C87">
        <w:rPr>
          <w:rFonts w:ascii="Times New Roman"/>
        </w:rPr>
        <w:t>.</w:t>
      </w:r>
      <w:del w:id="79" w:author="Gavin McDonald" w:date="2015-12-21T12:34:00Z">
        <w:r w:rsidR="00A56C48" w:rsidRPr="00C77C87" w:rsidDel="00E43B7C">
          <w:rPr>
            <w:rFonts w:ascii="Times New Roman"/>
            <w:spacing w:val="-4"/>
          </w:rPr>
          <w:delText xml:space="preserve"> </w:delText>
        </w:r>
      </w:del>
      <w:moveToRangeStart w:id="80" w:author="Gavin McDonald" w:date="2015-12-21T12:34:00Z" w:name="move312320591"/>
      <w:moveTo w:id="81" w:author="Gavin McDonald" w:date="2015-12-21T12:34:00Z">
        <w:del w:id="82" w:author="Gavin McDonald" w:date="2015-12-21T12:34:00Z">
          <w:r w:rsidR="00E43B7C" w:rsidRPr="00C77C87" w:rsidDel="00E43B7C">
            <w:rPr>
              <w:rFonts w:ascii="Times New Roman"/>
            </w:rPr>
            <w:delText>Again</w:delText>
          </w:r>
        </w:del>
      </w:moveTo>
      <w:ins w:id="83" w:author="Gavin McDonald" w:date="2015-12-21T12:34:00Z">
        <w:r w:rsidR="00E43B7C">
          <w:rPr>
            <w:rFonts w:ascii="Times New Roman"/>
          </w:rPr>
          <w:t xml:space="preserve"> </w:t>
        </w:r>
      </w:ins>
      <w:ins w:id="84" w:author="Gavin McDonald" w:date="2015-12-21T12:39:00Z">
        <w:r w:rsidR="004D6794">
          <w:rPr>
            <w:rFonts w:ascii="Times New Roman"/>
          </w:rPr>
          <w:t xml:space="preserve">Additionally, </w:t>
        </w:r>
      </w:ins>
      <w:moveTo w:id="85" w:author="Gavin McDonald" w:date="2015-12-21T12:34:00Z">
        <w:del w:id="86" w:author="Gavin McDonald" w:date="2015-12-21T12:34:00Z">
          <w:r w:rsidR="00E43B7C" w:rsidRPr="00C77C87" w:rsidDel="00E43B7C">
            <w:rPr>
              <w:rFonts w:ascii="Times New Roman"/>
            </w:rPr>
            <w:delText>, t</w:delText>
          </w:r>
        </w:del>
        <w:del w:id="87" w:author="Gavin McDonald" w:date="2015-12-21T12:35:00Z">
          <w:r w:rsidR="00E43B7C" w:rsidRPr="00C77C87" w:rsidDel="00BB0D91">
            <w:rPr>
              <w:rFonts w:ascii="Times New Roman"/>
            </w:rPr>
            <w:delText>his makes intuitive sense</w:delText>
          </w:r>
          <w:r w:rsidR="00E43B7C" w:rsidDel="00BB0D91">
            <w:rPr>
              <w:rFonts w:ascii="Times New Roman"/>
            </w:rPr>
            <w:delText xml:space="preserve">, as the dive tourism industry generates higher profits when there are high levels of biomass in the </w:delText>
          </w:r>
          <w:commentRangeStart w:id="88"/>
          <w:r w:rsidR="00E43B7C" w:rsidDel="00BB0D91">
            <w:rPr>
              <w:rFonts w:ascii="Times New Roman"/>
            </w:rPr>
            <w:delText>water</w:delText>
          </w:r>
          <w:commentRangeEnd w:id="88"/>
          <w:r w:rsidR="00E43B7C" w:rsidDel="00BB0D91">
            <w:rPr>
              <w:rStyle w:val="CommentReference"/>
            </w:rPr>
            <w:commentReference w:id="88"/>
          </w:r>
          <w:r w:rsidR="00E43B7C" w:rsidDel="00BB0D91">
            <w:rPr>
              <w:rFonts w:ascii="Times New Roman"/>
            </w:rPr>
            <w:delText xml:space="preserve">. In this case, the cost of increasing the enforcement effort is outweighed by the profits that will be generated in the dive tourism industry due higher biomass levels. </w:delText>
          </w:r>
        </w:del>
      </w:moveTo>
      <w:moveFromRangeStart w:id="89" w:author="Gavin McDonald" w:date="2015-12-21T12:38:00Z" w:name="move312320826"/>
      <w:moveToRangeEnd w:id="80"/>
      <w:moveFrom w:id="90" w:author="Gavin McDonald" w:date="2015-12-21T12:38:00Z">
        <w:r w:rsidR="00A56C48" w:rsidRPr="00C77C87" w:rsidDel="00567758">
          <w:rPr>
            <w:rFonts w:ascii="Times New Roman"/>
          </w:rPr>
          <w:t>While</w:t>
        </w:r>
        <w:r w:rsidR="00A56C48" w:rsidRPr="00C77C87" w:rsidDel="00567758">
          <w:rPr>
            <w:rFonts w:ascii="Times New Roman"/>
            <w:spacing w:val="-4"/>
          </w:rPr>
          <w:t xml:space="preserve"> </w:t>
        </w:r>
        <w:r w:rsidR="00A56C48" w:rsidRPr="00C77C87" w:rsidDel="00567758">
          <w:rPr>
            <w:rFonts w:ascii="Times New Roman"/>
          </w:rPr>
          <w:t>this</w:t>
        </w:r>
        <w:r w:rsidR="00A56C48" w:rsidRPr="00C77C87" w:rsidDel="00567758">
          <w:rPr>
            <w:rFonts w:ascii="Times New Roman"/>
            <w:spacing w:val="-2"/>
          </w:rPr>
          <w:t xml:space="preserve"> </w:t>
        </w:r>
        <w:r w:rsidR="00A56C48" w:rsidRPr="00C77C87" w:rsidDel="00567758">
          <w:rPr>
            <w:rFonts w:ascii="Times New Roman"/>
          </w:rPr>
          <w:t>analysis</w:t>
        </w:r>
        <w:r w:rsidR="00A56C48" w:rsidRPr="00C77C87" w:rsidDel="00567758">
          <w:rPr>
            <w:rFonts w:ascii="Times New Roman"/>
            <w:spacing w:val="-2"/>
          </w:rPr>
          <w:t xml:space="preserve"> </w:t>
        </w:r>
        <w:r w:rsidR="00A56C48" w:rsidRPr="00C77C87" w:rsidDel="00567758">
          <w:rPr>
            <w:rFonts w:ascii="Times New Roman"/>
          </w:rPr>
          <w:t>only</w:t>
        </w:r>
        <w:r w:rsidR="00A56C48" w:rsidRPr="00C77C87" w:rsidDel="00567758">
          <w:rPr>
            <w:rFonts w:ascii="Times New Roman"/>
            <w:spacing w:val="-5"/>
          </w:rPr>
          <w:t xml:space="preserve"> </w:t>
        </w:r>
        <w:r w:rsidR="00A56C48" w:rsidRPr="00C77C87" w:rsidDel="00567758">
          <w:rPr>
            <w:rFonts w:ascii="Times New Roman"/>
          </w:rPr>
          <w:t>includes</w:t>
        </w:r>
        <w:r w:rsidR="00A56C48" w:rsidRPr="00C77C87" w:rsidDel="00567758">
          <w:rPr>
            <w:rFonts w:ascii="Times New Roman"/>
            <w:spacing w:val="1"/>
          </w:rPr>
          <w:t xml:space="preserve"> </w:t>
        </w:r>
        <w:r w:rsidR="00A56C48" w:rsidRPr="00C77C87" w:rsidDel="00567758">
          <w:rPr>
            <w:rFonts w:ascii="Times New Roman"/>
          </w:rPr>
          <w:t>dive</w:t>
        </w:r>
        <w:r w:rsidR="00A56C48" w:rsidRPr="00C77C87" w:rsidDel="00567758">
          <w:rPr>
            <w:rFonts w:ascii="Times New Roman"/>
            <w:spacing w:val="-2"/>
          </w:rPr>
          <w:t xml:space="preserve"> </w:t>
        </w:r>
        <w:r w:rsidR="00A56C48" w:rsidRPr="00C77C87" w:rsidDel="00567758">
          <w:rPr>
            <w:rFonts w:ascii="Times New Roman"/>
          </w:rPr>
          <w:t>tourism</w:t>
        </w:r>
        <w:r w:rsidR="00A56C48" w:rsidRPr="00C77C87" w:rsidDel="00567758">
          <w:rPr>
            <w:rFonts w:ascii="Times New Roman"/>
            <w:spacing w:val="-6"/>
          </w:rPr>
          <w:t xml:space="preserve"> </w:t>
        </w:r>
        <w:r w:rsidR="00A56C48" w:rsidRPr="00C77C87" w:rsidDel="00567758">
          <w:rPr>
            <w:rFonts w:ascii="Times New Roman"/>
          </w:rPr>
          <w:t>and</w:t>
        </w:r>
        <w:r w:rsidR="00A56C48" w:rsidRPr="00C77C87" w:rsidDel="00567758">
          <w:rPr>
            <w:rFonts w:ascii="Times New Roman"/>
            <w:spacing w:val="-2"/>
          </w:rPr>
          <w:t xml:space="preserve"> </w:t>
        </w:r>
        <w:r w:rsidR="00A56C48" w:rsidRPr="00C77C87" w:rsidDel="00567758">
          <w:rPr>
            <w:rFonts w:ascii="Times New Roman"/>
          </w:rPr>
          <w:t>fishing</w:t>
        </w:r>
        <w:r w:rsidR="00A56C48" w:rsidRPr="00C77C87" w:rsidDel="00567758">
          <w:rPr>
            <w:rFonts w:ascii="Times New Roman"/>
            <w:spacing w:val="-5"/>
          </w:rPr>
          <w:t xml:space="preserve"> </w:t>
        </w:r>
        <w:r w:rsidR="00A56C48" w:rsidRPr="00C77C87" w:rsidDel="00567758">
          <w:rPr>
            <w:rFonts w:ascii="Times New Roman"/>
          </w:rPr>
          <w:t>industries,</w:t>
        </w:r>
        <w:r w:rsidR="00A56C48" w:rsidRPr="00C77C87" w:rsidDel="00567758">
          <w:rPr>
            <w:rFonts w:ascii="Times New Roman"/>
            <w:spacing w:val="-2"/>
          </w:rPr>
          <w:t xml:space="preserve"> </w:t>
        </w:r>
        <w:r w:rsidR="00A56C48" w:rsidRPr="00C77C87" w:rsidDel="00567758">
          <w:rPr>
            <w:rFonts w:ascii="Times New Roman"/>
          </w:rPr>
          <w:t>it</w:t>
        </w:r>
        <w:r w:rsidR="00A56C48" w:rsidRPr="00C77C87" w:rsidDel="00567758">
          <w:rPr>
            <w:rFonts w:ascii="Times New Roman"/>
            <w:spacing w:val="-4"/>
          </w:rPr>
          <w:t xml:space="preserve"> </w:t>
        </w:r>
        <w:r w:rsidR="00A56C48" w:rsidRPr="00C77C87" w:rsidDel="00567758">
          <w:rPr>
            <w:rFonts w:ascii="Times New Roman"/>
          </w:rPr>
          <w:t>is</w:t>
        </w:r>
        <w:r w:rsidR="00A56C48" w:rsidRPr="00C77C87" w:rsidDel="00567758">
          <w:rPr>
            <w:rFonts w:ascii="Times New Roman"/>
            <w:spacing w:val="-4"/>
          </w:rPr>
          <w:t xml:space="preserve"> </w:t>
        </w:r>
        <w:r w:rsidR="00A56C48" w:rsidRPr="00C77C87" w:rsidDel="00567758">
          <w:rPr>
            <w:rFonts w:ascii="Times New Roman"/>
          </w:rPr>
          <w:t>likely</w:t>
        </w:r>
        <w:r w:rsidR="00A56C48" w:rsidRPr="00C77C87" w:rsidDel="00567758">
          <w:rPr>
            <w:rFonts w:ascii="Times New Roman"/>
            <w:spacing w:val="-5"/>
          </w:rPr>
          <w:t xml:space="preserve"> </w:t>
        </w:r>
        <w:r w:rsidR="00A56C48" w:rsidRPr="00C77C87" w:rsidDel="00567758">
          <w:rPr>
            <w:rFonts w:ascii="Times New Roman"/>
          </w:rPr>
          <w:t>that</w:t>
        </w:r>
        <w:r w:rsidR="00A56C48" w:rsidDel="00567758">
          <w:rPr>
            <w:rFonts w:ascii="Times New Roman" w:eastAsia="Times New Roman" w:hAnsi="Times New Roman" w:cs="Times New Roman"/>
          </w:rPr>
          <w:t xml:space="preserve"> </w:t>
        </w:r>
        <w:r w:rsidR="00A56C48" w:rsidRPr="00C77C87" w:rsidDel="00567758">
          <w:rPr>
            <w:rFonts w:ascii="Times New Roman"/>
          </w:rPr>
          <w:t>including other stakeholders and ecosystem services in the analysis would alter the</w:t>
        </w:r>
        <w:r w:rsidR="00A56C48" w:rsidRPr="00C77C87" w:rsidDel="00567758">
          <w:rPr>
            <w:rFonts w:ascii="Times New Roman"/>
            <w:spacing w:val="-38"/>
          </w:rPr>
          <w:t xml:space="preserve"> </w:t>
        </w:r>
        <w:r w:rsidR="000E6292" w:rsidDel="00567758">
          <w:rPr>
            <w:rFonts w:ascii="Times New Roman"/>
            <w:spacing w:val="-38"/>
          </w:rPr>
          <w:t xml:space="preserve"> </w:t>
        </w:r>
        <w:r w:rsidR="00A56C48" w:rsidRPr="00C77C87" w:rsidDel="00567758">
          <w:rPr>
            <w:rFonts w:ascii="Times New Roman"/>
          </w:rPr>
          <w:t>optimal legal harvest</w:t>
        </w:r>
        <w:r w:rsidR="00295DBA" w:rsidDel="00567758">
          <w:rPr>
            <w:rFonts w:ascii="Times New Roman"/>
          </w:rPr>
          <w:t xml:space="preserve"> </w:t>
        </w:r>
        <w:r w:rsidR="00A56C48" w:rsidRPr="00C77C87" w:rsidDel="00567758">
          <w:rPr>
            <w:rFonts w:ascii="Times New Roman"/>
          </w:rPr>
          <w:t>levels; specifically, including other stakeholders who value biomass in the water would likely</w:t>
        </w:r>
        <w:r w:rsidR="00A56C48" w:rsidRPr="00C77C87" w:rsidDel="00567758">
          <w:rPr>
            <w:rFonts w:ascii="Times New Roman"/>
            <w:spacing w:val="-35"/>
          </w:rPr>
          <w:t xml:space="preserve"> </w:t>
        </w:r>
        <w:r w:rsidR="00A56C48" w:rsidRPr="00C77C87" w:rsidDel="00567758">
          <w:rPr>
            <w:rFonts w:ascii="Times New Roman"/>
          </w:rPr>
          <w:t>further</w:t>
        </w:r>
        <w:r w:rsidR="00A56C48" w:rsidDel="00567758">
          <w:rPr>
            <w:rFonts w:ascii="Times New Roman" w:eastAsia="Times New Roman" w:hAnsi="Times New Roman" w:cs="Times New Roman"/>
          </w:rPr>
          <w:t xml:space="preserve"> </w:t>
        </w:r>
        <w:r w:rsidR="00A56C48" w:rsidRPr="00C77C87" w:rsidDel="00567758">
          <w:rPr>
            <w:rFonts w:ascii="Times New Roman"/>
          </w:rPr>
          <w:t xml:space="preserve">reduce the optimal legal harvest levels </w:t>
        </w:r>
        <w:r w:rsidR="000F27D7" w:rsidDel="00567758">
          <w:rPr>
            <w:rFonts w:ascii="Times New Roman"/>
          </w:rPr>
          <w:t xml:space="preserve">and increase optimal enforcement effort [21,35]. </w:t>
        </w:r>
      </w:moveFrom>
      <w:moveFromRangeEnd w:id="89"/>
    </w:p>
    <w:p w14:paraId="0C19DBBD" w14:textId="77777777" w:rsidR="00A56C48" w:rsidDel="004D6794" w:rsidRDefault="00A56C48" w:rsidP="00A56C48">
      <w:pPr>
        <w:pStyle w:val="BodyText"/>
        <w:suppressLineNumbers/>
        <w:spacing w:before="36"/>
        <w:ind w:left="112" w:firstLine="0"/>
        <w:rPr>
          <w:del w:id="91" w:author="Gavin McDonald" w:date="2015-12-21T12:39:00Z"/>
          <w:rFonts w:ascii="Arial" w:eastAsia="Arial" w:hAnsi="Arial" w:cs="Arial"/>
        </w:rPr>
      </w:pPr>
    </w:p>
    <w:p w14:paraId="2C732045" w14:textId="4642D74A" w:rsidR="00A56C48" w:rsidRDefault="00A56C48">
      <w:pPr>
        <w:suppressLineNumbers/>
        <w:tabs>
          <w:tab w:val="left" w:pos="1561"/>
        </w:tabs>
        <w:spacing w:before="53"/>
        <w:rPr>
          <w:rFonts w:ascii="Times New Roman"/>
        </w:rPr>
        <w:pPrChange w:id="92" w:author="Gavin McDonald" w:date="2015-12-21T12:39:00Z">
          <w:pPr/>
        </w:pPrChange>
      </w:pPr>
      <w:del w:id="93" w:author="Gavin McDonald" w:date="2015-12-21T12:39:00Z">
        <w:r w:rsidRPr="00C77C87" w:rsidDel="004D6794">
          <w:rPr>
            <w:rFonts w:ascii="Times New Roman"/>
          </w:rPr>
          <w:delText>The optimal enforcement level for this example is highest when lobster stock biomass levels are lo</w:delText>
        </w:r>
        <w:r w:rsidR="00295DBA" w:rsidDel="004D6794">
          <w:rPr>
            <w:rFonts w:ascii="Times New Roman"/>
          </w:rPr>
          <w:delText>w</w:delText>
        </w:r>
      </w:del>
      <w:del w:id="94" w:author="Gavin McDonald" w:date="2015-12-21T12:32:00Z">
        <w:r w:rsidRPr="00C77C87" w:rsidDel="00E43B7C">
          <w:rPr>
            <w:rFonts w:ascii="Times New Roman"/>
          </w:rPr>
          <w:delText>,  and</w:delText>
        </w:r>
      </w:del>
      <w:del w:id="95" w:author="Gavin McDonald" w:date="2015-12-21T12:39:00Z">
        <w:r w:rsidRPr="00C77C87" w:rsidDel="004D6794">
          <w:rPr>
            <w:rFonts w:ascii="Times New Roman"/>
          </w:rPr>
          <w:delText xml:space="preserve"> decrease</w:delText>
        </w:r>
        <w:r w:rsidR="00295DBA" w:rsidDel="004D6794">
          <w:rPr>
            <w:rFonts w:ascii="Times New Roman"/>
          </w:rPr>
          <w:delText>s</w:delText>
        </w:r>
        <w:r w:rsidRPr="00C77C87" w:rsidDel="004D6794">
          <w:rPr>
            <w:rFonts w:ascii="Times New Roman"/>
          </w:rPr>
          <w:delText xml:space="preserve"> as lobster stock</w:delText>
        </w:r>
        <w:r w:rsidRPr="00C77C87" w:rsidDel="004D6794">
          <w:rPr>
            <w:rFonts w:ascii="Times New Roman"/>
            <w:spacing w:val="-32"/>
          </w:rPr>
          <w:delText xml:space="preserve"> </w:delText>
        </w:r>
        <w:r w:rsidRPr="00C77C87" w:rsidDel="004D6794">
          <w:rPr>
            <w:rFonts w:ascii="Times New Roman"/>
          </w:rPr>
          <w:delText>biomass increases</w:delText>
        </w:r>
        <w:r w:rsidR="00295DBA" w:rsidDel="004D6794">
          <w:rPr>
            <w:rFonts w:ascii="Times New Roman"/>
          </w:rPr>
          <w:delText xml:space="preserve">. </w:delText>
        </w:r>
      </w:del>
      <w:ins w:id="96" w:author="Gavin McDonald" w:date="2015-12-21T12:39:00Z">
        <w:r w:rsidR="004D6794">
          <w:rPr>
            <w:rFonts w:ascii="Times New Roman"/>
          </w:rPr>
          <w:t>i</w:t>
        </w:r>
      </w:ins>
      <w:del w:id="97" w:author="Gavin McDonald" w:date="2015-12-21T12:39:00Z">
        <w:r w:rsidRPr="00C77C87" w:rsidDel="004D6794">
          <w:rPr>
            <w:rFonts w:ascii="Times New Roman"/>
          </w:rPr>
          <w:delText>I</w:delText>
        </w:r>
      </w:del>
      <w:r w:rsidRPr="00C77C87">
        <w:rPr>
          <w:rFonts w:ascii="Times New Roman"/>
        </w:rPr>
        <w:t>t makes intuitive sense that the optimal level of enforcement is not constant over time</w:t>
      </w:r>
      <w:r w:rsidRPr="00C77C87">
        <w:rPr>
          <w:rFonts w:ascii="Times New Roman"/>
          <w:spacing w:val="-31"/>
        </w:rPr>
        <w:t xml:space="preserve"> </w:t>
      </w:r>
      <w:r w:rsidR="00295DBA" w:rsidRPr="00C77C87">
        <w:rPr>
          <w:rFonts w:ascii="Times New Roman"/>
        </w:rPr>
        <w:t>but</w:t>
      </w:r>
      <w:r w:rsidR="00295DBA">
        <w:rPr>
          <w:rFonts w:ascii="Times New Roman" w:eastAsia="Times New Roman" w:hAnsi="Times New Roman" w:cs="Times New Roman"/>
        </w:rPr>
        <w:t xml:space="preserve"> rather</w:t>
      </w:r>
      <w:r w:rsidRPr="00C77C87">
        <w:rPr>
          <w:rFonts w:ascii="Times New Roman"/>
        </w:rPr>
        <w:t xml:space="preserve"> depends on the stock status of the target fishery and/or </w:t>
      </w:r>
      <w:ins w:id="98" w:author="Gavin McDonald" w:date="2015-12-21T12:40:00Z">
        <w:r w:rsidR="004D6794">
          <w:rPr>
            <w:rFonts w:ascii="Times New Roman"/>
          </w:rPr>
          <w:t xml:space="preserve">species of interest for </w:t>
        </w:r>
        <w:r w:rsidR="004D6794">
          <w:rPr>
            <w:rFonts w:ascii="Times New Roman"/>
          </w:rPr>
          <w:lastRenderedPageBreak/>
          <w:t xml:space="preserve">the </w:t>
        </w:r>
      </w:ins>
      <w:r w:rsidRPr="00C77C87">
        <w:rPr>
          <w:rFonts w:ascii="Times New Roman"/>
        </w:rPr>
        <w:t>dive tourism industry</w:t>
      </w:r>
      <w:del w:id="99" w:author="Gavin McDonald" w:date="2015-12-21T12:40:00Z">
        <w:r w:rsidRPr="00C77C87" w:rsidDel="004D6794">
          <w:rPr>
            <w:rFonts w:ascii="Times New Roman"/>
          </w:rPr>
          <w:delText xml:space="preserve"> species</w:delText>
        </w:r>
      </w:del>
      <w:r w:rsidRPr="00C77C87">
        <w:rPr>
          <w:rFonts w:ascii="Times New Roman"/>
        </w:rPr>
        <w:t>. At low levels of stock biomass, the potential improvements to the</w:t>
      </w:r>
      <w:r w:rsidRPr="00C77C87">
        <w:rPr>
          <w:rFonts w:ascii="Times New Roman"/>
          <w:spacing w:val="-31"/>
        </w:rPr>
        <w:t xml:space="preserve"> </w:t>
      </w:r>
      <w:r w:rsidRPr="00C77C87">
        <w:rPr>
          <w:rFonts w:ascii="Times New Roman"/>
        </w:rPr>
        <w:t>stock</w:t>
      </w:r>
      <w:r w:rsidR="00295DBA">
        <w:rPr>
          <w:rFonts w:ascii="Times New Roman"/>
        </w:rPr>
        <w:t xml:space="preserve"> </w:t>
      </w:r>
      <w:r w:rsidRPr="00C77C87">
        <w:rPr>
          <w:rFonts w:ascii="Times New Roman"/>
        </w:rPr>
        <w:t xml:space="preserve">and the net present value of benefits that those improvements </w:t>
      </w:r>
      <w:del w:id="100" w:author="Gavin McDonald" w:date="2015-12-21T12:40:00Z">
        <w:r w:rsidRPr="00C77C87" w:rsidDel="004D6794">
          <w:rPr>
            <w:rFonts w:ascii="Times New Roman"/>
          </w:rPr>
          <w:delText xml:space="preserve">would lead to </w:delText>
        </w:r>
      </w:del>
      <w:r w:rsidRPr="00C77C87">
        <w:rPr>
          <w:rFonts w:ascii="Times New Roman"/>
        </w:rPr>
        <w:t>make it worthwhile to</w:t>
      </w:r>
      <w:r w:rsidRPr="00C77C87">
        <w:rPr>
          <w:rFonts w:ascii="Times New Roman"/>
          <w:spacing w:val="-27"/>
        </w:rPr>
        <w:t xml:space="preserve"> </w:t>
      </w:r>
      <w:r w:rsidRPr="00C77C87">
        <w:rPr>
          <w:rFonts w:ascii="Times New Roman"/>
        </w:rPr>
        <w:t>spend</w:t>
      </w:r>
      <w:r w:rsidR="00295DBA">
        <w:rPr>
          <w:rFonts w:ascii="Times New Roman"/>
        </w:rPr>
        <w:t xml:space="preserve"> </w:t>
      </w:r>
      <w:r w:rsidRPr="00C77C87">
        <w:rPr>
          <w:rFonts w:ascii="Times New Roman"/>
        </w:rPr>
        <w:t>more money on costly enforcement. In other words, the shadow value of the biomass of an overfished</w:t>
      </w:r>
      <w:r w:rsidRPr="00C77C87">
        <w:rPr>
          <w:rFonts w:ascii="Times New Roman"/>
          <w:spacing w:val="-22"/>
        </w:rPr>
        <w:t xml:space="preserve"> </w:t>
      </w:r>
      <w:r w:rsidR="00295DBA" w:rsidRPr="00C77C87">
        <w:rPr>
          <w:rFonts w:ascii="Times New Roman"/>
        </w:rPr>
        <w:t>stock is</w:t>
      </w:r>
      <w:r w:rsidRPr="00C77C87">
        <w:rPr>
          <w:rFonts w:ascii="Times New Roman"/>
        </w:rPr>
        <w:t xml:space="preserve"> higher than that of biomass from a</w:t>
      </w:r>
      <w:r w:rsidR="00295DBA">
        <w:rPr>
          <w:rFonts w:ascii="Times New Roman"/>
        </w:rPr>
        <w:t xml:space="preserve"> </w:t>
      </w:r>
      <w:r w:rsidRPr="00C77C87">
        <w:rPr>
          <w:rFonts w:ascii="Times New Roman"/>
        </w:rPr>
        <w:t xml:space="preserve">healthy stock in our lobster fishery example. At higher stock biomass levels, </w:t>
      </w:r>
      <w:r w:rsidR="00295DBA">
        <w:rPr>
          <w:rFonts w:ascii="Times New Roman"/>
        </w:rPr>
        <w:t>increases</w:t>
      </w:r>
      <w:r w:rsidRPr="00C77C87">
        <w:rPr>
          <w:rFonts w:ascii="Times New Roman"/>
        </w:rPr>
        <w:t xml:space="preserve"> in stock biomass are smaller</w:t>
      </w:r>
      <w:r w:rsidR="00295DBA">
        <w:rPr>
          <w:rFonts w:ascii="Times New Roman"/>
        </w:rPr>
        <w:t xml:space="preserve"> </w:t>
      </w:r>
      <w:r w:rsidRPr="00C77C87">
        <w:rPr>
          <w:rFonts w:ascii="Times New Roman"/>
        </w:rPr>
        <w:t>and thus it is more efficient to spend less money on costly enforcement, which may only yield a small increase in stock biomass. This result is</w:t>
      </w:r>
      <w:r w:rsidRPr="00C77C87">
        <w:rPr>
          <w:rFonts w:ascii="Times New Roman"/>
          <w:spacing w:val="-35"/>
        </w:rPr>
        <w:t xml:space="preserve"> </w:t>
      </w:r>
      <w:r w:rsidR="00295DBA" w:rsidRPr="00C77C87">
        <w:rPr>
          <w:rFonts w:ascii="Times New Roman"/>
        </w:rPr>
        <w:t>consistent with</w:t>
      </w:r>
      <w:r w:rsidRPr="00C77C87">
        <w:rPr>
          <w:rFonts w:ascii="Times New Roman"/>
          <w:spacing w:val="-2"/>
        </w:rPr>
        <w:t xml:space="preserve"> </w:t>
      </w:r>
      <w:r w:rsidRPr="00C77C87">
        <w:rPr>
          <w:rFonts w:ascii="Times New Roman"/>
        </w:rPr>
        <w:t>previous</w:t>
      </w:r>
      <w:r w:rsidRPr="00C77C87">
        <w:rPr>
          <w:rFonts w:ascii="Times New Roman"/>
          <w:spacing w:val="-4"/>
        </w:rPr>
        <w:t xml:space="preserve"> </w:t>
      </w:r>
      <w:r w:rsidRPr="00C77C87">
        <w:rPr>
          <w:rFonts w:ascii="Times New Roman"/>
        </w:rPr>
        <w:t>findings</w:t>
      </w:r>
      <w:r w:rsidRPr="00C77C87">
        <w:rPr>
          <w:rFonts w:ascii="Times New Roman"/>
          <w:spacing w:val="-3"/>
        </w:rPr>
        <w:t xml:space="preserve"> </w:t>
      </w:r>
      <w:r w:rsidRPr="00C77C87">
        <w:rPr>
          <w:rFonts w:ascii="Times New Roman"/>
        </w:rPr>
        <w:t>in</w:t>
      </w:r>
      <w:r w:rsidRPr="00C77C87">
        <w:rPr>
          <w:rFonts w:ascii="Times New Roman"/>
          <w:spacing w:val="-2"/>
        </w:rPr>
        <w:t xml:space="preserve"> </w:t>
      </w:r>
      <w:r w:rsidRPr="00C77C87">
        <w:rPr>
          <w:rFonts w:ascii="Times New Roman"/>
        </w:rPr>
        <w:t>the</w:t>
      </w:r>
      <w:r w:rsidRPr="00C77C87">
        <w:rPr>
          <w:rFonts w:ascii="Times New Roman"/>
          <w:spacing w:val="-2"/>
        </w:rPr>
        <w:t xml:space="preserve"> </w:t>
      </w:r>
      <w:r w:rsidRPr="00C77C87">
        <w:rPr>
          <w:rFonts w:ascii="Times New Roman"/>
        </w:rPr>
        <w:t>literature</w:t>
      </w:r>
      <w:r w:rsidRPr="00C77C87">
        <w:rPr>
          <w:rFonts w:ascii="Times New Roman"/>
          <w:spacing w:val="-2"/>
        </w:rPr>
        <w:t xml:space="preserve"> </w:t>
      </w:r>
      <w:r w:rsidRPr="00C77C87">
        <w:rPr>
          <w:rFonts w:ascii="Times New Roman"/>
        </w:rPr>
        <w:t>[32].</w:t>
      </w:r>
      <w:r w:rsidRPr="00C77C87">
        <w:rPr>
          <w:rFonts w:ascii="Times New Roman"/>
          <w:spacing w:val="-5"/>
        </w:rPr>
        <w:t xml:space="preserve"> </w:t>
      </w:r>
      <w:r w:rsidRPr="00C77C87">
        <w:rPr>
          <w:rFonts w:ascii="Times New Roman"/>
        </w:rPr>
        <w:t>This</w:t>
      </w:r>
      <w:r w:rsidRPr="00C77C87">
        <w:rPr>
          <w:rFonts w:ascii="Times New Roman"/>
          <w:spacing w:val="-4"/>
        </w:rPr>
        <w:t xml:space="preserve"> </w:t>
      </w:r>
      <w:r w:rsidRPr="00C77C87">
        <w:rPr>
          <w:rFonts w:ascii="Times New Roman"/>
        </w:rPr>
        <w:t>result</w:t>
      </w:r>
      <w:r w:rsidRPr="00C77C87">
        <w:rPr>
          <w:rFonts w:ascii="Times New Roman"/>
          <w:spacing w:val="-4"/>
        </w:rPr>
        <w:t xml:space="preserve"> </w:t>
      </w:r>
      <w:r w:rsidRPr="00C77C87">
        <w:rPr>
          <w:rFonts w:ascii="Times New Roman"/>
        </w:rPr>
        <w:t>has</w:t>
      </w:r>
      <w:r w:rsidRPr="00C77C87">
        <w:rPr>
          <w:rFonts w:ascii="Times New Roman"/>
          <w:spacing w:val="-2"/>
        </w:rPr>
        <w:t xml:space="preserve"> </w:t>
      </w:r>
      <w:r w:rsidRPr="00C77C87">
        <w:rPr>
          <w:rFonts w:ascii="Times New Roman"/>
        </w:rPr>
        <w:t>practical</w:t>
      </w:r>
      <w:r w:rsidRPr="00C77C87">
        <w:rPr>
          <w:rFonts w:ascii="Times New Roman"/>
          <w:spacing w:val="-4"/>
        </w:rPr>
        <w:t xml:space="preserve"> </w:t>
      </w:r>
      <w:r w:rsidRPr="00C77C87">
        <w:rPr>
          <w:rFonts w:ascii="Times New Roman"/>
        </w:rPr>
        <w:t>implications</w:t>
      </w:r>
      <w:r w:rsidRPr="00C77C87">
        <w:rPr>
          <w:rFonts w:ascii="Times New Roman"/>
          <w:spacing w:val="-4"/>
        </w:rPr>
        <w:t xml:space="preserve"> </w:t>
      </w:r>
      <w:r w:rsidRPr="00C77C87">
        <w:rPr>
          <w:rFonts w:ascii="Times New Roman"/>
        </w:rPr>
        <w:t>for</w:t>
      </w:r>
      <w:r w:rsidRPr="00C77C87">
        <w:rPr>
          <w:rFonts w:ascii="Times New Roman"/>
          <w:spacing w:val="-2"/>
        </w:rPr>
        <w:t xml:space="preserve"> </w:t>
      </w:r>
      <w:r w:rsidRPr="00C77C87">
        <w:rPr>
          <w:rFonts w:ascii="Times New Roman"/>
        </w:rPr>
        <w:t>managers</w:t>
      </w:r>
      <w:r w:rsidRPr="00C77C87">
        <w:rPr>
          <w:rFonts w:ascii="Times New Roman"/>
          <w:spacing w:val="-2"/>
        </w:rPr>
        <w:t xml:space="preserve"> of small-scale fisheries </w:t>
      </w:r>
      <w:r w:rsidRPr="00C77C87">
        <w:rPr>
          <w:rFonts w:ascii="Times New Roman"/>
        </w:rPr>
        <w:t>who</w:t>
      </w:r>
      <w:r w:rsidRPr="00C77C87">
        <w:rPr>
          <w:rFonts w:ascii="Times New Roman"/>
          <w:spacing w:val="-2"/>
        </w:rPr>
        <w:t xml:space="preserve"> </w:t>
      </w:r>
      <w:r>
        <w:rPr>
          <w:rFonts w:ascii="Times New Roman"/>
        </w:rPr>
        <w:t>hop</w:t>
      </w:r>
      <w:r w:rsidR="00546E07">
        <w:rPr>
          <w:rFonts w:ascii="Times New Roman"/>
        </w:rPr>
        <w:t>e</w:t>
      </w:r>
      <w:r>
        <w:rPr>
          <w:rFonts w:ascii="Times New Roman"/>
        </w:rPr>
        <w:t xml:space="preserve"> </w:t>
      </w:r>
      <w:r w:rsidRPr="00C77C87">
        <w:rPr>
          <w:rFonts w:ascii="Times New Roman"/>
        </w:rPr>
        <w:t>to implement an economically efficient enforcement system</w:t>
      </w:r>
      <w:ins w:id="101" w:author="Gavin McDonald" w:date="2015-12-21T12:32:00Z">
        <w:r w:rsidR="00E43B7C">
          <w:rPr>
            <w:rFonts w:ascii="Times New Roman"/>
          </w:rPr>
          <w:t>, especially in fisheries that are currently overfished</w:t>
        </w:r>
      </w:ins>
      <w:r w:rsidRPr="00C77C87">
        <w:rPr>
          <w:rFonts w:ascii="Times New Roman"/>
        </w:rPr>
        <w:t xml:space="preserve">; </w:t>
      </w:r>
      <w:commentRangeStart w:id="102"/>
      <w:r w:rsidRPr="00C77C87">
        <w:rPr>
          <w:rFonts w:ascii="Times New Roman"/>
        </w:rPr>
        <w:t xml:space="preserve">enforcement </w:t>
      </w:r>
      <w:ins w:id="103" w:author="Gavin McDonald" w:date="2015-12-21T12:40:00Z">
        <w:r w:rsidR="004D6794">
          <w:rPr>
            <w:rFonts w:ascii="Times New Roman"/>
          </w:rPr>
          <w:t xml:space="preserve">effort </w:t>
        </w:r>
      </w:ins>
      <w:r w:rsidRPr="00C77C87">
        <w:rPr>
          <w:rFonts w:ascii="Times New Roman"/>
        </w:rPr>
        <w:t>should be highest when</w:t>
      </w:r>
      <w:r w:rsidRPr="00C77C87">
        <w:rPr>
          <w:rFonts w:ascii="Times New Roman"/>
          <w:spacing w:val="-24"/>
        </w:rPr>
        <w:t xml:space="preserve"> </w:t>
      </w:r>
      <w:r w:rsidR="00295DBA" w:rsidRPr="00C77C87">
        <w:rPr>
          <w:rFonts w:ascii="Times New Roman"/>
        </w:rPr>
        <w:t>the stock</w:t>
      </w:r>
      <w:r w:rsidRPr="00C77C87">
        <w:rPr>
          <w:rFonts w:ascii="Times New Roman"/>
        </w:rPr>
        <w:t xml:space="preserve"> biomass is lowest (i</w:t>
      </w:r>
      <w:r w:rsidR="00295DBA">
        <w:rPr>
          <w:rFonts w:ascii="Times New Roman"/>
        </w:rPr>
        <w:t>.</w:t>
      </w:r>
      <w:r w:rsidRPr="00C77C87">
        <w:rPr>
          <w:rFonts w:ascii="Times New Roman"/>
        </w:rPr>
        <w:t xml:space="preserve">e. </w:t>
      </w:r>
      <w:ins w:id="104" w:author="Gavin McDonald" w:date="2015-12-21T12:32:00Z">
        <w:r w:rsidR="00E43B7C">
          <w:rPr>
            <w:rFonts w:ascii="Times New Roman"/>
          </w:rPr>
          <w:t>o</w:t>
        </w:r>
      </w:ins>
      <w:del w:id="105" w:author="Gavin McDonald" w:date="2015-12-21T12:32:00Z">
        <w:r w:rsidRPr="00C77C87" w:rsidDel="00E43B7C">
          <w:rPr>
            <w:rFonts w:ascii="Times New Roman"/>
          </w:rPr>
          <w:delText>O</w:delText>
        </w:r>
      </w:del>
      <w:r w:rsidRPr="00C77C87">
        <w:rPr>
          <w:rFonts w:ascii="Times New Roman"/>
        </w:rPr>
        <w:t xml:space="preserve">verfished), and can decrease over time as the status of the stock improves. </w:t>
      </w:r>
      <w:commentRangeEnd w:id="102"/>
      <w:r w:rsidRPr="003337B4">
        <w:rPr>
          <w:rFonts w:ascii="Times New Roman"/>
        </w:rPr>
        <w:commentReference w:id="102"/>
      </w:r>
      <w:r w:rsidRPr="00C77C87">
        <w:rPr>
          <w:rFonts w:ascii="Times New Roman"/>
        </w:rPr>
        <w:t>This scenario may require a higher</w:t>
      </w:r>
      <w:r w:rsidRPr="003337B4">
        <w:rPr>
          <w:rFonts w:ascii="Times New Roman"/>
        </w:rPr>
        <w:t xml:space="preserve"> </w:t>
      </w:r>
      <w:r w:rsidRPr="00C77C87">
        <w:rPr>
          <w:rFonts w:ascii="Times New Roman"/>
        </w:rPr>
        <w:t xml:space="preserve">initial </w:t>
      </w:r>
      <w:r w:rsidRPr="00546E07">
        <w:rPr>
          <w:rFonts w:ascii="Times New Roman"/>
        </w:rPr>
        <w:t>investment for enforcement costs, but lower ongoing costs.</w:t>
      </w:r>
      <w:r>
        <w:rPr>
          <w:rFonts w:ascii="Times New Roman"/>
        </w:rPr>
        <w:t xml:space="preserve"> </w:t>
      </w:r>
    </w:p>
    <w:p w14:paraId="24E35271" w14:textId="77777777" w:rsidR="00A56C48" w:rsidDel="00BB0D91" w:rsidRDefault="00A56C48" w:rsidP="00546E07">
      <w:pPr>
        <w:rPr>
          <w:del w:id="106" w:author="Gavin McDonald" w:date="2015-12-21T12:35:00Z"/>
          <w:rFonts w:ascii="Times New Roman"/>
        </w:rPr>
      </w:pPr>
    </w:p>
    <w:p w14:paraId="5D67BEA0" w14:textId="484DB3D2" w:rsidR="00A56C48" w:rsidRPr="00C77C87" w:rsidDel="00BB0D91" w:rsidRDefault="00A56C48" w:rsidP="003337B4">
      <w:pPr>
        <w:rPr>
          <w:del w:id="107" w:author="Gavin McDonald" w:date="2015-12-21T12:35:00Z"/>
          <w:rFonts w:ascii="Times New Roman" w:eastAsia="Times New Roman" w:hAnsi="Times New Roman" w:cs="Times New Roman"/>
        </w:rPr>
      </w:pPr>
      <w:del w:id="108" w:author="Gavin McDonald" w:date="2015-12-21T12:35:00Z">
        <w:r w:rsidRPr="00C77C87" w:rsidDel="00BB0D91">
          <w:rPr>
            <w:rFonts w:ascii="Times New Roman"/>
          </w:rPr>
          <w:delText xml:space="preserve">Additionally, optimal enforcement effort is dependent on the </w:delText>
        </w:r>
      </w:del>
      <w:del w:id="109" w:author="Gavin McDonald" w:date="2015-12-21T12:23:00Z">
        <w:r w:rsidRPr="00C77C87" w:rsidDel="000F549A">
          <w:rPr>
            <w:rFonts w:ascii="Times New Roman"/>
          </w:rPr>
          <w:delText xml:space="preserve">industries </w:delText>
        </w:r>
      </w:del>
      <w:del w:id="110" w:author="Gavin McDonald" w:date="2015-12-21T12:35:00Z">
        <w:r w:rsidRPr="00C77C87" w:rsidDel="00BB0D91">
          <w:rPr>
            <w:rFonts w:ascii="Times New Roman"/>
          </w:rPr>
          <w:delText>that derive</w:delText>
        </w:r>
        <w:r w:rsidRPr="003337B4" w:rsidDel="00BB0D91">
          <w:rPr>
            <w:rFonts w:ascii="Times New Roman"/>
          </w:rPr>
          <w:delText xml:space="preserve"> </w:delText>
        </w:r>
        <w:r w:rsidRPr="00C77C87" w:rsidDel="00BB0D91">
          <w:rPr>
            <w:rFonts w:ascii="Times New Roman"/>
          </w:rPr>
          <w:delText>economic</w:delText>
        </w:r>
        <w:r w:rsidR="00295DBA" w:rsidDel="00BB0D91">
          <w:rPr>
            <w:rFonts w:ascii="Times New Roman"/>
          </w:rPr>
          <w:delText xml:space="preserve"> </w:delText>
        </w:r>
        <w:r w:rsidRPr="00C77C87" w:rsidDel="00BB0D91">
          <w:rPr>
            <w:rFonts w:ascii="Times New Roman"/>
          </w:rPr>
          <w:delText xml:space="preserve">benefits from the ecosystem, and is higher </w:delText>
        </w:r>
        <w:r w:rsidR="003337B4" w:rsidDel="00BB0D91">
          <w:rPr>
            <w:rFonts w:ascii="Times New Roman"/>
          </w:rPr>
          <w:delText>for the</w:delText>
        </w:r>
        <w:r w:rsidRPr="00C77C87" w:rsidDel="00BB0D91">
          <w:rPr>
            <w:rFonts w:ascii="Times New Roman"/>
          </w:rPr>
          <w:delText xml:space="preserve"> case </w:delText>
        </w:r>
        <w:r w:rsidR="003337B4" w:rsidDel="00BB0D91">
          <w:rPr>
            <w:rFonts w:ascii="Times New Roman"/>
          </w:rPr>
          <w:delText>in which</w:delText>
        </w:r>
        <w:r w:rsidRPr="00C77C87" w:rsidDel="00BB0D91">
          <w:rPr>
            <w:rFonts w:ascii="Times New Roman"/>
          </w:rPr>
          <w:delText xml:space="preserve"> a dive tourism industry</w:delText>
        </w:r>
        <w:r w:rsidR="001245C2" w:rsidDel="00BB0D91">
          <w:rPr>
            <w:rFonts w:ascii="Times New Roman"/>
          </w:rPr>
          <w:delText xml:space="preserve"> is present</w:delText>
        </w:r>
        <w:r w:rsidRPr="00C77C87" w:rsidDel="00BB0D91">
          <w:rPr>
            <w:rFonts w:ascii="Times New Roman"/>
          </w:rPr>
          <w:delText xml:space="preserve">. </w:delText>
        </w:r>
      </w:del>
      <w:moveFromRangeStart w:id="111" w:author="Gavin McDonald" w:date="2015-12-21T12:34:00Z" w:name="move312320591"/>
      <w:moveFrom w:id="112" w:author="Gavin McDonald" w:date="2015-12-21T12:34:00Z">
        <w:del w:id="113" w:author="Gavin McDonald" w:date="2015-12-21T12:35:00Z">
          <w:r w:rsidRPr="00C77C87" w:rsidDel="00BB0D91">
            <w:rPr>
              <w:rFonts w:ascii="Times New Roman"/>
            </w:rPr>
            <w:delText>Again, this makes intuitive sense</w:delText>
          </w:r>
          <w:r w:rsidR="001245C2" w:rsidDel="00BB0D91">
            <w:rPr>
              <w:rFonts w:ascii="Times New Roman"/>
            </w:rPr>
            <w:delText xml:space="preserve">, as the dive tourism industry generates higher profits when there are high levels of biomass in the </w:delText>
          </w:r>
          <w:commentRangeStart w:id="114"/>
          <w:r w:rsidR="001245C2" w:rsidDel="00BB0D91">
            <w:rPr>
              <w:rFonts w:ascii="Times New Roman"/>
            </w:rPr>
            <w:delText>water</w:delText>
          </w:r>
          <w:commentRangeEnd w:id="114"/>
          <w:r w:rsidR="001245C2" w:rsidDel="00BB0D91">
            <w:rPr>
              <w:rStyle w:val="CommentReference"/>
            </w:rPr>
            <w:commentReference w:id="114"/>
          </w:r>
          <w:r w:rsidR="001245C2" w:rsidDel="00BB0D91">
            <w:rPr>
              <w:rFonts w:ascii="Times New Roman"/>
            </w:rPr>
            <w:delText xml:space="preserve">. In this case, </w:delText>
          </w:r>
          <w:r w:rsidR="009447E8" w:rsidDel="00BB0D91">
            <w:rPr>
              <w:rFonts w:ascii="Times New Roman"/>
            </w:rPr>
            <w:delText xml:space="preserve">the cost of increasing the enforcement effort is outweighed by the profits that will be generated in the dive tourism industry due higher biomass levels. </w:delText>
          </w:r>
        </w:del>
      </w:moveFrom>
      <w:moveFromRangeEnd w:id="111"/>
    </w:p>
    <w:p w14:paraId="3F134F5B" w14:textId="77777777" w:rsidR="00446BC6" w:rsidRDefault="00446BC6" w:rsidP="00446BC6">
      <w:pPr>
        <w:contextualSpacing/>
        <w:rPr>
          <w:rFonts w:ascii="Times" w:hAnsi="Times" w:cs="Times New Roman"/>
          <w:color w:val="000000" w:themeColor="text1"/>
          <w:szCs w:val="22"/>
        </w:rPr>
      </w:pPr>
    </w:p>
    <w:p w14:paraId="5D771B4B" w14:textId="0EF8DD4C" w:rsidR="004F63AF" w:rsidRDefault="00567758" w:rsidP="003337B4">
      <w:pPr>
        <w:contextualSpacing/>
        <w:rPr>
          <w:rFonts w:ascii="Times" w:hAnsi="Times" w:cs="Times New Roman"/>
          <w:color w:val="000000" w:themeColor="text1"/>
          <w:szCs w:val="22"/>
        </w:rPr>
      </w:pPr>
      <w:moveToRangeStart w:id="115" w:author="Gavin McDonald" w:date="2015-12-21T12:38:00Z" w:name="move312320826"/>
      <w:moveTo w:id="116" w:author="Gavin McDonald" w:date="2015-12-21T12:38:00Z">
        <w:r w:rsidRPr="00C77C87">
          <w:rPr>
            <w:rFonts w:ascii="Times New Roman"/>
          </w:rPr>
          <w:t>While</w:t>
        </w:r>
        <w:r w:rsidRPr="00C77C87">
          <w:rPr>
            <w:rFonts w:ascii="Times New Roman"/>
            <w:spacing w:val="-4"/>
          </w:rPr>
          <w:t xml:space="preserve"> </w:t>
        </w:r>
        <w:r w:rsidRPr="00C77C87">
          <w:rPr>
            <w:rFonts w:ascii="Times New Roman"/>
          </w:rPr>
          <w:t>this</w:t>
        </w:r>
        <w:r w:rsidRPr="00C77C87">
          <w:rPr>
            <w:rFonts w:ascii="Times New Roman"/>
            <w:spacing w:val="-2"/>
          </w:rPr>
          <w:t xml:space="preserve"> </w:t>
        </w:r>
        <w:r w:rsidRPr="00C77C87">
          <w:rPr>
            <w:rFonts w:ascii="Times New Roman"/>
          </w:rPr>
          <w:t>analysis</w:t>
        </w:r>
        <w:r w:rsidRPr="00C77C87">
          <w:rPr>
            <w:rFonts w:ascii="Times New Roman"/>
            <w:spacing w:val="-2"/>
          </w:rPr>
          <w:t xml:space="preserve"> </w:t>
        </w:r>
        <w:r w:rsidRPr="00C77C87">
          <w:rPr>
            <w:rFonts w:ascii="Times New Roman"/>
          </w:rPr>
          <w:t>only</w:t>
        </w:r>
        <w:r w:rsidRPr="00C77C87">
          <w:rPr>
            <w:rFonts w:ascii="Times New Roman"/>
            <w:spacing w:val="-5"/>
          </w:rPr>
          <w:t xml:space="preserve"> </w:t>
        </w:r>
        <w:r w:rsidRPr="00C77C87">
          <w:rPr>
            <w:rFonts w:ascii="Times New Roman"/>
          </w:rPr>
          <w:t>includes</w:t>
        </w:r>
        <w:r w:rsidRPr="00C77C87">
          <w:rPr>
            <w:rFonts w:ascii="Times New Roman"/>
            <w:spacing w:val="1"/>
          </w:rPr>
          <w:t xml:space="preserve"> </w:t>
        </w:r>
        <w:r w:rsidRPr="00C77C87">
          <w:rPr>
            <w:rFonts w:ascii="Times New Roman"/>
          </w:rPr>
          <w:t>dive</w:t>
        </w:r>
        <w:r w:rsidRPr="00C77C87">
          <w:rPr>
            <w:rFonts w:ascii="Times New Roman"/>
            <w:spacing w:val="-2"/>
          </w:rPr>
          <w:t xml:space="preserve"> </w:t>
        </w:r>
        <w:r w:rsidRPr="00C77C87">
          <w:rPr>
            <w:rFonts w:ascii="Times New Roman"/>
          </w:rPr>
          <w:t>tourism</w:t>
        </w:r>
        <w:r w:rsidRPr="00C77C87">
          <w:rPr>
            <w:rFonts w:ascii="Times New Roman"/>
            <w:spacing w:val="-6"/>
          </w:rPr>
          <w:t xml:space="preserve"> </w:t>
        </w:r>
        <w:r w:rsidRPr="00C77C87">
          <w:rPr>
            <w:rFonts w:ascii="Times New Roman"/>
          </w:rPr>
          <w:t>and</w:t>
        </w:r>
        <w:r w:rsidRPr="00C77C87">
          <w:rPr>
            <w:rFonts w:ascii="Times New Roman"/>
            <w:spacing w:val="-2"/>
          </w:rPr>
          <w:t xml:space="preserve"> </w:t>
        </w:r>
        <w:r w:rsidRPr="00C77C87">
          <w:rPr>
            <w:rFonts w:ascii="Times New Roman"/>
          </w:rPr>
          <w:t>fishing</w:t>
        </w:r>
        <w:r w:rsidRPr="00C77C87">
          <w:rPr>
            <w:rFonts w:ascii="Times New Roman"/>
            <w:spacing w:val="-5"/>
          </w:rPr>
          <w:t xml:space="preserve"> </w:t>
        </w:r>
        <w:r w:rsidRPr="00C77C87">
          <w:rPr>
            <w:rFonts w:ascii="Times New Roman"/>
          </w:rPr>
          <w:t>industries,</w:t>
        </w:r>
        <w:r w:rsidRPr="00C77C87">
          <w:rPr>
            <w:rFonts w:ascii="Times New Roman"/>
            <w:spacing w:val="-2"/>
          </w:rPr>
          <w:t xml:space="preserve"> </w:t>
        </w:r>
        <w:r w:rsidRPr="00C77C87">
          <w:rPr>
            <w:rFonts w:ascii="Times New Roman"/>
          </w:rPr>
          <w:t>it</w:t>
        </w:r>
        <w:r w:rsidRPr="00C77C87">
          <w:rPr>
            <w:rFonts w:ascii="Times New Roman"/>
            <w:spacing w:val="-4"/>
          </w:rPr>
          <w:t xml:space="preserve"> </w:t>
        </w:r>
        <w:r w:rsidRPr="00C77C87">
          <w:rPr>
            <w:rFonts w:ascii="Times New Roman"/>
          </w:rPr>
          <w:t>is</w:t>
        </w:r>
        <w:r w:rsidRPr="00C77C87">
          <w:rPr>
            <w:rFonts w:ascii="Times New Roman"/>
            <w:spacing w:val="-4"/>
          </w:rPr>
          <w:t xml:space="preserve"> </w:t>
        </w:r>
        <w:r w:rsidRPr="00C77C87">
          <w:rPr>
            <w:rFonts w:ascii="Times New Roman"/>
          </w:rPr>
          <w:t>likely</w:t>
        </w:r>
        <w:r w:rsidRPr="00C77C87">
          <w:rPr>
            <w:rFonts w:ascii="Times New Roman"/>
            <w:spacing w:val="-5"/>
          </w:rPr>
          <w:t xml:space="preserve"> </w:t>
        </w:r>
        <w:r w:rsidRPr="00C77C87">
          <w:rPr>
            <w:rFonts w:ascii="Times New Roman"/>
          </w:rPr>
          <w:t>that</w:t>
        </w:r>
        <w:r>
          <w:rPr>
            <w:rFonts w:ascii="Times New Roman" w:eastAsia="Times New Roman" w:hAnsi="Times New Roman" w:cs="Times New Roman"/>
          </w:rPr>
          <w:t xml:space="preserve"> </w:t>
        </w:r>
        <w:r w:rsidRPr="00C77C87">
          <w:rPr>
            <w:rFonts w:ascii="Times New Roman"/>
          </w:rPr>
          <w:t xml:space="preserve">including other stakeholders and ecosystem services in the analysis would alter </w:t>
        </w:r>
        <w:proofErr w:type="gramStart"/>
        <w:r w:rsidRPr="00C77C87">
          <w:rPr>
            <w:rFonts w:ascii="Times New Roman"/>
          </w:rPr>
          <w:t>the</w:t>
        </w:r>
        <w:r w:rsidRPr="00C77C87">
          <w:rPr>
            <w:rFonts w:ascii="Times New Roman"/>
            <w:spacing w:val="-38"/>
          </w:rPr>
          <w:t xml:space="preserve"> </w:t>
        </w:r>
        <w:r>
          <w:rPr>
            <w:rFonts w:ascii="Times New Roman"/>
            <w:spacing w:val="-38"/>
          </w:rPr>
          <w:t xml:space="preserve"> </w:t>
        </w:r>
        <w:r w:rsidRPr="00C77C87">
          <w:rPr>
            <w:rFonts w:ascii="Times New Roman"/>
          </w:rPr>
          <w:t>optimal</w:t>
        </w:r>
        <w:proofErr w:type="gramEnd"/>
        <w:r w:rsidRPr="00C77C87">
          <w:rPr>
            <w:rFonts w:ascii="Times New Roman"/>
          </w:rPr>
          <w:t xml:space="preserve"> legal harvest</w:t>
        </w:r>
        <w:r>
          <w:rPr>
            <w:rFonts w:ascii="Times New Roman"/>
          </w:rPr>
          <w:t xml:space="preserve"> </w:t>
        </w:r>
        <w:r w:rsidRPr="00C77C87">
          <w:rPr>
            <w:rFonts w:ascii="Times New Roman"/>
          </w:rPr>
          <w:t>levels; specifically, including other stakeholders who value biomass in the water would likely</w:t>
        </w:r>
        <w:r w:rsidRPr="00C77C87">
          <w:rPr>
            <w:rFonts w:ascii="Times New Roman"/>
            <w:spacing w:val="-35"/>
          </w:rPr>
          <w:t xml:space="preserve"> </w:t>
        </w:r>
        <w:r w:rsidRPr="00C77C87">
          <w:rPr>
            <w:rFonts w:ascii="Times New Roman"/>
          </w:rPr>
          <w:t>further</w:t>
        </w:r>
        <w:r>
          <w:rPr>
            <w:rFonts w:ascii="Times New Roman" w:eastAsia="Times New Roman" w:hAnsi="Times New Roman" w:cs="Times New Roman"/>
          </w:rPr>
          <w:t xml:space="preserve"> </w:t>
        </w:r>
        <w:r w:rsidRPr="00C77C87">
          <w:rPr>
            <w:rFonts w:ascii="Times New Roman"/>
          </w:rPr>
          <w:t xml:space="preserve">reduce the optimal legal harvest levels </w:t>
        </w:r>
        <w:r>
          <w:rPr>
            <w:rFonts w:ascii="Times New Roman"/>
          </w:rPr>
          <w:t xml:space="preserve">and increase optimal enforcement effort [21,35]. </w:t>
        </w:r>
      </w:moveTo>
      <w:moveToRangeEnd w:id="115"/>
      <w:del w:id="117" w:author="Gavin McDonald" w:date="2015-12-21T12:27:00Z">
        <w:r w:rsidR="004F63AF" w:rsidDel="00D31441">
          <w:rPr>
            <w:rFonts w:ascii="Times" w:hAnsi="Times" w:cs="Times New Roman"/>
            <w:color w:val="000000" w:themeColor="text1"/>
            <w:szCs w:val="22"/>
          </w:rPr>
          <w:delText>But t</w:delText>
        </w:r>
      </w:del>
      <w:del w:id="118" w:author="Gavin McDonald" w:date="2015-12-21T12:38:00Z">
        <w:r w:rsidR="004F63AF" w:rsidDel="00567758">
          <w:rPr>
            <w:rFonts w:ascii="Times" w:hAnsi="Times" w:cs="Times New Roman"/>
            <w:color w:val="000000" w:themeColor="text1"/>
            <w:szCs w:val="22"/>
          </w:rPr>
          <w:delText xml:space="preserve">hese findings may be altered under different social objectives. </w:delText>
        </w:r>
      </w:del>
      <w:r w:rsidR="004F63AF">
        <w:rPr>
          <w:rFonts w:ascii="Times" w:hAnsi="Times" w:cs="Times New Roman"/>
          <w:color w:val="000000" w:themeColor="text1"/>
          <w:szCs w:val="22"/>
        </w:rPr>
        <w:t>For the purposes of this paper, the focus was placed on extractive and non-extractive direct use values generated by a fishing industry and dive tourism industry, respectively. However, there may be additional non-use values, such as the intrinsic existenc</w:t>
      </w:r>
      <w:r w:rsidR="00DB1BF1">
        <w:rPr>
          <w:rFonts w:ascii="Times" w:hAnsi="Times" w:cs="Times New Roman"/>
          <w:color w:val="000000" w:themeColor="text1"/>
          <w:szCs w:val="22"/>
        </w:rPr>
        <w:t xml:space="preserve">e value of a healthy ecosystem and </w:t>
      </w:r>
      <w:commentRangeStart w:id="119"/>
      <w:r w:rsidR="004F63AF">
        <w:rPr>
          <w:rFonts w:ascii="Times" w:hAnsi="Times" w:cs="Times New Roman"/>
          <w:color w:val="000000" w:themeColor="text1"/>
          <w:szCs w:val="22"/>
        </w:rPr>
        <w:t xml:space="preserve">conservation </w:t>
      </w:r>
      <w:commentRangeEnd w:id="119"/>
      <w:r w:rsidR="00D01BED">
        <w:rPr>
          <w:rStyle w:val="CommentReference"/>
        </w:rPr>
        <w:commentReference w:id="119"/>
      </w:r>
      <w:r w:rsidR="00DB1BF1">
        <w:rPr>
          <w:rFonts w:ascii="Times" w:hAnsi="Times" w:cs="Times New Roman"/>
          <w:color w:val="000000" w:themeColor="text1"/>
          <w:szCs w:val="22"/>
        </w:rPr>
        <w:t>value</w:t>
      </w:r>
      <w:r w:rsidR="004F63AF">
        <w:rPr>
          <w:rFonts w:ascii="Times" w:hAnsi="Times" w:cs="Times New Roman"/>
          <w:color w:val="000000" w:themeColor="text1"/>
          <w:szCs w:val="22"/>
        </w:rPr>
        <w:t xml:space="preserve"> [37, 39]. </w:t>
      </w:r>
      <w:r w:rsidR="00DB1BF1">
        <w:rPr>
          <w:rFonts w:ascii="Times" w:hAnsi="Times" w:cs="Times New Roman"/>
          <w:color w:val="000000" w:themeColor="text1"/>
          <w:szCs w:val="22"/>
        </w:rPr>
        <w:t>When considering the</w:t>
      </w:r>
      <w:r w:rsidR="004F63AF">
        <w:rPr>
          <w:rFonts w:ascii="Times" w:hAnsi="Times" w:cs="Times New Roman"/>
          <w:color w:val="000000" w:themeColor="text1"/>
          <w:szCs w:val="22"/>
        </w:rPr>
        <w:t xml:space="preserve"> optimal level of enforcement, it may be desirable to include these non-use values in the social welfare function since these values can be considerable [37, 40]. </w:t>
      </w:r>
      <w:r w:rsidR="00DB1BF1">
        <w:rPr>
          <w:rFonts w:ascii="Times" w:hAnsi="Times" w:cs="Times New Roman"/>
          <w:color w:val="000000" w:themeColor="text1"/>
          <w:szCs w:val="22"/>
        </w:rPr>
        <w:t xml:space="preserve">Importantly, while there are a number of non-market valuation methods for quantifying these types of non-use values, these approaches are data-hungry and associated with strong assumptions and caveats [41,42]. </w:t>
      </w:r>
      <w:r w:rsidR="004F63AF">
        <w:rPr>
          <w:rFonts w:ascii="Times" w:hAnsi="Times" w:cs="Times New Roman"/>
          <w:color w:val="000000" w:themeColor="text1"/>
          <w:szCs w:val="22"/>
        </w:rPr>
        <w:t xml:space="preserve">However, even without explicitly including non-use values in this analysis, the example of dive tourism is demonstrative of how placing economic value on biomass in the water </w:t>
      </w:r>
      <w:ins w:id="120" w:author="Gavin McDonald" w:date="2015-12-21T12:25:00Z">
        <w:r w:rsidR="00984B05">
          <w:rPr>
            <w:rFonts w:ascii="Times" w:hAnsi="Times" w:cs="Times New Roman"/>
            <w:color w:val="000000" w:themeColor="text1"/>
            <w:szCs w:val="22"/>
          </w:rPr>
          <w:t xml:space="preserve">for whatever reason </w:t>
        </w:r>
      </w:ins>
      <w:r w:rsidR="004F63AF">
        <w:rPr>
          <w:rFonts w:ascii="Times" w:hAnsi="Times" w:cs="Times New Roman"/>
          <w:color w:val="000000" w:themeColor="text1"/>
          <w:szCs w:val="22"/>
        </w:rPr>
        <w:t>will likely decrease the optimal legal fishing quota and increase the optimal enforcement effort.</w:t>
      </w:r>
    </w:p>
    <w:p w14:paraId="5CDB69FD" w14:textId="77777777" w:rsidR="00446BC6" w:rsidDel="00490BBE" w:rsidRDefault="00446BC6" w:rsidP="005C5D7C">
      <w:pPr>
        <w:contextualSpacing/>
        <w:rPr>
          <w:del w:id="121" w:author="Gavin McDonald" w:date="2015-12-21T12:06:00Z"/>
          <w:rFonts w:ascii="Times" w:hAnsi="Times" w:cs="Times New Roman"/>
          <w:color w:val="000000" w:themeColor="text1"/>
          <w:szCs w:val="22"/>
        </w:rPr>
      </w:pPr>
    </w:p>
    <w:p w14:paraId="13354A7A" w14:textId="1D493BEB" w:rsidR="00590316" w:rsidDel="00490BBE" w:rsidRDefault="00E71F6A" w:rsidP="004F63AF">
      <w:pPr>
        <w:contextualSpacing/>
        <w:rPr>
          <w:del w:id="122" w:author="Gavin McDonald" w:date="2015-12-21T12:06:00Z"/>
          <w:rFonts w:ascii="Times" w:hAnsi="Times" w:cs="Times New Roman"/>
          <w:color w:val="000000" w:themeColor="text1"/>
          <w:szCs w:val="22"/>
        </w:rPr>
      </w:pPr>
      <w:commentRangeStart w:id="123"/>
      <w:commentRangeStart w:id="124"/>
      <w:del w:id="125" w:author="Gavin McDonald" w:date="2015-12-21T12:06:00Z">
        <w:r w:rsidDel="00490BBE">
          <w:rPr>
            <w:rFonts w:ascii="Times" w:hAnsi="Times" w:cs="Times New Roman"/>
            <w:color w:val="000000" w:themeColor="text1"/>
            <w:szCs w:val="22"/>
          </w:rPr>
          <w:delText>To determine the optimal enforcement level</w:delText>
        </w:r>
        <w:r w:rsidR="00510864" w:rsidDel="00490BBE">
          <w:rPr>
            <w:rFonts w:ascii="Times" w:hAnsi="Times" w:cs="Times New Roman"/>
            <w:color w:val="000000" w:themeColor="text1"/>
            <w:szCs w:val="22"/>
          </w:rPr>
          <w:delText xml:space="preserve"> in </w:delText>
        </w:r>
        <w:r w:rsidR="00F145B5" w:rsidDel="00490BBE">
          <w:rPr>
            <w:rFonts w:ascii="Times" w:hAnsi="Times" w:cs="Times New Roman"/>
            <w:color w:val="000000" w:themeColor="text1"/>
            <w:szCs w:val="22"/>
          </w:rPr>
          <w:delText>the</w:delText>
        </w:r>
        <w:r w:rsidR="00510864" w:rsidDel="00490BBE">
          <w:rPr>
            <w:rFonts w:ascii="Times" w:hAnsi="Times" w:cs="Times New Roman"/>
            <w:color w:val="000000" w:themeColor="text1"/>
            <w:szCs w:val="22"/>
          </w:rPr>
          <w:delText xml:space="preserve"> </w:delText>
        </w:r>
        <w:r w:rsidR="000E4690" w:rsidDel="00490BBE">
          <w:rPr>
            <w:rFonts w:ascii="Times" w:hAnsi="Times" w:cs="Times New Roman"/>
            <w:color w:val="000000" w:themeColor="text1"/>
            <w:szCs w:val="22"/>
          </w:rPr>
          <w:delText xml:space="preserve">current </w:delText>
        </w:r>
        <w:r w:rsidR="00510864" w:rsidDel="00490BBE">
          <w:rPr>
            <w:rFonts w:ascii="Times" w:hAnsi="Times" w:cs="Times New Roman"/>
            <w:color w:val="000000" w:themeColor="text1"/>
            <w:szCs w:val="22"/>
          </w:rPr>
          <w:delText>analysis</w:delText>
        </w:r>
        <w:r w:rsidDel="00490BBE">
          <w:rPr>
            <w:rFonts w:ascii="Times" w:hAnsi="Times" w:cs="Times New Roman"/>
            <w:color w:val="000000" w:themeColor="text1"/>
            <w:szCs w:val="22"/>
          </w:rPr>
          <w:delText xml:space="preserve">, </w:delText>
        </w:r>
        <w:r w:rsidR="009E5CC5" w:rsidDel="00490BBE">
          <w:rPr>
            <w:rFonts w:ascii="Times" w:hAnsi="Times" w:cs="Times New Roman"/>
            <w:color w:val="000000" w:themeColor="text1"/>
            <w:szCs w:val="22"/>
          </w:rPr>
          <w:delText>a</w:delText>
        </w:r>
        <w:r w:rsidR="006E555B" w:rsidDel="00490BBE">
          <w:rPr>
            <w:rFonts w:ascii="Times" w:hAnsi="Times" w:cs="Times New Roman"/>
            <w:color w:val="000000" w:themeColor="text1"/>
            <w:szCs w:val="22"/>
          </w:rPr>
          <w:delText xml:space="preserve"> legal fishing quota </w:delText>
        </w:r>
        <w:r w:rsidR="009E5CC5" w:rsidDel="00490BBE">
          <w:rPr>
            <w:rFonts w:ascii="Times" w:hAnsi="Times" w:cs="Times New Roman"/>
            <w:color w:val="000000" w:themeColor="text1"/>
            <w:szCs w:val="22"/>
          </w:rPr>
          <w:delText xml:space="preserve">is first set </w:delText>
        </w:r>
        <w:r w:rsidR="006E555B" w:rsidDel="00490BBE">
          <w:rPr>
            <w:rFonts w:ascii="Times" w:hAnsi="Times" w:cs="Times New Roman"/>
            <w:color w:val="000000" w:themeColor="text1"/>
            <w:szCs w:val="22"/>
          </w:rPr>
          <w:delText xml:space="preserve">that is </w:delText>
        </w:r>
        <w:r w:rsidR="00AA16E1" w:rsidDel="00490BBE">
          <w:rPr>
            <w:rFonts w:ascii="Times" w:hAnsi="Times" w:cs="Times New Roman"/>
            <w:color w:val="000000" w:themeColor="text1"/>
            <w:szCs w:val="22"/>
          </w:rPr>
          <w:delText>designed</w:delText>
        </w:r>
        <w:r w:rsidR="006E555B" w:rsidDel="00490BBE">
          <w:rPr>
            <w:rFonts w:ascii="Times" w:hAnsi="Times" w:cs="Times New Roman"/>
            <w:color w:val="000000" w:themeColor="text1"/>
            <w:szCs w:val="22"/>
          </w:rPr>
          <w:delText xml:space="preserve"> to maximize private </w:delText>
        </w:r>
        <w:r w:rsidR="001303CA" w:rsidDel="00490BBE">
          <w:rPr>
            <w:rFonts w:ascii="Times" w:hAnsi="Times" w:cs="Times New Roman"/>
            <w:color w:val="000000" w:themeColor="text1"/>
            <w:szCs w:val="22"/>
          </w:rPr>
          <w:delText xml:space="preserve">industry </w:delText>
        </w:r>
        <w:r w:rsidR="006E555B" w:rsidDel="00490BBE">
          <w:rPr>
            <w:rFonts w:ascii="Times" w:hAnsi="Times" w:cs="Times New Roman"/>
            <w:color w:val="000000" w:themeColor="text1"/>
            <w:szCs w:val="22"/>
          </w:rPr>
          <w:delText xml:space="preserve">NPV assuming no illegal fishing. </w:delText>
        </w:r>
        <w:r w:rsidR="00AB2A23" w:rsidDel="00490BBE">
          <w:rPr>
            <w:rFonts w:ascii="Times" w:hAnsi="Times" w:cs="Times New Roman"/>
            <w:color w:val="000000" w:themeColor="text1"/>
            <w:szCs w:val="22"/>
          </w:rPr>
          <w:delText>With</w:delText>
        </w:r>
        <w:r w:rsidR="006E555B" w:rsidDel="00490BBE">
          <w:rPr>
            <w:rFonts w:ascii="Times" w:hAnsi="Times" w:cs="Times New Roman"/>
            <w:color w:val="000000" w:themeColor="text1"/>
            <w:szCs w:val="22"/>
          </w:rPr>
          <w:delText xml:space="preserve"> </w:delText>
        </w:r>
        <w:r w:rsidR="001303CA" w:rsidDel="00490BBE">
          <w:rPr>
            <w:rFonts w:ascii="Times" w:hAnsi="Times" w:cs="Times New Roman"/>
            <w:color w:val="000000" w:themeColor="text1"/>
            <w:szCs w:val="22"/>
          </w:rPr>
          <w:delText>this</w:delText>
        </w:r>
        <w:r w:rsidR="006E555B" w:rsidDel="00490BBE">
          <w:rPr>
            <w:rFonts w:ascii="Times" w:hAnsi="Times" w:cs="Times New Roman"/>
            <w:color w:val="000000" w:themeColor="text1"/>
            <w:szCs w:val="22"/>
          </w:rPr>
          <w:delText xml:space="preserve"> legal fishing quota</w:delText>
        </w:r>
        <w:r w:rsidR="00AB2A23" w:rsidDel="00490BBE">
          <w:rPr>
            <w:rFonts w:ascii="Times" w:hAnsi="Times" w:cs="Times New Roman"/>
            <w:color w:val="000000" w:themeColor="text1"/>
            <w:szCs w:val="22"/>
          </w:rPr>
          <w:delText xml:space="preserve"> in place</w:delText>
        </w:r>
        <w:r w:rsidR="006E555B" w:rsidDel="00490BBE">
          <w:rPr>
            <w:rFonts w:ascii="Times" w:hAnsi="Times" w:cs="Times New Roman"/>
            <w:color w:val="000000" w:themeColor="text1"/>
            <w:szCs w:val="22"/>
          </w:rPr>
          <w:delText xml:space="preserve">, </w:delText>
        </w:r>
        <w:r w:rsidR="00B9103A" w:rsidDel="00490BBE">
          <w:rPr>
            <w:rFonts w:ascii="Times" w:hAnsi="Times" w:cs="Times New Roman"/>
            <w:color w:val="000000" w:themeColor="text1"/>
            <w:szCs w:val="22"/>
          </w:rPr>
          <w:delText>the</w:delText>
        </w:r>
        <w:r w:rsidR="00AB2A23" w:rsidDel="00490BBE">
          <w:rPr>
            <w:rFonts w:ascii="Times" w:hAnsi="Times" w:cs="Times New Roman"/>
            <w:color w:val="000000" w:themeColor="text1"/>
            <w:szCs w:val="22"/>
          </w:rPr>
          <w:delText xml:space="preserve"> optimal enforcement level </w:delText>
        </w:r>
        <w:r w:rsidR="00B9103A" w:rsidDel="00490BBE">
          <w:rPr>
            <w:rFonts w:ascii="Times" w:hAnsi="Times" w:cs="Times New Roman"/>
            <w:color w:val="000000" w:themeColor="text1"/>
            <w:szCs w:val="22"/>
          </w:rPr>
          <w:delText xml:space="preserve">is found </w:delText>
        </w:r>
        <w:r w:rsidR="00AB2A23" w:rsidDel="00490BBE">
          <w:rPr>
            <w:rFonts w:ascii="Times" w:hAnsi="Times" w:cs="Times New Roman"/>
            <w:color w:val="000000" w:themeColor="text1"/>
            <w:szCs w:val="22"/>
          </w:rPr>
          <w:delText xml:space="preserve">that </w:delText>
        </w:r>
        <w:r w:rsidR="00815816" w:rsidDel="00490BBE">
          <w:rPr>
            <w:rFonts w:ascii="Times" w:hAnsi="Times" w:cs="Times New Roman"/>
            <w:color w:val="000000" w:themeColor="text1"/>
            <w:szCs w:val="22"/>
          </w:rPr>
          <w:delText>maximize</w:delText>
        </w:r>
        <w:r w:rsidR="00AB2A23" w:rsidDel="00490BBE">
          <w:rPr>
            <w:rFonts w:ascii="Times" w:hAnsi="Times" w:cs="Times New Roman"/>
            <w:color w:val="000000" w:themeColor="text1"/>
            <w:szCs w:val="22"/>
          </w:rPr>
          <w:delText>s</w:delText>
        </w:r>
        <w:r w:rsidDel="00490BBE">
          <w:rPr>
            <w:rFonts w:ascii="Times" w:hAnsi="Times" w:cs="Times New Roman"/>
            <w:color w:val="000000" w:themeColor="text1"/>
            <w:szCs w:val="22"/>
          </w:rPr>
          <w:delText xml:space="preserve"> </w:delText>
        </w:r>
        <w:r w:rsidR="008A537A" w:rsidDel="00490BBE">
          <w:rPr>
            <w:rFonts w:ascii="Times" w:hAnsi="Times" w:cs="Times New Roman"/>
            <w:color w:val="000000" w:themeColor="text1"/>
            <w:szCs w:val="22"/>
          </w:rPr>
          <w:delText>the present value of social welfare</w:delText>
        </w:r>
        <w:r w:rsidDel="00490BBE">
          <w:rPr>
            <w:rFonts w:ascii="Times" w:hAnsi="Times" w:cs="Times New Roman"/>
            <w:color w:val="000000" w:themeColor="text1"/>
            <w:szCs w:val="22"/>
          </w:rPr>
          <w:delText xml:space="preserve">. </w:delText>
        </w:r>
        <w:r w:rsidR="00C275A6" w:rsidDel="00490BBE">
          <w:rPr>
            <w:rFonts w:ascii="Times" w:hAnsi="Times" w:cs="Times New Roman"/>
            <w:color w:val="000000" w:themeColor="text1"/>
            <w:szCs w:val="22"/>
          </w:rPr>
          <w:delText>The social welfare functions</w:delText>
        </w:r>
        <w:r w:rsidR="00510864" w:rsidDel="00490BBE">
          <w:rPr>
            <w:rFonts w:ascii="Times" w:hAnsi="Times" w:cs="Times New Roman"/>
            <w:color w:val="000000" w:themeColor="text1"/>
            <w:szCs w:val="22"/>
          </w:rPr>
          <w:delText xml:space="preserve"> include </w:delText>
        </w:r>
        <w:r w:rsidR="00AB2A23" w:rsidDel="00490BBE">
          <w:rPr>
            <w:rFonts w:ascii="Times" w:hAnsi="Times" w:cs="Times New Roman"/>
            <w:color w:val="000000" w:themeColor="text1"/>
            <w:szCs w:val="22"/>
          </w:rPr>
          <w:delText xml:space="preserve">profit to private industries, </w:delText>
        </w:r>
        <w:r w:rsidR="00510864" w:rsidDel="00490BBE">
          <w:rPr>
            <w:rFonts w:ascii="Times" w:hAnsi="Times" w:cs="Times New Roman"/>
            <w:color w:val="000000" w:themeColor="text1"/>
            <w:szCs w:val="22"/>
          </w:rPr>
          <w:delText xml:space="preserve">enforcement costs, as well as the </w:delText>
        </w:r>
        <w:r w:rsidR="00204E7E" w:rsidDel="00490BBE">
          <w:rPr>
            <w:rFonts w:ascii="Times" w:hAnsi="Times" w:cs="Times New Roman"/>
            <w:color w:val="000000" w:themeColor="text1"/>
            <w:szCs w:val="22"/>
          </w:rPr>
          <w:delText xml:space="preserve">revenue generated from </w:delText>
        </w:r>
        <w:r w:rsidR="00510864" w:rsidDel="00490BBE">
          <w:rPr>
            <w:rFonts w:ascii="Times" w:hAnsi="Times" w:cs="Times New Roman"/>
            <w:color w:val="000000" w:themeColor="text1"/>
            <w:szCs w:val="22"/>
          </w:rPr>
          <w:delText xml:space="preserve">expected enforcement fines, </w:delText>
        </w:r>
        <w:r w:rsidR="00AA16E1" w:rsidDel="00490BBE">
          <w:rPr>
            <w:rFonts w:ascii="Times" w:hAnsi="Times" w:cs="Times New Roman"/>
            <w:color w:val="000000" w:themeColor="text1"/>
            <w:szCs w:val="22"/>
          </w:rPr>
          <w:delText xml:space="preserve">landings and tourism </w:delText>
        </w:r>
        <w:r w:rsidR="00510864" w:rsidDel="00490BBE">
          <w:rPr>
            <w:rFonts w:ascii="Times" w:hAnsi="Times" w:cs="Times New Roman"/>
            <w:color w:val="000000" w:themeColor="text1"/>
            <w:szCs w:val="22"/>
          </w:rPr>
          <w:delText xml:space="preserve">taxes, and </w:delText>
        </w:r>
        <w:r w:rsidR="009157D6" w:rsidDel="00490BBE">
          <w:rPr>
            <w:rFonts w:ascii="Times" w:hAnsi="Times" w:cs="Times New Roman"/>
            <w:color w:val="000000" w:themeColor="text1"/>
            <w:szCs w:val="22"/>
          </w:rPr>
          <w:delText xml:space="preserve">a </w:delText>
        </w:r>
        <w:r w:rsidR="00510864" w:rsidDel="00490BBE">
          <w:rPr>
            <w:rFonts w:ascii="Times" w:hAnsi="Times" w:cs="Times New Roman"/>
            <w:color w:val="000000" w:themeColor="text1"/>
            <w:szCs w:val="22"/>
          </w:rPr>
          <w:delText xml:space="preserve">fisher license fee </w:delText>
        </w:r>
        <w:r w:rsidR="00204E7E" w:rsidDel="00490BBE">
          <w:rPr>
            <w:rFonts w:ascii="Times" w:hAnsi="Times" w:cs="Times New Roman"/>
            <w:color w:val="000000" w:themeColor="text1"/>
            <w:szCs w:val="22"/>
          </w:rPr>
          <w:delText xml:space="preserve">that the social planner </w:delText>
        </w:r>
        <w:r w:rsidR="005A1E80" w:rsidDel="00490BBE">
          <w:rPr>
            <w:rFonts w:ascii="Times" w:hAnsi="Times" w:cs="Times New Roman"/>
            <w:color w:val="000000" w:themeColor="text1"/>
            <w:szCs w:val="22"/>
          </w:rPr>
          <w:delText>receives to</w:delText>
        </w:r>
        <w:r w:rsidR="00204E7E" w:rsidDel="00490BBE">
          <w:rPr>
            <w:rFonts w:ascii="Times" w:hAnsi="Times" w:cs="Times New Roman"/>
            <w:color w:val="000000" w:themeColor="text1"/>
            <w:szCs w:val="22"/>
          </w:rPr>
          <w:delText xml:space="preserve"> finance enforcement.</w:delText>
        </w:r>
        <w:r w:rsidR="00510864" w:rsidDel="00490BBE">
          <w:rPr>
            <w:rFonts w:ascii="Times" w:hAnsi="Times" w:cs="Times New Roman"/>
            <w:color w:val="000000" w:themeColor="text1"/>
            <w:szCs w:val="22"/>
          </w:rPr>
          <w:delText xml:space="preserve"> </w:delText>
        </w:r>
        <w:r w:rsidR="00590316" w:rsidDel="00490BBE">
          <w:rPr>
            <w:rFonts w:ascii="Times" w:hAnsi="Times" w:cs="Times New Roman"/>
            <w:color w:val="000000" w:themeColor="text1"/>
            <w:szCs w:val="22"/>
          </w:rPr>
          <w:delText>Alternatively</w:delText>
        </w:r>
        <w:r w:rsidR="0016107B" w:rsidDel="00490BBE">
          <w:rPr>
            <w:rFonts w:ascii="Times" w:hAnsi="Times" w:cs="Times New Roman"/>
            <w:color w:val="000000" w:themeColor="text1"/>
            <w:szCs w:val="22"/>
          </w:rPr>
          <w:delText xml:space="preserve">, one could optimize the legal fishing quota and enforcement level simultaneously to maximize the total social welfare function. This may, however, create perverse incentives for the social planner to set a very low </w:delText>
        </w:r>
        <w:r w:rsidR="00092197" w:rsidDel="00490BBE">
          <w:rPr>
            <w:rFonts w:ascii="Times" w:hAnsi="Times" w:cs="Times New Roman"/>
            <w:color w:val="000000" w:themeColor="text1"/>
            <w:szCs w:val="22"/>
          </w:rPr>
          <w:delText xml:space="preserve">legal </w:delText>
        </w:r>
        <w:r w:rsidR="0016107B" w:rsidDel="00490BBE">
          <w:rPr>
            <w:rFonts w:ascii="Times" w:hAnsi="Times" w:cs="Times New Roman"/>
            <w:color w:val="000000" w:themeColor="text1"/>
            <w:szCs w:val="22"/>
          </w:rPr>
          <w:delText>fishing quota</w:delText>
        </w:r>
        <w:r w:rsidR="006F2586" w:rsidDel="00490BBE">
          <w:rPr>
            <w:rFonts w:ascii="Times" w:hAnsi="Times" w:cs="Times New Roman"/>
            <w:color w:val="000000" w:themeColor="text1"/>
            <w:szCs w:val="22"/>
          </w:rPr>
          <w:delText xml:space="preserve"> to increase the expected enforcement fines they would receive</w:delText>
        </w:r>
        <w:r w:rsidR="00092197" w:rsidDel="00490BBE">
          <w:rPr>
            <w:rFonts w:ascii="Times" w:hAnsi="Times" w:cs="Times New Roman"/>
            <w:color w:val="000000" w:themeColor="text1"/>
            <w:szCs w:val="22"/>
          </w:rPr>
          <w:delText xml:space="preserve"> from illegal fishing</w:delText>
        </w:r>
        <w:r w:rsidR="006F2586" w:rsidDel="00490BBE">
          <w:rPr>
            <w:rFonts w:ascii="Times" w:hAnsi="Times" w:cs="Times New Roman"/>
            <w:color w:val="000000" w:themeColor="text1"/>
            <w:szCs w:val="22"/>
          </w:rPr>
          <w:delText>.</w:delText>
        </w:r>
        <w:r w:rsidR="00092197" w:rsidDel="00490BBE">
          <w:rPr>
            <w:rFonts w:ascii="Times" w:hAnsi="Times" w:cs="Times New Roman"/>
            <w:color w:val="000000" w:themeColor="text1"/>
            <w:szCs w:val="22"/>
          </w:rPr>
          <w:delText xml:space="preserve"> This would likely be a less socially desi</w:delText>
        </w:r>
        <w:r w:rsidR="00192FDD" w:rsidDel="00490BBE">
          <w:rPr>
            <w:rFonts w:ascii="Times" w:hAnsi="Times" w:cs="Times New Roman"/>
            <w:color w:val="000000" w:themeColor="text1"/>
            <w:szCs w:val="22"/>
          </w:rPr>
          <w:delText>rable scenario</w:delText>
        </w:r>
        <w:r w:rsidR="00092197" w:rsidDel="00490BBE">
          <w:rPr>
            <w:rFonts w:ascii="Times" w:hAnsi="Times" w:cs="Times New Roman"/>
            <w:color w:val="000000" w:themeColor="text1"/>
            <w:szCs w:val="22"/>
          </w:rPr>
          <w:delText xml:space="preserve"> </w:delText>
        </w:r>
        <w:r w:rsidR="00192FDD" w:rsidDel="00490BBE">
          <w:rPr>
            <w:rFonts w:ascii="Times" w:hAnsi="Times" w:cs="Times New Roman"/>
            <w:color w:val="000000" w:themeColor="text1"/>
            <w:szCs w:val="22"/>
          </w:rPr>
          <w:delText xml:space="preserve">since </w:delText>
        </w:r>
        <w:r w:rsidR="00092197" w:rsidDel="00490BBE">
          <w:rPr>
            <w:rFonts w:ascii="Times" w:hAnsi="Times" w:cs="Times New Roman"/>
            <w:color w:val="000000" w:themeColor="text1"/>
            <w:szCs w:val="22"/>
          </w:rPr>
          <w:delText xml:space="preserve">it would </w:delText>
        </w:r>
        <w:r w:rsidR="00192FDD" w:rsidDel="00490BBE">
          <w:rPr>
            <w:rFonts w:ascii="Times" w:hAnsi="Times" w:cs="Times New Roman"/>
            <w:color w:val="000000" w:themeColor="text1"/>
            <w:szCs w:val="22"/>
          </w:rPr>
          <w:delText>criminalize</w:delText>
        </w:r>
        <w:r w:rsidR="00EB1EBF" w:rsidDel="00490BBE">
          <w:rPr>
            <w:rFonts w:ascii="Times" w:hAnsi="Times" w:cs="Times New Roman"/>
            <w:color w:val="000000" w:themeColor="text1"/>
            <w:szCs w:val="22"/>
          </w:rPr>
          <w:delText xml:space="preserve"> more</w:delText>
        </w:r>
        <w:r w:rsidR="00092197" w:rsidDel="00490BBE">
          <w:rPr>
            <w:rFonts w:ascii="Times" w:hAnsi="Times" w:cs="Times New Roman"/>
            <w:color w:val="000000" w:themeColor="text1"/>
            <w:szCs w:val="22"/>
          </w:rPr>
          <w:delText xml:space="preserve"> fishers</w:delText>
        </w:r>
        <w:r w:rsidR="00A54B45" w:rsidDel="00490BBE">
          <w:rPr>
            <w:rFonts w:ascii="Times" w:hAnsi="Times" w:cs="Times New Roman"/>
            <w:color w:val="000000" w:themeColor="text1"/>
            <w:szCs w:val="22"/>
          </w:rPr>
          <w:delText>, may send a message to fishers that illegal fishing is acceptable and even expected,</w:delText>
        </w:r>
        <w:r w:rsidR="0094149C" w:rsidDel="00490BBE">
          <w:rPr>
            <w:rFonts w:ascii="Times" w:hAnsi="Times" w:cs="Times New Roman"/>
            <w:color w:val="000000" w:themeColor="text1"/>
            <w:szCs w:val="22"/>
          </w:rPr>
          <w:delText xml:space="preserve"> and may </w:delText>
        </w:r>
        <w:r w:rsidR="00A86B20" w:rsidDel="00490BBE">
          <w:rPr>
            <w:rFonts w:ascii="Times" w:hAnsi="Times" w:cs="Times New Roman"/>
            <w:color w:val="000000" w:themeColor="text1"/>
            <w:szCs w:val="22"/>
          </w:rPr>
          <w:delText xml:space="preserve">cause </w:delText>
        </w:r>
        <w:r w:rsidR="0094149C" w:rsidDel="00490BBE">
          <w:rPr>
            <w:rFonts w:ascii="Times" w:hAnsi="Times" w:cs="Times New Roman"/>
            <w:color w:val="000000" w:themeColor="text1"/>
            <w:szCs w:val="22"/>
          </w:rPr>
          <w:delText>f</w:delText>
        </w:r>
        <w:r w:rsidR="00A86B20" w:rsidDel="00490BBE">
          <w:rPr>
            <w:rFonts w:ascii="Times" w:hAnsi="Times" w:cs="Times New Roman"/>
            <w:color w:val="000000" w:themeColor="text1"/>
            <w:szCs w:val="22"/>
          </w:rPr>
          <w:delText>ishers to lose</w:delText>
        </w:r>
        <w:r w:rsidR="0094149C" w:rsidDel="00490BBE">
          <w:rPr>
            <w:rFonts w:ascii="Times" w:hAnsi="Times" w:cs="Times New Roman"/>
            <w:color w:val="000000" w:themeColor="text1"/>
            <w:szCs w:val="22"/>
          </w:rPr>
          <w:delText xml:space="preserve"> faith in management </w:delText>
        </w:r>
        <w:r w:rsidR="00651B75" w:rsidDel="00490BBE">
          <w:rPr>
            <w:rFonts w:ascii="Times" w:hAnsi="Times" w:cs="Times New Roman"/>
            <w:color w:val="000000" w:themeColor="text1"/>
            <w:szCs w:val="22"/>
          </w:rPr>
          <w:delText>[43]</w:delText>
        </w:r>
        <w:r w:rsidR="00092197" w:rsidDel="00490BBE">
          <w:rPr>
            <w:rFonts w:ascii="Times" w:hAnsi="Times" w:cs="Times New Roman"/>
            <w:color w:val="000000" w:themeColor="text1"/>
            <w:szCs w:val="22"/>
          </w:rPr>
          <w:delText>.</w:delText>
        </w:r>
        <w:r w:rsidR="00590316" w:rsidDel="00490BBE">
          <w:rPr>
            <w:rFonts w:ascii="Times" w:hAnsi="Times" w:cs="Times New Roman"/>
            <w:color w:val="000000" w:themeColor="text1"/>
            <w:szCs w:val="22"/>
          </w:rPr>
          <w:delText xml:space="preserve"> </w:delText>
        </w:r>
        <w:commentRangeEnd w:id="123"/>
        <w:r w:rsidR="009C4BB1" w:rsidDel="00490BBE">
          <w:rPr>
            <w:rStyle w:val="CommentReference"/>
          </w:rPr>
          <w:commentReference w:id="123"/>
        </w:r>
      </w:del>
      <w:commentRangeEnd w:id="124"/>
      <w:r w:rsidR="004F1672">
        <w:rPr>
          <w:rStyle w:val="CommentReference"/>
        </w:rPr>
        <w:commentReference w:id="124"/>
      </w:r>
    </w:p>
    <w:p w14:paraId="351E5F21" w14:textId="77777777" w:rsidR="00590316" w:rsidDel="00984B05" w:rsidRDefault="00590316" w:rsidP="005C5D7C">
      <w:pPr>
        <w:contextualSpacing/>
        <w:rPr>
          <w:del w:id="126" w:author="Gavin McDonald" w:date="2015-12-21T12:26:00Z"/>
          <w:rFonts w:ascii="Times" w:hAnsi="Times" w:cs="Times New Roman"/>
          <w:color w:val="000000" w:themeColor="text1"/>
          <w:szCs w:val="22"/>
        </w:rPr>
      </w:pPr>
    </w:p>
    <w:p w14:paraId="753FF053" w14:textId="0C17CB9A" w:rsidR="00494E73" w:rsidDel="00984B05" w:rsidRDefault="00590316" w:rsidP="00B224D8">
      <w:pPr>
        <w:contextualSpacing/>
        <w:rPr>
          <w:del w:id="127" w:author="Gavin McDonald" w:date="2015-12-21T12:26:00Z"/>
          <w:rFonts w:ascii="Times" w:hAnsi="Times" w:cs="Times New Roman"/>
          <w:color w:val="000000" w:themeColor="text1"/>
          <w:szCs w:val="22"/>
        </w:rPr>
      </w:pPr>
      <w:commentRangeStart w:id="128"/>
      <w:commentRangeStart w:id="129"/>
      <w:del w:id="130" w:author="Gavin McDonald" w:date="2015-12-21T12:26:00Z">
        <w:r w:rsidDel="00984B05">
          <w:rPr>
            <w:rFonts w:ascii="Times" w:hAnsi="Times" w:cs="Times New Roman"/>
            <w:color w:val="000000" w:themeColor="text1"/>
            <w:szCs w:val="22"/>
          </w:rPr>
          <w:delText xml:space="preserve">As </w:delText>
        </w:r>
        <w:r w:rsidR="00027E06" w:rsidDel="00984B05">
          <w:rPr>
            <w:rFonts w:ascii="Times" w:hAnsi="Times" w:cs="Times New Roman"/>
            <w:color w:val="000000" w:themeColor="text1"/>
            <w:szCs w:val="22"/>
          </w:rPr>
          <w:delText>an</w:delText>
        </w:r>
        <w:r w:rsidDel="00984B05">
          <w:rPr>
            <w:rFonts w:ascii="Times" w:hAnsi="Times" w:cs="Times New Roman"/>
            <w:color w:val="000000" w:themeColor="text1"/>
            <w:szCs w:val="22"/>
          </w:rPr>
          <w:delText xml:space="preserve"> alternative</w:delText>
        </w:r>
        <w:r w:rsidR="00027E06" w:rsidDel="00984B05">
          <w:rPr>
            <w:rFonts w:ascii="Times" w:hAnsi="Times" w:cs="Times New Roman"/>
            <w:color w:val="000000" w:themeColor="text1"/>
            <w:szCs w:val="22"/>
          </w:rPr>
          <w:delText xml:space="preserve"> to determining the economically optimal enforcement effort</w:delText>
        </w:r>
        <w:r w:rsidDel="00984B05">
          <w:rPr>
            <w:rFonts w:ascii="Times" w:hAnsi="Times" w:cs="Times New Roman"/>
            <w:color w:val="000000" w:themeColor="text1"/>
            <w:szCs w:val="22"/>
          </w:rPr>
          <w:delText xml:space="preserve">, one could define </w:delText>
        </w:r>
        <w:r w:rsidR="00027E06" w:rsidDel="00984B05">
          <w:rPr>
            <w:rFonts w:ascii="Times" w:hAnsi="Times" w:cs="Times New Roman"/>
            <w:color w:val="000000" w:themeColor="text1"/>
            <w:szCs w:val="22"/>
          </w:rPr>
          <w:delText>a socially-oriented or conservation-</w:delText>
        </w:r>
        <w:r w:rsidR="00295DBA" w:rsidDel="00984B05">
          <w:rPr>
            <w:rFonts w:ascii="Times" w:hAnsi="Times" w:cs="Times New Roman"/>
            <w:color w:val="000000" w:themeColor="text1"/>
            <w:szCs w:val="22"/>
          </w:rPr>
          <w:delText>oriented enforcement</w:delText>
        </w:r>
        <w:r w:rsidDel="00984B05">
          <w:rPr>
            <w:rFonts w:ascii="Times" w:hAnsi="Times" w:cs="Times New Roman"/>
            <w:color w:val="000000" w:themeColor="text1"/>
            <w:szCs w:val="22"/>
          </w:rPr>
          <w:delText xml:space="preserve"> effort that </w:delText>
        </w:r>
        <w:r w:rsidR="00027E06" w:rsidDel="00984B05">
          <w:rPr>
            <w:rFonts w:ascii="Times" w:hAnsi="Times" w:cs="Times New Roman"/>
            <w:color w:val="000000" w:themeColor="text1"/>
            <w:szCs w:val="22"/>
          </w:rPr>
          <w:delText xml:space="preserve">would </w:delText>
        </w:r>
        <w:r w:rsidDel="00984B05">
          <w:rPr>
            <w:rFonts w:ascii="Times" w:hAnsi="Times" w:cs="Times New Roman"/>
            <w:color w:val="000000" w:themeColor="text1"/>
            <w:szCs w:val="22"/>
          </w:rPr>
          <w:delText>fully eliminate illegal fishing. While this scenario could be more desirable by some managers</w:delText>
        </w:r>
        <w:r w:rsidR="0045380F" w:rsidDel="00984B05">
          <w:rPr>
            <w:rFonts w:ascii="Times" w:hAnsi="Times" w:cs="Times New Roman"/>
            <w:color w:val="000000" w:themeColor="text1"/>
            <w:szCs w:val="22"/>
          </w:rPr>
          <w:delText xml:space="preserve"> or other interested parties</w:delText>
        </w:r>
        <w:r w:rsidDel="00984B05">
          <w:rPr>
            <w:rFonts w:ascii="Times" w:hAnsi="Times" w:cs="Times New Roman"/>
            <w:color w:val="000000" w:themeColor="text1"/>
            <w:szCs w:val="22"/>
          </w:rPr>
          <w:delText xml:space="preserve"> as it would result in fewer criminalized fishers as well as </w:delText>
        </w:r>
        <w:r w:rsidR="0045380F" w:rsidDel="00984B05">
          <w:rPr>
            <w:rFonts w:ascii="Times" w:hAnsi="Times" w:cs="Times New Roman"/>
            <w:color w:val="000000" w:themeColor="text1"/>
            <w:szCs w:val="22"/>
          </w:rPr>
          <w:delText>more biomass in the water</w:delText>
        </w:r>
        <w:r w:rsidDel="00984B05">
          <w:rPr>
            <w:rFonts w:ascii="Times" w:hAnsi="Times" w:cs="Times New Roman"/>
            <w:color w:val="000000" w:themeColor="text1"/>
            <w:szCs w:val="22"/>
          </w:rPr>
          <w:delText xml:space="preserve">, it would be more expensive and not economically </w:delText>
        </w:r>
        <w:r w:rsidR="001D329E" w:rsidDel="00984B05">
          <w:rPr>
            <w:rFonts w:ascii="Times" w:hAnsi="Times" w:cs="Times New Roman"/>
            <w:color w:val="000000" w:themeColor="text1"/>
            <w:szCs w:val="22"/>
          </w:rPr>
          <w:delText xml:space="preserve">optimal or </w:delText>
        </w:r>
        <w:r w:rsidDel="00984B05">
          <w:rPr>
            <w:rFonts w:ascii="Times" w:hAnsi="Times" w:cs="Times New Roman"/>
            <w:color w:val="000000" w:themeColor="text1"/>
            <w:szCs w:val="22"/>
          </w:rPr>
          <w:delText xml:space="preserve">efficient – the additional enforcement costs would outweigh the additional benefits. Indeed, the enforcement effort necessary to eliminate illegal fishing </w:delText>
        </w:r>
        <w:r w:rsidR="00996C34" w:rsidDel="00984B05">
          <w:rPr>
            <w:rFonts w:ascii="Times" w:hAnsi="Times" w:cs="Times New Roman"/>
            <w:color w:val="000000" w:themeColor="text1"/>
            <w:szCs w:val="22"/>
          </w:rPr>
          <w:delText>is found to be</w:delText>
        </w:r>
        <w:r w:rsidDel="00984B05">
          <w:rPr>
            <w:rFonts w:ascii="Times" w:hAnsi="Times" w:cs="Times New Roman"/>
            <w:color w:val="000000" w:themeColor="text1"/>
            <w:szCs w:val="22"/>
          </w:rPr>
          <w:delText xml:space="preserve"> higher than the optimal levels and thus</w:delText>
        </w:r>
        <w:r w:rsidR="00EF0785" w:rsidDel="00984B05">
          <w:rPr>
            <w:rFonts w:ascii="Times" w:hAnsi="Times" w:cs="Times New Roman"/>
            <w:color w:val="000000" w:themeColor="text1"/>
            <w:szCs w:val="22"/>
          </w:rPr>
          <w:delText xml:space="preserve"> would</w:delText>
        </w:r>
        <w:r w:rsidDel="00984B05">
          <w:rPr>
            <w:rFonts w:ascii="Times" w:hAnsi="Times" w:cs="Times New Roman"/>
            <w:color w:val="000000" w:themeColor="text1"/>
            <w:szCs w:val="22"/>
          </w:rPr>
          <w:delText xml:space="preserve"> cost more as well. </w:delText>
        </w:r>
        <w:r w:rsidR="007B3DA5" w:rsidDel="00984B05">
          <w:rPr>
            <w:rFonts w:ascii="Times" w:hAnsi="Times" w:cs="Times New Roman"/>
            <w:color w:val="000000" w:themeColor="text1"/>
            <w:szCs w:val="22"/>
          </w:rPr>
          <w:delText>This was most poignant in the case of archetype 2, where the manager seeks to fully eliminate all fishing, both legal and illegal</w:delText>
        </w:r>
        <w:r w:rsidR="009C7395" w:rsidDel="00984B05">
          <w:rPr>
            <w:rFonts w:ascii="Times" w:hAnsi="Times" w:cs="Times New Roman"/>
            <w:color w:val="000000" w:themeColor="text1"/>
            <w:szCs w:val="22"/>
          </w:rPr>
          <w:delText>, leading the highest enforcement effort and thus</w:delText>
        </w:r>
        <w:r w:rsidR="00B0282D" w:rsidDel="00984B05">
          <w:rPr>
            <w:rFonts w:ascii="Times" w:hAnsi="Times" w:cs="Times New Roman"/>
            <w:color w:val="000000" w:themeColor="text1"/>
            <w:szCs w:val="22"/>
          </w:rPr>
          <w:delText xml:space="preserve"> enforcement</w:delText>
        </w:r>
        <w:r w:rsidR="009C7395" w:rsidDel="00984B05">
          <w:rPr>
            <w:rFonts w:ascii="Times" w:hAnsi="Times" w:cs="Times New Roman"/>
            <w:color w:val="000000" w:themeColor="text1"/>
            <w:szCs w:val="22"/>
          </w:rPr>
          <w:delText xml:space="preserve"> cost for all studied scenarios</w:delText>
        </w:r>
        <w:r w:rsidR="007B3DA5" w:rsidDel="00984B05">
          <w:rPr>
            <w:rFonts w:ascii="Times" w:hAnsi="Times" w:cs="Times New Roman"/>
            <w:color w:val="000000" w:themeColor="text1"/>
            <w:szCs w:val="22"/>
          </w:rPr>
          <w:delText xml:space="preserve">. </w:delText>
        </w:r>
        <w:r w:rsidDel="00984B05">
          <w:rPr>
            <w:rFonts w:ascii="Times" w:hAnsi="Times" w:cs="Times New Roman"/>
            <w:color w:val="000000" w:themeColor="text1"/>
            <w:szCs w:val="22"/>
          </w:rPr>
          <w:delText xml:space="preserve">Thus from an economic perspective, it is not </w:delText>
        </w:r>
        <w:r w:rsidR="005613BF" w:rsidDel="00984B05">
          <w:rPr>
            <w:rFonts w:ascii="Times" w:hAnsi="Times" w:cs="Times New Roman"/>
            <w:color w:val="000000" w:themeColor="text1"/>
            <w:szCs w:val="22"/>
          </w:rPr>
          <w:delText xml:space="preserve">economically </w:delText>
        </w:r>
        <w:r w:rsidDel="00984B05">
          <w:rPr>
            <w:rFonts w:ascii="Times" w:hAnsi="Times" w:cs="Times New Roman"/>
            <w:color w:val="000000" w:themeColor="text1"/>
            <w:szCs w:val="22"/>
          </w:rPr>
          <w:delText xml:space="preserve">optimal to fully eliminate illegal fishing. This is consistent </w:delText>
        </w:r>
        <w:r w:rsidR="001D329E" w:rsidDel="00984B05">
          <w:rPr>
            <w:rFonts w:ascii="Times" w:hAnsi="Times" w:cs="Times New Roman"/>
            <w:color w:val="000000" w:themeColor="text1"/>
            <w:szCs w:val="22"/>
          </w:rPr>
          <w:delText xml:space="preserve">with other </w:delText>
        </w:r>
        <w:r w:rsidR="00BD66DB" w:rsidDel="00984B05">
          <w:rPr>
            <w:rFonts w:ascii="Times" w:hAnsi="Times" w:cs="Times New Roman"/>
            <w:color w:val="000000" w:themeColor="text1"/>
            <w:szCs w:val="22"/>
          </w:rPr>
          <w:delText xml:space="preserve">theoretical studies </w:delText>
        </w:r>
        <w:r w:rsidR="00651B75" w:rsidDel="00984B05">
          <w:rPr>
            <w:rFonts w:ascii="Times" w:hAnsi="Times" w:cs="Times New Roman"/>
            <w:color w:val="000000" w:themeColor="text1"/>
            <w:szCs w:val="22"/>
          </w:rPr>
          <w:delText>[</w:delText>
        </w:r>
        <w:r w:rsidR="00F44892" w:rsidDel="00984B05">
          <w:rPr>
            <w:rFonts w:ascii="Times" w:hAnsi="Times" w:cs="Times New Roman"/>
            <w:color w:val="000000" w:themeColor="text1"/>
            <w:szCs w:val="22"/>
          </w:rPr>
          <w:delText>32</w:delText>
        </w:r>
        <w:r w:rsidR="00651B75" w:rsidDel="00984B05">
          <w:rPr>
            <w:rFonts w:ascii="Times" w:hAnsi="Times" w:cs="Times New Roman"/>
            <w:color w:val="000000" w:themeColor="text1"/>
            <w:szCs w:val="22"/>
          </w:rPr>
          <w:delText>]</w:delText>
        </w:r>
        <w:r w:rsidR="00AE6716" w:rsidDel="00984B05">
          <w:rPr>
            <w:rFonts w:ascii="Times" w:hAnsi="Times" w:cs="Times New Roman"/>
            <w:color w:val="000000" w:themeColor="text1"/>
            <w:szCs w:val="22"/>
          </w:rPr>
          <w:delText>.</w:delText>
        </w:r>
        <w:r w:rsidR="00576402" w:rsidDel="00984B05">
          <w:rPr>
            <w:rFonts w:ascii="Times" w:hAnsi="Times" w:cs="Times New Roman"/>
            <w:color w:val="000000" w:themeColor="text1"/>
            <w:szCs w:val="22"/>
          </w:rPr>
          <w:delText xml:space="preserve"> </w:delText>
        </w:r>
        <w:r w:rsidR="00722DC1" w:rsidDel="00984B05">
          <w:rPr>
            <w:rFonts w:ascii="Times" w:hAnsi="Times" w:cs="Times New Roman"/>
            <w:color w:val="000000" w:themeColor="text1"/>
            <w:szCs w:val="22"/>
          </w:rPr>
          <w:delText>However</w:delText>
        </w:r>
        <w:r w:rsidR="00576402" w:rsidDel="00984B05">
          <w:rPr>
            <w:rFonts w:ascii="Times" w:hAnsi="Times" w:cs="Times New Roman"/>
            <w:color w:val="000000" w:themeColor="text1"/>
            <w:szCs w:val="22"/>
          </w:rPr>
          <w:delText xml:space="preserve">, if managers, </w:delText>
        </w:r>
        <w:r w:rsidR="00853316" w:rsidDel="00984B05">
          <w:rPr>
            <w:rFonts w:ascii="Times" w:hAnsi="Times" w:cs="Times New Roman"/>
            <w:color w:val="000000" w:themeColor="text1"/>
            <w:szCs w:val="22"/>
          </w:rPr>
          <w:delText xml:space="preserve">conservation </w:delText>
        </w:r>
        <w:r w:rsidR="00576402" w:rsidDel="00984B05">
          <w:rPr>
            <w:rFonts w:ascii="Times" w:hAnsi="Times" w:cs="Times New Roman"/>
            <w:color w:val="000000" w:themeColor="text1"/>
            <w:szCs w:val="22"/>
          </w:rPr>
          <w:delText xml:space="preserve">NGOs, or other interested parties </w:delText>
        </w:r>
        <w:r w:rsidR="00722DC1" w:rsidDel="00984B05">
          <w:rPr>
            <w:rFonts w:ascii="Times" w:hAnsi="Times" w:cs="Times New Roman"/>
            <w:color w:val="000000" w:themeColor="text1"/>
            <w:szCs w:val="22"/>
          </w:rPr>
          <w:delText xml:space="preserve">still </w:delText>
        </w:r>
        <w:r w:rsidR="00576402" w:rsidDel="00984B05">
          <w:rPr>
            <w:rFonts w:ascii="Times" w:hAnsi="Times" w:cs="Times New Roman"/>
            <w:color w:val="000000" w:themeColor="text1"/>
            <w:szCs w:val="22"/>
          </w:rPr>
          <w:delText xml:space="preserve">have interest in eliminating illegal fishing, </w:delText>
        </w:r>
        <w:r w:rsidR="00C273FA" w:rsidDel="00984B05">
          <w:rPr>
            <w:rFonts w:ascii="Times" w:hAnsi="Times" w:cs="Times New Roman"/>
            <w:color w:val="000000" w:themeColor="text1"/>
            <w:szCs w:val="22"/>
          </w:rPr>
          <w:delText>this</w:delText>
        </w:r>
        <w:r w:rsidR="00576402" w:rsidDel="00984B05">
          <w:rPr>
            <w:rFonts w:ascii="Times" w:hAnsi="Times" w:cs="Times New Roman"/>
            <w:color w:val="000000" w:themeColor="text1"/>
            <w:szCs w:val="22"/>
          </w:rPr>
          <w:delText xml:space="preserve"> is possible if </w:delText>
        </w:r>
        <w:r w:rsidR="00443CAE" w:rsidDel="00984B05">
          <w:rPr>
            <w:rFonts w:ascii="Times" w:hAnsi="Times" w:cs="Times New Roman"/>
            <w:color w:val="000000" w:themeColor="text1"/>
            <w:szCs w:val="22"/>
          </w:rPr>
          <w:delText xml:space="preserve">they can </w:delText>
        </w:r>
        <w:r w:rsidR="007972B1" w:rsidDel="00984B05">
          <w:rPr>
            <w:rFonts w:ascii="Times" w:hAnsi="Times" w:cs="Times New Roman"/>
            <w:color w:val="000000" w:themeColor="text1"/>
            <w:szCs w:val="22"/>
          </w:rPr>
          <w:delText>provide</w:delText>
        </w:r>
        <w:r w:rsidR="00443CAE" w:rsidDel="00984B05">
          <w:rPr>
            <w:rFonts w:ascii="Times" w:hAnsi="Times" w:cs="Times New Roman"/>
            <w:color w:val="000000" w:themeColor="text1"/>
            <w:szCs w:val="22"/>
          </w:rPr>
          <w:delText xml:space="preserve"> </w:delText>
        </w:r>
        <w:r w:rsidR="00576402" w:rsidDel="00984B05">
          <w:rPr>
            <w:rFonts w:ascii="Times" w:hAnsi="Times" w:cs="Times New Roman"/>
            <w:color w:val="000000" w:themeColor="text1"/>
            <w:szCs w:val="22"/>
          </w:rPr>
          <w:delText>enough</w:delText>
        </w:r>
        <w:r w:rsidR="00FD769E" w:rsidDel="00984B05">
          <w:rPr>
            <w:rFonts w:ascii="Times" w:hAnsi="Times" w:cs="Times New Roman"/>
            <w:color w:val="000000" w:themeColor="text1"/>
            <w:szCs w:val="22"/>
          </w:rPr>
          <w:delText xml:space="preserve"> additional</w:delText>
        </w:r>
        <w:r w:rsidR="00576402" w:rsidDel="00984B05">
          <w:rPr>
            <w:rFonts w:ascii="Times" w:hAnsi="Times" w:cs="Times New Roman"/>
            <w:color w:val="000000" w:themeColor="text1"/>
            <w:szCs w:val="22"/>
          </w:rPr>
          <w:delText xml:space="preserve"> investment </w:delText>
        </w:r>
        <w:r w:rsidR="007972B1" w:rsidDel="00984B05">
          <w:rPr>
            <w:rFonts w:ascii="Times" w:hAnsi="Times" w:cs="Times New Roman"/>
            <w:color w:val="000000" w:themeColor="text1"/>
            <w:szCs w:val="22"/>
          </w:rPr>
          <w:delText>for</w:delText>
        </w:r>
        <w:r w:rsidR="00576402" w:rsidDel="00984B05">
          <w:rPr>
            <w:rFonts w:ascii="Times" w:hAnsi="Times" w:cs="Times New Roman"/>
            <w:color w:val="000000" w:themeColor="text1"/>
            <w:szCs w:val="22"/>
          </w:rPr>
          <w:delText xml:space="preserve"> improved enforcement.</w:delText>
        </w:r>
        <w:commentRangeEnd w:id="128"/>
        <w:r w:rsidR="009C4BB1" w:rsidDel="00984B05">
          <w:rPr>
            <w:rStyle w:val="CommentReference"/>
          </w:rPr>
          <w:commentReference w:id="128"/>
        </w:r>
      </w:del>
      <w:commentRangeEnd w:id="129"/>
      <w:r w:rsidR="00984B05">
        <w:rPr>
          <w:rStyle w:val="CommentReference"/>
        </w:rPr>
        <w:commentReference w:id="129"/>
      </w:r>
    </w:p>
    <w:p w14:paraId="5AE4FA1F" w14:textId="77777777" w:rsidR="00421688" w:rsidRDefault="00421688" w:rsidP="005C5D7C">
      <w:pPr>
        <w:contextualSpacing/>
        <w:rPr>
          <w:rFonts w:ascii="Times" w:hAnsi="Times" w:cs="Times New Roman"/>
          <w:b/>
          <w:color w:val="000000" w:themeColor="text1"/>
          <w:szCs w:val="22"/>
        </w:rPr>
      </w:pPr>
    </w:p>
    <w:p w14:paraId="0A63ACBF" w14:textId="27E5CE40" w:rsidR="00424825" w:rsidRDefault="00424825" w:rsidP="00424825">
      <w:pPr>
        <w:spacing w:line="240" w:lineRule="auto"/>
        <w:rPr>
          <w:rFonts w:ascii="Times" w:hAnsi="Times" w:cs="Times New Roman"/>
          <w:i/>
          <w:color w:val="000000" w:themeColor="text1"/>
          <w:szCs w:val="22"/>
        </w:rPr>
      </w:pPr>
      <w:r>
        <w:rPr>
          <w:rFonts w:ascii="Times" w:hAnsi="Times" w:cs="Times New Roman"/>
          <w:i/>
          <w:color w:val="000000" w:themeColor="text1"/>
          <w:szCs w:val="22"/>
        </w:rPr>
        <w:t>4</w:t>
      </w:r>
      <w:r w:rsidRPr="00A92138">
        <w:rPr>
          <w:rFonts w:ascii="Times" w:hAnsi="Times" w:cs="Times New Roman"/>
          <w:i/>
          <w:color w:val="000000" w:themeColor="text1"/>
          <w:szCs w:val="22"/>
        </w:rPr>
        <w:t>.2 Financing Enforcement</w:t>
      </w:r>
    </w:p>
    <w:p w14:paraId="0CCB8A20" w14:textId="77777777" w:rsidR="00295DBA" w:rsidRDefault="00295DBA" w:rsidP="00B224D8">
      <w:pPr>
        <w:contextualSpacing/>
        <w:rPr>
          <w:rFonts w:ascii="Times" w:hAnsi="Times" w:cs="Times New Roman"/>
          <w:color w:val="000000" w:themeColor="text1"/>
          <w:szCs w:val="22"/>
        </w:rPr>
      </w:pPr>
    </w:p>
    <w:p w14:paraId="2CE6DB9A" w14:textId="58315F8A" w:rsidR="00424825" w:rsidRDefault="00424825" w:rsidP="00B224D8">
      <w:pPr>
        <w:contextualSpacing/>
        <w:rPr>
          <w:rFonts w:ascii="Times" w:hAnsi="Times" w:cs="Times New Roman"/>
          <w:color w:val="000000" w:themeColor="text1"/>
          <w:szCs w:val="22"/>
        </w:rPr>
      </w:pPr>
      <w:r>
        <w:rPr>
          <w:rFonts w:ascii="Times" w:hAnsi="Times" w:cs="Times New Roman"/>
          <w:color w:val="000000" w:themeColor="text1"/>
          <w:szCs w:val="22"/>
        </w:rPr>
        <w:t xml:space="preserve">Improved enforcement of a sustainable fishery management plan can increase industry benefits, but is often associated with high </w:t>
      </w:r>
      <w:r w:rsidR="00BA541D">
        <w:rPr>
          <w:rFonts w:ascii="Times" w:hAnsi="Times" w:cs="Times New Roman"/>
          <w:color w:val="000000" w:themeColor="text1"/>
          <w:szCs w:val="22"/>
        </w:rPr>
        <w:t>costs [</w:t>
      </w:r>
      <w:r w:rsidR="00651B75">
        <w:rPr>
          <w:rFonts w:ascii="Times" w:hAnsi="Times" w:cs="Times New Roman"/>
          <w:color w:val="000000" w:themeColor="text1"/>
          <w:szCs w:val="22"/>
        </w:rPr>
        <w:t>12,</w:t>
      </w:r>
      <w:r w:rsidR="00BA541D">
        <w:rPr>
          <w:rFonts w:ascii="Times" w:hAnsi="Times" w:cs="Times New Roman"/>
          <w:color w:val="000000" w:themeColor="text1"/>
          <w:szCs w:val="22"/>
        </w:rPr>
        <w:t xml:space="preserve"> </w:t>
      </w:r>
      <w:r w:rsidR="00651B75">
        <w:rPr>
          <w:rFonts w:ascii="Times" w:hAnsi="Times" w:cs="Times New Roman"/>
          <w:color w:val="000000" w:themeColor="text1"/>
          <w:szCs w:val="22"/>
        </w:rPr>
        <w:t>31</w:t>
      </w:r>
      <w:r w:rsidR="00BA541D">
        <w:rPr>
          <w:rFonts w:ascii="Times" w:hAnsi="Times" w:cs="Times New Roman"/>
          <w:color w:val="000000" w:themeColor="text1"/>
          <w:szCs w:val="22"/>
        </w:rPr>
        <w:t>, 44</w:t>
      </w:r>
      <w:r w:rsidR="00651B75">
        <w:rPr>
          <w:rFonts w:ascii="Times" w:hAnsi="Times" w:cs="Times New Roman"/>
          <w:color w:val="000000" w:themeColor="text1"/>
          <w:szCs w:val="22"/>
        </w:rPr>
        <w:t>]</w:t>
      </w:r>
      <w:r>
        <w:rPr>
          <w:rFonts w:ascii="Times" w:hAnsi="Times" w:cs="Times New Roman"/>
          <w:color w:val="000000" w:themeColor="text1"/>
          <w:szCs w:val="22"/>
        </w:rPr>
        <w:t xml:space="preserve">. </w:t>
      </w:r>
      <w:commentRangeStart w:id="131"/>
      <w:r>
        <w:rPr>
          <w:rFonts w:ascii="Times" w:hAnsi="Times" w:cs="Times New Roman"/>
          <w:color w:val="000000" w:themeColor="text1"/>
          <w:szCs w:val="22"/>
        </w:rPr>
        <w:t xml:space="preserve"> On average, enforcement costs are estimated to be between 3-30% of total fishery value</w:t>
      </w:r>
      <w:r w:rsidRPr="006E285D">
        <w:rPr>
          <w:rFonts w:ascii="Times" w:hAnsi="Times" w:cs="Times New Roman"/>
          <w:color w:val="000000" w:themeColor="text1"/>
          <w:szCs w:val="22"/>
        </w:rPr>
        <w:t xml:space="preserve"> </w:t>
      </w:r>
      <w:r w:rsidR="00651B75">
        <w:rPr>
          <w:rFonts w:ascii="Times" w:hAnsi="Times" w:cs="Times New Roman"/>
          <w:color w:val="000000" w:themeColor="text1"/>
          <w:szCs w:val="22"/>
        </w:rPr>
        <w:t>[45,</w:t>
      </w:r>
      <w:r w:rsidR="00BA541D">
        <w:rPr>
          <w:rFonts w:ascii="Times" w:hAnsi="Times" w:cs="Times New Roman"/>
          <w:color w:val="000000" w:themeColor="text1"/>
          <w:szCs w:val="22"/>
        </w:rPr>
        <w:t xml:space="preserve"> </w:t>
      </w:r>
      <w:r w:rsidR="00651B75">
        <w:rPr>
          <w:rFonts w:ascii="Times" w:hAnsi="Times" w:cs="Times New Roman"/>
          <w:color w:val="000000" w:themeColor="text1"/>
          <w:szCs w:val="22"/>
        </w:rPr>
        <w:t>46</w:t>
      </w:r>
      <w:r w:rsidR="00BA541D">
        <w:rPr>
          <w:rFonts w:ascii="Times" w:hAnsi="Times" w:cs="Times New Roman"/>
          <w:color w:val="000000" w:themeColor="text1"/>
          <w:szCs w:val="22"/>
        </w:rPr>
        <w:t>]</w:t>
      </w:r>
      <w:r w:rsidR="002C78A3">
        <w:rPr>
          <w:rFonts w:ascii="Times" w:hAnsi="Times" w:cs="Times New Roman"/>
          <w:color w:val="000000" w:themeColor="text1"/>
          <w:szCs w:val="22"/>
        </w:rPr>
        <w:t>.</w:t>
      </w:r>
      <w:r>
        <w:rPr>
          <w:rFonts w:ascii="Times" w:hAnsi="Times" w:cs="Times New Roman"/>
          <w:color w:val="000000" w:themeColor="text1"/>
          <w:szCs w:val="22"/>
        </w:rPr>
        <w:t xml:space="preserve"> </w:t>
      </w:r>
      <w:commentRangeEnd w:id="131"/>
      <w:r w:rsidR="000D3009">
        <w:rPr>
          <w:rStyle w:val="CommentReference"/>
        </w:rPr>
        <w:commentReference w:id="131"/>
      </w:r>
      <w:r>
        <w:rPr>
          <w:rFonts w:ascii="Times" w:hAnsi="Times" w:cs="Times New Roman"/>
          <w:color w:val="000000" w:themeColor="text1"/>
          <w:szCs w:val="22"/>
        </w:rPr>
        <w:t xml:space="preserve">However, as </w:t>
      </w:r>
      <w:r w:rsidR="00F145B5">
        <w:rPr>
          <w:rFonts w:ascii="Times" w:hAnsi="Times" w:cs="Times New Roman"/>
          <w:color w:val="000000" w:themeColor="text1"/>
          <w:szCs w:val="22"/>
        </w:rPr>
        <w:t>the</w:t>
      </w:r>
      <w:r>
        <w:rPr>
          <w:rFonts w:ascii="Times" w:hAnsi="Times" w:cs="Times New Roman"/>
          <w:color w:val="000000" w:themeColor="text1"/>
          <w:szCs w:val="22"/>
        </w:rPr>
        <w:t xml:space="preserve"> model demonstrates, by establishing an effective sustainable financing plan, </w:t>
      </w:r>
      <w:r w:rsidR="002C78A3">
        <w:rPr>
          <w:rFonts w:ascii="Times" w:hAnsi="Times" w:cs="Times New Roman"/>
          <w:color w:val="000000" w:themeColor="text1"/>
          <w:szCs w:val="22"/>
        </w:rPr>
        <w:t>even when there is no dive tourism industry</w:t>
      </w:r>
      <w:r>
        <w:rPr>
          <w:rFonts w:ascii="Times" w:hAnsi="Times" w:cs="Times New Roman"/>
          <w:color w:val="000000" w:themeColor="text1"/>
          <w:szCs w:val="22"/>
        </w:rPr>
        <w:t xml:space="preserve">, the cost of enforcement can be sustainably financed. For the recovery of a depleted stock, enforcement costs will be high </w:t>
      </w:r>
      <w:r w:rsidR="007C6C03">
        <w:rPr>
          <w:rFonts w:ascii="Times" w:hAnsi="Times" w:cs="Times New Roman"/>
          <w:color w:val="000000" w:themeColor="text1"/>
          <w:szCs w:val="22"/>
        </w:rPr>
        <w:t xml:space="preserve">at first </w:t>
      </w:r>
      <w:r>
        <w:rPr>
          <w:rFonts w:ascii="Times" w:hAnsi="Times" w:cs="Times New Roman"/>
          <w:color w:val="000000" w:themeColor="text1"/>
          <w:szCs w:val="22"/>
        </w:rPr>
        <w:t xml:space="preserve">but </w:t>
      </w:r>
      <w:r w:rsidR="007C6C03">
        <w:rPr>
          <w:rFonts w:ascii="Times" w:hAnsi="Times" w:cs="Times New Roman"/>
          <w:color w:val="000000" w:themeColor="text1"/>
          <w:szCs w:val="22"/>
        </w:rPr>
        <w:t xml:space="preserve">will decrease over time and </w:t>
      </w:r>
      <w:r>
        <w:rPr>
          <w:rFonts w:ascii="Times" w:hAnsi="Times" w:cs="Times New Roman"/>
          <w:color w:val="000000" w:themeColor="text1"/>
          <w:szCs w:val="22"/>
        </w:rPr>
        <w:t>can be recovered over a period of time as industry benefits i</w:t>
      </w:r>
      <w:r w:rsidR="00651B75">
        <w:rPr>
          <w:rFonts w:ascii="Times" w:hAnsi="Times" w:cs="Times New Roman"/>
          <w:color w:val="000000" w:themeColor="text1"/>
          <w:szCs w:val="22"/>
        </w:rPr>
        <w:t xml:space="preserve">ncrease [12, 47]. </w:t>
      </w:r>
      <w:r>
        <w:rPr>
          <w:rFonts w:ascii="Times" w:hAnsi="Times" w:cs="Times New Roman"/>
          <w:color w:val="000000" w:themeColor="text1"/>
          <w:szCs w:val="22"/>
        </w:rPr>
        <w:t>Fisheries in Australia, New Zealand,</w:t>
      </w:r>
      <w:r w:rsidR="00A56C48">
        <w:rPr>
          <w:rFonts w:ascii="Times" w:hAnsi="Times" w:cs="Times New Roman"/>
          <w:color w:val="000000" w:themeColor="text1"/>
          <w:szCs w:val="22"/>
        </w:rPr>
        <w:t xml:space="preserve"> Nam</w:t>
      </w:r>
      <w:r w:rsidR="002A30C7">
        <w:rPr>
          <w:rFonts w:ascii="Times" w:hAnsi="Times" w:cs="Times New Roman"/>
          <w:color w:val="000000" w:themeColor="text1"/>
          <w:szCs w:val="22"/>
        </w:rPr>
        <w:t>i</w:t>
      </w:r>
      <w:r w:rsidR="00A56C48">
        <w:rPr>
          <w:rFonts w:ascii="Times" w:hAnsi="Times" w:cs="Times New Roman"/>
          <w:color w:val="000000" w:themeColor="text1"/>
          <w:szCs w:val="22"/>
        </w:rPr>
        <w:t>bia</w:t>
      </w:r>
      <w:r>
        <w:rPr>
          <w:rFonts w:ascii="Times" w:hAnsi="Times" w:cs="Times New Roman"/>
          <w:color w:val="000000" w:themeColor="text1"/>
          <w:szCs w:val="22"/>
        </w:rPr>
        <w:t xml:space="preserve"> and Canada have all successfully implemented </w:t>
      </w:r>
      <w:r w:rsidRPr="00380DF3">
        <w:rPr>
          <w:rFonts w:ascii="Times" w:hAnsi="Times" w:cs="Times New Roman"/>
          <w:color w:val="000000" w:themeColor="text1"/>
          <w:szCs w:val="22"/>
        </w:rPr>
        <w:t>mechanisms to recover some portion of enforcement costs from the fishing industry</w:t>
      </w:r>
      <w:r w:rsidR="00A56C48">
        <w:rPr>
          <w:rFonts w:ascii="Times" w:hAnsi="Times" w:cs="Times New Roman"/>
          <w:color w:val="000000" w:themeColor="text1"/>
          <w:szCs w:val="22"/>
        </w:rPr>
        <w:t xml:space="preserve">, and a cost-recovery </w:t>
      </w:r>
      <w:r w:rsidR="002A30C7">
        <w:rPr>
          <w:rFonts w:ascii="Times" w:hAnsi="Times" w:cs="Times New Roman"/>
          <w:color w:val="000000" w:themeColor="text1"/>
          <w:szCs w:val="22"/>
        </w:rPr>
        <w:t xml:space="preserve">program </w:t>
      </w:r>
      <w:r w:rsidR="00A56C48">
        <w:rPr>
          <w:rFonts w:ascii="Times" w:hAnsi="Times" w:cs="Times New Roman"/>
          <w:color w:val="000000" w:themeColor="text1"/>
          <w:szCs w:val="22"/>
        </w:rPr>
        <w:t>to finance fisheries management has been developed</w:t>
      </w:r>
      <w:r w:rsidR="00D27446">
        <w:rPr>
          <w:rFonts w:ascii="Times" w:hAnsi="Times" w:cs="Times New Roman"/>
          <w:color w:val="000000" w:themeColor="text1"/>
          <w:szCs w:val="22"/>
        </w:rPr>
        <w:t xml:space="preserve"> </w:t>
      </w:r>
      <w:r w:rsidR="00A56C48">
        <w:rPr>
          <w:rFonts w:ascii="Times" w:hAnsi="Times" w:cs="Times New Roman"/>
          <w:color w:val="000000" w:themeColor="text1"/>
          <w:szCs w:val="22"/>
        </w:rPr>
        <w:t>in Uganda [</w:t>
      </w:r>
      <w:proofErr w:type="spellStart"/>
      <w:r w:rsidR="00A56C48">
        <w:rPr>
          <w:rFonts w:ascii="Times" w:hAnsi="Times" w:cs="Times New Roman"/>
          <w:color w:val="000000" w:themeColor="text1"/>
          <w:szCs w:val="22"/>
        </w:rPr>
        <w:t>Keizire</w:t>
      </w:r>
      <w:proofErr w:type="spellEnd"/>
      <w:r w:rsidR="00A56C48">
        <w:rPr>
          <w:rFonts w:ascii="Times" w:hAnsi="Times" w:cs="Times New Roman"/>
          <w:color w:val="000000" w:themeColor="text1"/>
          <w:szCs w:val="22"/>
        </w:rPr>
        <w:t xml:space="preserve"> 2001; FAO 2007]</w:t>
      </w:r>
      <w:r w:rsidRPr="00380DF3">
        <w:rPr>
          <w:rFonts w:ascii="Times" w:hAnsi="Times" w:cs="Times New Roman"/>
          <w:color w:val="000000" w:themeColor="text1"/>
          <w:szCs w:val="22"/>
        </w:rPr>
        <w:t xml:space="preserve"> </w:t>
      </w:r>
      <w:r w:rsidR="00651B75">
        <w:rPr>
          <w:rFonts w:ascii="Times" w:hAnsi="Times" w:cs="Times New Roman"/>
          <w:color w:val="000000" w:themeColor="text1"/>
          <w:szCs w:val="22"/>
        </w:rPr>
        <w:t>[46, 48]</w:t>
      </w:r>
      <w:r>
        <w:rPr>
          <w:rFonts w:ascii="Times" w:hAnsi="Times" w:cs="Times New Roman"/>
          <w:color w:val="000000" w:themeColor="text1"/>
          <w:szCs w:val="22"/>
        </w:rPr>
        <w:t xml:space="preserve">. Recovering enforcement costs from fishing industries not only increases the financial resources available for enforcement, </w:t>
      </w:r>
      <w:r w:rsidR="00FE791D">
        <w:rPr>
          <w:rFonts w:ascii="Times" w:hAnsi="Times" w:cs="Times New Roman"/>
          <w:color w:val="000000" w:themeColor="text1"/>
          <w:szCs w:val="22"/>
        </w:rPr>
        <w:t xml:space="preserve">but </w:t>
      </w:r>
      <w:r>
        <w:rPr>
          <w:rFonts w:ascii="Times" w:hAnsi="Times" w:cs="Times New Roman"/>
          <w:color w:val="000000" w:themeColor="text1"/>
          <w:szCs w:val="22"/>
        </w:rPr>
        <w:t>it reduces the burden of cost to non-benefitting community members and creates a positive feedback loop because fishers are more likely to demand efficienc</w:t>
      </w:r>
      <w:r w:rsidR="004A6F1F">
        <w:rPr>
          <w:rFonts w:ascii="Times" w:hAnsi="Times" w:cs="Times New Roman"/>
          <w:color w:val="000000" w:themeColor="text1"/>
          <w:szCs w:val="22"/>
        </w:rPr>
        <w:t>y in services they are funding [12</w:t>
      </w:r>
      <w:r w:rsidR="00BA541D">
        <w:rPr>
          <w:rFonts w:ascii="Times" w:hAnsi="Times" w:cs="Times New Roman"/>
          <w:color w:val="000000" w:themeColor="text1"/>
          <w:szCs w:val="22"/>
        </w:rPr>
        <w:t>, 47</w:t>
      </w:r>
      <w:r w:rsidR="004A6F1F">
        <w:rPr>
          <w:rFonts w:ascii="Times" w:hAnsi="Times" w:cs="Times New Roman"/>
          <w:color w:val="000000" w:themeColor="text1"/>
          <w:szCs w:val="22"/>
        </w:rPr>
        <w:t xml:space="preserve">]. </w:t>
      </w:r>
      <w:r w:rsidR="00365CCB">
        <w:rPr>
          <w:rFonts w:ascii="Times" w:hAnsi="Times" w:cs="Times New Roman"/>
          <w:color w:val="000000" w:themeColor="text1"/>
          <w:szCs w:val="22"/>
        </w:rPr>
        <w:t xml:space="preserve">The fishing industry in </w:t>
      </w:r>
      <w:r>
        <w:rPr>
          <w:rFonts w:ascii="Times" w:hAnsi="Times" w:cs="Times New Roman"/>
          <w:color w:val="000000" w:themeColor="text1"/>
          <w:szCs w:val="22"/>
        </w:rPr>
        <w:t>Australia</w:t>
      </w:r>
      <w:r w:rsidR="00365CCB">
        <w:rPr>
          <w:rFonts w:ascii="Times" w:hAnsi="Times" w:cs="Times New Roman"/>
          <w:color w:val="000000" w:themeColor="text1"/>
          <w:szCs w:val="22"/>
        </w:rPr>
        <w:t xml:space="preserve"> became more involved in the management process</w:t>
      </w:r>
      <w:r>
        <w:rPr>
          <w:rFonts w:ascii="Times" w:hAnsi="Times" w:cs="Times New Roman"/>
          <w:color w:val="000000" w:themeColor="text1"/>
          <w:szCs w:val="22"/>
        </w:rPr>
        <w:t xml:space="preserve"> when fishing industry benefits were used to finance enforcement and management</w:t>
      </w:r>
      <w:r w:rsidR="00365CCB">
        <w:rPr>
          <w:rFonts w:ascii="Times" w:hAnsi="Times" w:cs="Times New Roman"/>
          <w:color w:val="000000" w:themeColor="text1"/>
          <w:szCs w:val="22"/>
        </w:rPr>
        <w:t>,</w:t>
      </w:r>
      <w:r>
        <w:rPr>
          <w:rFonts w:ascii="Times" w:hAnsi="Times" w:cs="Times New Roman"/>
          <w:color w:val="000000" w:themeColor="text1"/>
          <w:szCs w:val="22"/>
        </w:rPr>
        <w:t xml:space="preserve"> which resulted in higher acceptance and compliance of ma</w:t>
      </w:r>
      <w:r w:rsidR="004A6F1F">
        <w:rPr>
          <w:rFonts w:ascii="Times" w:hAnsi="Times" w:cs="Times New Roman"/>
          <w:color w:val="000000" w:themeColor="text1"/>
          <w:szCs w:val="22"/>
        </w:rPr>
        <w:t xml:space="preserve">nagement measures by fishermen [48]. </w:t>
      </w:r>
      <w:r>
        <w:rPr>
          <w:rFonts w:ascii="Times" w:hAnsi="Times" w:cs="Times New Roman"/>
          <w:color w:val="000000" w:themeColor="text1"/>
          <w:szCs w:val="22"/>
        </w:rPr>
        <w:t xml:space="preserve">In New Zealand, recovering </w:t>
      </w:r>
      <w:r>
        <w:rPr>
          <w:rFonts w:ascii="Times" w:hAnsi="Times" w:cs="Times New Roman"/>
          <w:color w:val="000000" w:themeColor="text1"/>
          <w:szCs w:val="22"/>
        </w:rPr>
        <w:lastRenderedPageBreak/>
        <w:t xml:space="preserve">enforcement costs from the fishing industry led to an increase </w:t>
      </w:r>
      <w:r w:rsidR="008F070D">
        <w:rPr>
          <w:rFonts w:ascii="Times" w:hAnsi="Times" w:cs="Times New Roman"/>
          <w:color w:val="000000" w:themeColor="text1"/>
          <w:szCs w:val="22"/>
        </w:rPr>
        <w:t xml:space="preserve">in </w:t>
      </w:r>
      <w:r>
        <w:rPr>
          <w:rFonts w:ascii="Times" w:hAnsi="Times" w:cs="Times New Roman"/>
          <w:color w:val="000000" w:themeColor="text1"/>
          <w:szCs w:val="22"/>
        </w:rPr>
        <w:t>enforcement effort over time without an increase</w:t>
      </w:r>
      <w:r w:rsidR="00A56249">
        <w:rPr>
          <w:rFonts w:ascii="Times" w:hAnsi="Times" w:cs="Times New Roman"/>
          <w:color w:val="000000" w:themeColor="text1"/>
          <w:szCs w:val="22"/>
        </w:rPr>
        <w:t xml:space="preserve"> in</w:t>
      </w:r>
      <w:r>
        <w:rPr>
          <w:rFonts w:ascii="Times" w:hAnsi="Times" w:cs="Times New Roman"/>
          <w:color w:val="000000" w:themeColor="text1"/>
          <w:szCs w:val="22"/>
        </w:rPr>
        <w:t xml:space="preserve"> costs because the fishing industry was incentivized to become more involved in the </w:t>
      </w:r>
      <w:r w:rsidR="008155A6">
        <w:rPr>
          <w:rFonts w:ascii="Times" w:hAnsi="Times" w:cs="Times New Roman"/>
          <w:color w:val="000000" w:themeColor="text1"/>
          <w:szCs w:val="22"/>
        </w:rPr>
        <w:t>enforcement</w:t>
      </w:r>
      <w:r>
        <w:rPr>
          <w:rFonts w:ascii="Times" w:hAnsi="Times" w:cs="Times New Roman"/>
          <w:color w:val="000000" w:themeColor="text1"/>
          <w:szCs w:val="22"/>
        </w:rPr>
        <w:t xml:space="preserve"> </w:t>
      </w:r>
      <w:r w:rsidRPr="00380DF3">
        <w:rPr>
          <w:rFonts w:ascii="Times" w:hAnsi="Times" w:cs="Times New Roman"/>
          <w:color w:val="000000" w:themeColor="text1"/>
          <w:szCs w:val="22"/>
        </w:rPr>
        <w:t>p</w:t>
      </w:r>
      <w:r w:rsidR="004A6F1F">
        <w:rPr>
          <w:rFonts w:ascii="Times" w:hAnsi="Times" w:cs="Times New Roman"/>
          <w:color w:val="000000" w:themeColor="text1"/>
          <w:szCs w:val="22"/>
        </w:rPr>
        <w:t xml:space="preserve">rocess </w:t>
      </w:r>
      <w:commentRangeStart w:id="132"/>
      <w:r w:rsidR="004A6F1F">
        <w:rPr>
          <w:rFonts w:ascii="Times" w:hAnsi="Times" w:cs="Times New Roman"/>
          <w:color w:val="000000" w:themeColor="text1"/>
          <w:szCs w:val="22"/>
        </w:rPr>
        <w:t>[47]</w:t>
      </w:r>
      <w:r w:rsidRPr="00380DF3">
        <w:rPr>
          <w:rFonts w:ascii="Times" w:hAnsi="Times" w:cs="Times New Roman"/>
          <w:color w:val="000000" w:themeColor="text1"/>
          <w:szCs w:val="22"/>
        </w:rPr>
        <w:t>.</w:t>
      </w:r>
      <w:commentRangeEnd w:id="132"/>
      <w:r w:rsidR="00365CCB">
        <w:rPr>
          <w:rStyle w:val="CommentReference"/>
        </w:rPr>
        <w:commentReference w:id="132"/>
      </w:r>
    </w:p>
    <w:p w14:paraId="777EAF42" w14:textId="77777777" w:rsidR="00295DBA" w:rsidRDefault="00295DBA">
      <w:pPr>
        <w:contextualSpacing/>
        <w:rPr>
          <w:rFonts w:ascii="Times" w:hAnsi="Times" w:cs="Times New Roman"/>
          <w:color w:val="000000" w:themeColor="text1"/>
          <w:szCs w:val="22"/>
        </w:rPr>
      </w:pPr>
    </w:p>
    <w:p w14:paraId="606B72CE" w14:textId="290F8CB7" w:rsidR="00424825" w:rsidRDefault="00424825" w:rsidP="00B224D8">
      <w:pPr>
        <w:contextualSpacing/>
        <w:rPr>
          <w:rFonts w:ascii="Times" w:hAnsi="Times" w:cs="Times New Roman"/>
          <w:color w:val="000000" w:themeColor="text1"/>
          <w:szCs w:val="22"/>
        </w:rPr>
      </w:pPr>
      <w:r>
        <w:rPr>
          <w:rFonts w:ascii="Times" w:hAnsi="Times" w:cs="Times New Roman"/>
          <w:color w:val="000000" w:themeColor="text1"/>
          <w:szCs w:val="22"/>
        </w:rPr>
        <w:t xml:space="preserve">The tradeoffs between </w:t>
      </w:r>
      <w:r w:rsidR="008B7414">
        <w:rPr>
          <w:rFonts w:ascii="Times" w:hAnsi="Times" w:cs="Times New Roman"/>
          <w:color w:val="000000" w:themeColor="text1"/>
          <w:szCs w:val="22"/>
        </w:rPr>
        <w:t>financing mechanism</w:t>
      </w:r>
      <w:r w:rsidR="008A537A">
        <w:rPr>
          <w:rFonts w:ascii="Times" w:hAnsi="Times" w:cs="Times New Roman"/>
          <w:color w:val="000000" w:themeColor="text1"/>
          <w:szCs w:val="22"/>
        </w:rPr>
        <w:t>s</w:t>
      </w:r>
      <w:r>
        <w:rPr>
          <w:rFonts w:ascii="Times" w:hAnsi="Times" w:cs="Times New Roman"/>
          <w:color w:val="000000" w:themeColor="text1"/>
          <w:szCs w:val="22"/>
        </w:rPr>
        <w:t xml:space="preserve"> should be carefully considered in </w:t>
      </w:r>
      <w:r w:rsidRPr="008B41D4">
        <w:rPr>
          <w:rFonts w:ascii="Times" w:hAnsi="Times" w:cs="Times New Roman"/>
          <w:color w:val="000000" w:themeColor="text1"/>
          <w:szCs w:val="22"/>
        </w:rPr>
        <w:t>light of fishery characteristics and managemen</w:t>
      </w:r>
      <w:r w:rsidR="00BA541D">
        <w:rPr>
          <w:rFonts w:ascii="Times" w:hAnsi="Times" w:cs="Times New Roman"/>
          <w:color w:val="000000" w:themeColor="text1"/>
          <w:szCs w:val="22"/>
        </w:rPr>
        <w:t>t goals [12, 49</w:t>
      </w:r>
      <w:r w:rsidR="004A6F1F">
        <w:rPr>
          <w:rFonts w:ascii="Times" w:hAnsi="Times" w:cs="Times New Roman"/>
          <w:color w:val="000000" w:themeColor="text1"/>
          <w:szCs w:val="22"/>
        </w:rPr>
        <w:t>]</w:t>
      </w:r>
      <w:r w:rsidRPr="008B41D4">
        <w:rPr>
          <w:rFonts w:ascii="Times" w:hAnsi="Times" w:cs="Times New Roman"/>
          <w:color w:val="000000" w:themeColor="text1"/>
          <w:szCs w:val="22"/>
        </w:rPr>
        <w:t>.</w:t>
      </w:r>
      <w:r>
        <w:rPr>
          <w:rFonts w:ascii="Times" w:hAnsi="Times" w:cs="Times New Roman"/>
          <w:color w:val="000000" w:themeColor="text1"/>
          <w:szCs w:val="22"/>
        </w:rPr>
        <w:t xml:space="preserve"> The costs and feasibility associated with the mechanism, how the mechanism will distribute costs among users, and incentives that may be </w:t>
      </w:r>
      <w:r w:rsidR="004A6F1F">
        <w:rPr>
          <w:rFonts w:ascii="Times" w:hAnsi="Times" w:cs="Times New Roman"/>
          <w:color w:val="000000" w:themeColor="text1"/>
          <w:szCs w:val="22"/>
        </w:rPr>
        <w:t>ge</w:t>
      </w:r>
      <w:r w:rsidR="00BA541D">
        <w:rPr>
          <w:rFonts w:ascii="Times" w:hAnsi="Times" w:cs="Times New Roman"/>
          <w:color w:val="000000" w:themeColor="text1"/>
          <w:szCs w:val="22"/>
        </w:rPr>
        <w:t>nerated should be determined [49</w:t>
      </w:r>
      <w:r w:rsidR="004A6F1F">
        <w:rPr>
          <w:rFonts w:ascii="Times" w:hAnsi="Times" w:cs="Times New Roman"/>
          <w:color w:val="000000" w:themeColor="text1"/>
          <w:szCs w:val="22"/>
        </w:rPr>
        <w:t>]</w:t>
      </w:r>
      <w:r w:rsidRPr="008B41D4">
        <w:rPr>
          <w:rFonts w:ascii="Times" w:hAnsi="Times" w:cs="Times New Roman"/>
          <w:color w:val="000000" w:themeColor="text1"/>
          <w:szCs w:val="22"/>
        </w:rPr>
        <w:t>.</w:t>
      </w:r>
      <w:r>
        <w:rPr>
          <w:rFonts w:ascii="Times" w:hAnsi="Times" w:cs="Times New Roman"/>
          <w:color w:val="000000" w:themeColor="text1"/>
          <w:szCs w:val="22"/>
        </w:rPr>
        <w:t xml:space="preserve"> For example, a license or fishery participation fee may be relatively simple and cheap to collect, but when a wide range of fishing capacity exists between participants, smaller-scale fishers often suffer a disproportionate loss in profits and may be forced out of the fishery </w:t>
      </w:r>
      <w:r w:rsidR="004A6F1F">
        <w:rPr>
          <w:rFonts w:ascii="Times" w:hAnsi="Times" w:cs="Times New Roman"/>
          <w:color w:val="000000" w:themeColor="text1"/>
          <w:szCs w:val="22"/>
        </w:rPr>
        <w:t>[46]</w:t>
      </w:r>
      <w:r w:rsidRPr="00380DF3">
        <w:rPr>
          <w:rFonts w:ascii="Times" w:hAnsi="Times" w:cs="Times New Roman"/>
          <w:color w:val="000000" w:themeColor="text1"/>
          <w:szCs w:val="22"/>
        </w:rPr>
        <w:t>.  I</w:t>
      </w:r>
      <w:r>
        <w:rPr>
          <w:rFonts w:ascii="Times" w:hAnsi="Times" w:cs="Times New Roman"/>
          <w:color w:val="000000" w:themeColor="text1"/>
          <w:szCs w:val="22"/>
        </w:rPr>
        <w:t xml:space="preserve">n other cases, a participation fee may have the desired effect of limiting participation in a </w:t>
      </w:r>
      <w:r w:rsidR="004A6F1F">
        <w:rPr>
          <w:rFonts w:ascii="Times" w:hAnsi="Times" w:cs="Times New Roman"/>
          <w:color w:val="000000" w:themeColor="text1"/>
          <w:szCs w:val="22"/>
        </w:rPr>
        <w:t xml:space="preserve">fishery [12]. </w:t>
      </w:r>
      <w:r>
        <w:rPr>
          <w:rFonts w:ascii="Times" w:hAnsi="Times" w:cs="Times New Roman"/>
          <w:color w:val="000000" w:themeColor="text1"/>
          <w:szCs w:val="22"/>
        </w:rPr>
        <w:t>A mechanism to tax a fishers’ input (effort) or output (catch) unit is more likely to evenly distribute the costs of enforcement among partic</w:t>
      </w:r>
      <w:r w:rsidR="004A6F1F">
        <w:rPr>
          <w:rFonts w:ascii="Times" w:hAnsi="Times" w:cs="Times New Roman"/>
          <w:color w:val="000000" w:themeColor="text1"/>
          <w:szCs w:val="22"/>
        </w:rPr>
        <w:t>ipants [12]</w:t>
      </w:r>
      <w:r>
        <w:rPr>
          <w:rFonts w:ascii="Times" w:hAnsi="Times" w:cs="Times New Roman"/>
          <w:color w:val="000000" w:themeColor="text1"/>
          <w:szCs w:val="22"/>
        </w:rPr>
        <w:t>. However, input taxes may unintentionally result in a total fishing effort increase because fishers are incentivized to increase untaxed effort units</w:t>
      </w:r>
      <w:r w:rsidR="005014F0">
        <w:rPr>
          <w:rFonts w:ascii="Times" w:hAnsi="Times" w:cs="Times New Roman"/>
          <w:color w:val="000000" w:themeColor="text1"/>
          <w:szCs w:val="22"/>
        </w:rPr>
        <w:t xml:space="preserve"> to make up for lost profits</w:t>
      </w:r>
      <w:r w:rsidRPr="00DD30C8">
        <w:rPr>
          <w:rFonts w:ascii="Times" w:hAnsi="Times" w:cs="Times New Roman"/>
          <w:color w:val="000000" w:themeColor="text1"/>
          <w:szCs w:val="22"/>
        </w:rPr>
        <w:t xml:space="preserve"> </w:t>
      </w:r>
      <w:r w:rsidR="004A6F1F">
        <w:rPr>
          <w:rFonts w:ascii="Times" w:hAnsi="Times" w:cs="Times New Roman"/>
          <w:color w:val="000000" w:themeColor="text1"/>
          <w:szCs w:val="22"/>
        </w:rPr>
        <w:t>[46]</w:t>
      </w:r>
      <w:r>
        <w:rPr>
          <w:rFonts w:ascii="Times" w:hAnsi="Times" w:cs="Times New Roman"/>
          <w:color w:val="000000" w:themeColor="text1"/>
          <w:szCs w:val="22"/>
        </w:rPr>
        <w:t xml:space="preserve">. In </w:t>
      </w:r>
      <w:r w:rsidR="00F145B5">
        <w:rPr>
          <w:rFonts w:ascii="Times" w:hAnsi="Times" w:cs="Times New Roman"/>
          <w:color w:val="000000" w:themeColor="text1"/>
          <w:szCs w:val="22"/>
        </w:rPr>
        <w:t>this</w:t>
      </w:r>
      <w:r>
        <w:rPr>
          <w:rFonts w:ascii="Times" w:hAnsi="Times" w:cs="Times New Roman"/>
          <w:color w:val="000000" w:themeColor="text1"/>
          <w:szCs w:val="22"/>
        </w:rPr>
        <w:t xml:space="preserve"> </w:t>
      </w:r>
      <w:r w:rsidR="005B1E15">
        <w:rPr>
          <w:rFonts w:ascii="Times" w:hAnsi="Times" w:cs="Times New Roman"/>
          <w:color w:val="000000" w:themeColor="text1"/>
          <w:szCs w:val="22"/>
        </w:rPr>
        <w:t>study</w:t>
      </w:r>
      <w:r>
        <w:rPr>
          <w:rFonts w:ascii="Times" w:hAnsi="Times" w:cs="Times New Roman"/>
          <w:color w:val="000000" w:themeColor="text1"/>
          <w:szCs w:val="22"/>
        </w:rPr>
        <w:t xml:space="preserve">, </w:t>
      </w:r>
      <w:r w:rsidR="005B1E15">
        <w:rPr>
          <w:rFonts w:ascii="Times" w:hAnsi="Times" w:cs="Times New Roman"/>
          <w:color w:val="000000" w:themeColor="text1"/>
          <w:szCs w:val="22"/>
        </w:rPr>
        <w:t>the landings tax</w:t>
      </w:r>
      <w:r>
        <w:rPr>
          <w:rFonts w:ascii="Times" w:hAnsi="Times" w:cs="Times New Roman"/>
          <w:color w:val="000000" w:themeColor="text1"/>
          <w:szCs w:val="22"/>
        </w:rPr>
        <w:t xml:space="preserve"> was the largest </w:t>
      </w:r>
      <w:r w:rsidR="005B1E15">
        <w:rPr>
          <w:rFonts w:ascii="Times" w:hAnsi="Times" w:cs="Times New Roman"/>
          <w:color w:val="000000" w:themeColor="text1"/>
          <w:szCs w:val="22"/>
        </w:rPr>
        <w:t>available financing revenue stream for archetypes 1 and 3</w:t>
      </w:r>
      <w:r>
        <w:rPr>
          <w:rFonts w:ascii="Times" w:hAnsi="Times" w:cs="Times New Roman"/>
          <w:color w:val="000000" w:themeColor="text1"/>
          <w:szCs w:val="22"/>
        </w:rPr>
        <w:t>. A landings tax has been an effective method of recovering enforcement costs in fisheries with an adequate level of monitori</w:t>
      </w:r>
      <w:r w:rsidR="00BA541D">
        <w:rPr>
          <w:rFonts w:ascii="Times" w:hAnsi="Times" w:cs="Times New Roman"/>
          <w:color w:val="000000" w:themeColor="text1"/>
          <w:szCs w:val="22"/>
        </w:rPr>
        <w:t>ng and enforcement [50</w:t>
      </w:r>
      <w:r w:rsidR="004A6F1F">
        <w:rPr>
          <w:rFonts w:ascii="Times" w:hAnsi="Times" w:cs="Times New Roman"/>
          <w:color w:val="000000" w:themeColor="text1"/>
          <w:szCs w:val="22"/>
        </w:rPr>
        <w:t>]</w:t>
      </w:r>
      <w:r>
        <w:rPr>
          <w:rFonts w:ascii="Times" w:hAnsi="Times" w:cs="Times New Roman"/>
          <w:color w:val="000000" w:themeColor="text1"/>
          <w:szCs w:val="22"/>
        </w:rPr>
        <w:t xml:space="preserve">. </w:t>
      </w:r>
      <w:r w:rsidR="00AE6716">
        <w:rPr>
          <w:rFonts w:ascii="Times" w:hAnsi="Times" w:cs="Times New Roman"/>
          <w:color w:val="000000" w:themeColor="text1"/>
          <w:szCs w:val="22"/>
        </w:rPr>
        <w:t>This approach, however, assumes that landings are being fully and accurately reported, and may create incentives for underreporting.</w:t>
      </w:r>
      <w:r w:rsidR="00D81EEB">
        <w:rPr>
          <w:rFonts w:ascii="Times" w:hAnsi="Times" w:cs="Times New Roman"/>
          <w:color w:val="000000" w:themeColor="text1"/>
          <w:szCs w:val="22"/>
        </w:rPr>
        <w:t xml:space="preserve"> </w:t>
      </w:r>
      <w:r w:rsidR="00AE6716">
        <w:rPr>
          <w:rFonts w:ascii="Times" w:hAnsi="Times" w:cs="Times New Roman"/>
          <w:color w:val="000000" w:themeColor="text1"/>
          <w:szCs w:val="22"/>
        </w:rPr>
        <w:t>A</w:t>
      </w:r>
      <w:r>
        <w:rPr>
          <w:rFonts w:ascii="Times" w:hAnsi="Times" w:cs="Times New Roman"/>
          <w:color w:val="000000" w:themeColor="text1"/>
          <w:szCs w:val="22"/>
        </w:rPr>
        <w:t xml:space="preserve"> landings tax on a local fishery in Tanzania created an incentive for fishers to underreport landing</w:t>
      </w:r>
      <w:r w:rsidR="004A6F1F">
        <w:rPr>
          <w:rFonts w:ascii="Times" w:hAnsi="Times" w:cs="Times New Roman"/>
          <w:color w:val="000000" w:themeColor="text1"/>
          <w:szCs w:val="22"/>
        </w:rPr>
        <w:t xml:space="preserve">s </w:t>
      </w:r>
      <w:r w:rsidR="00BA541D">
        <w:rPr>
          <w:rFonts w:ascii="Times" w:hAnsi="Times" w:cs="Times New Roman"/>
          <w:color w:val="000000" w:themeColor="text1"/>
          <w:szCs w:val="22"/>
        </w:rPr>
        <w:t>to reduce their landings tax [51</w:t>
      </w:r>
      <w:r w:rsidR="004A6F1F">
        <w:rPr>
          <w:rFonts w:ascii="Times" w:hAnsi="Times" w:cs="Times New Roman"/>
          <w:color w:val="000000" w:themeColor="text1"/>
          <w:szCs w:val="22"/>
        </w:rPr>
        <w:t>]</w:t>
      </w:r>
      <w:r w:rsidRPr="008B41D4">
        <w:rPr>
          <w:rFonts w:ascii="Times" w:hAnsi="Times" w:cs="Times New Roman"/>
          <w:color w:val="000000" w:themeColor="text1"/>
          <w:szCs w:val="22"/>
        </w:rPr>
        <w:t>.</w:t>
      </w:r>
      <w:r>
        <w:rPr>
          <w:rFonts w:ascii="Times" w:hAnsi="Times" w:cs="Times New Roman"/>
          <w:color w:val="000000" w:themeColor="text1"/>
          <w:szCs w:val="22"/>
        </w:rPr>
        <w:t xml:space="preserve"> </w:t>
      </w:r>
      <w:r w:rsidR="00D50823">
        <w:rPr>
          <w:rFonts w:ascii="Times" w:hAnsi="Times" w:cs="Times New Roman"/>
          <w:color w:val="000000" w:themeColor="text1"/>
          <w:szCs w:val="22"/>
        </w:rPr>
        <w:t>Export taxes are another option</w:t>
      </w:r>
      <w:r w:rsidR="005160C3">
        <w:rPr>
          <w:rFonts w:ascii="Times" w:hAnsi="Times" w:cs="Times New Roman"/>
          <w:color w:val="000000" w:themeColor="text1"/>
          <w:szCs w:val="22"/>
        </w:rPr>
        <w:t xml:space="preserve"> for cost recovery</w:t>
      </w:r>
      <w:r w:rsidR="00D50823">
        <w:rPr>
          <w:rFonts w:ascii="Times" w:hAnsi="Times" w:cs="Times New Roman"/>
          <w:color w:val="000000" w:themeColor="text1"/>
          <w:szCs w:val="22"/>
        </w:rPr>
        <w:t>, but also have unintended consequences</w:t>
      </w:r>
      <w:r w:rsidR="005160C3">
        <w:rPr>
          <w:rFonts w:ascii="Times" w:hAnsi="Times" w:cs="Times New Roman"/>
          <w:color w:val="000000" w:themeColor="text1"/>
          <w:szCs w:val="22"/>
        </w:rPr>
        <w:t>; such a tax may</w:t>
      </w:r>
      <w:r>
        <w:rPr>
          <w:rFonts w:ascii="Times" w:hAnsi="Times" w:cs="Times New Roman"/>
          <w:color w:val="000000" w:themeColor="text1"/>
          <w:szCs w:val="22"/>
        </w:rPr>
        <w:t xml:space="preserve"> negatively impact the value of the fishery if </w:t>
      </w:r>
      <w:r w:rsidR="00565938">
        <w:rPr>
          <w:rFonts w:ascii="Times" w:hAnsi="Times" w:cs="Times New Roman"/>
          <w:color w:val="000000" w:themeColor="text1"/>
          <w:szCs w:val="22"/>
        </w:rPr>
        <w:t xml:space="preserve">it causes sellers to sell </w:t>
      </w:r>
      <w:r>
        <w:rPr>
          <w:rFonts w:ascii="Times" w:hAnsi="Times" w:cs="Times New Roman"/>
          <w:color w:val="000000" w:themeColor="text1"/>
          <w:szCs w:val="22"/>
        </w:rPr>
        <w:t xml:space="preserve">a larger portion of </w:t>
      </w:r>
      <w:r w:rsidR="00565938">
        <w:rPr>
          <w:rFonts w:ascii="Times" w:hAnsi="Times" w:cs="Times New Roman"/>
          <w:color w:val="000000" w:themeColor="text1"/>
          <w:szCs w:val="22"/>
        </w:rPr>
        <w:t xml:space="preserve">catch </w:t>
      </w:r>
      <w:r>
        <w:rPr>
          <w:rFonts w:ascii="Times" w:hAnsi="Times" w:cs="Times New Roman"/>
          <w:color w:val="000000" w:themeColor="text1"/>
          <w:szCs w:val="22"/>
        </w:rPr>
        <w:t>local</w:t>
      </w:r>
      <w:r w:rsidR="000F34A4">
        <w:rPr>
          <w:rFonts w:ascii="Times" w:hAnsi="Times" w:cs="Times New Roman"/>
          <w:color w:val="000000" w:themeColor="text1"/>
          <w:szCs w:val="22"/>
        </w:rPr>
        <w:t>ly</w:t>
      </w:r>
      <w:r w:rsidR="00565938">
        <w:rPr>
          <w:rFonts w:ascii="Times" w:hAnsi="Times" w:cs="Times New Roman"/>
          <w:color w:val="000000" w:themeColor="text1"/>
          <w:szCs w:val="22"/>
        </w:rPr>
        <w:t xml:space="preserve"> to avoid </w:t>
      </w:r>
      <w:r w:rsidR="004C7344">
        <w:rPr>
          <w:rFonts w:ascii="Times" w:hAnsi="Times" w:cs="Times New Roman"/>
          <w:color w:val="000000" w:themeColor="text1"/>
          <w:szCs w:val="22"/>
        </w:rPr>
        <w:t xml:space="preserve">the </w:t>
      </w:r>
      <w:r w:rsidR="00565938">
        <w:rPr>
          <w:rFonts w:ascii="Times" w:hAnsi="Times" w:cs="Times New Roman"/>
          <w:color w:val="000000" w:themeColor="text1"/>
          <w:szCs w:val="22"/>
        </w:rPr>
        <w:t xml:space="preserve">export tax, thus flooding the </w:t>
      </w:r>
      <w:r>
        <w:rPr>
          <w:rFonts w:ascii="Times" w:hAnsi="Times" w:cs="Times New Roman"/>
          <w:color w:val="000000" w:themeColor="text1"/>
          <w:szCs w:val="22"/>
        </w:rPr>
        <w:t xml:space="preserve">market </w:t>
      </w:r>
      <w:r w:rsidR="00565938">
        <w:rPr>
          <w:rFonts w:ascii="Times" w:hAnsi="Times" w:cs="Times New Roman"/>
          <w:color w:val="000000" w:themeColor="text1"/>
          <w:szCs w:val="22"/>
        </w:rPr>
        <w:t>and reducing</w:t>
      </w:r>
      <w:r w:rsidR="004A6F1F">
        <w:rPr>
          <w:rFonts w:ascii="Times" w:hAnsi="Times" w:cs="Times New Roman"/>
          <w:color w:val="000000" w:themeColor="text1"/>
          <w:szCs w:val="22"/>
        </w:rPr>
        <w:t xml:space="preserve"> product value [46]</w:t>
      </w:r>
      <w:r w:rsidR="00D50823">
        <w:rPr>
          <w:rFonts w:ascii="Times" w:hAnsi="Times" w:cs="Times New Roman"/>
          <w:color w:val="000000" w:themeColor="text1"/>
          <w:szCs w:val="22"/>
        </w:rPr>
        <w:t>.</w:t>
      </w:r>
    </w:p>
    <w:p w14:paraId="15203064" w14:textId="77777777" w:rsidR="00424825" w:rsidRDefault="00424825" w:rsidP="00424825">
      <w:pPr>
        <w:contextualSpacing/>
        <w:rPr>
          <w:rFonts w:ascii="Times" w:hAnsi="Times" w:cs="Times New Roman"/>
          <w:color w:val="000000" w:themeColor="text1"/>
          <w:szCs w:val="22"/>
        </w:rPr>
      </w:pPr>
    </w:p>
    <w:p w14:paraId="0EED20DB" w14:textId="792B196E" w:rsidR="00424825" w:rsidRDefault="00424825" w:rsidP="00B224D8">
      <w:pPr>
        <w:contextualSpacing/>
        <w:rPr>
          <w:rFonts w:ascii="Times" w:hAnsi="Times" w:cs="Times New Roman"/>
          <w:color w:val="000000" w:themeColor="text1"/>
          <w:szCs w:val="22"/>
        </w:rPr>
      </w:pPr>
      <w:r>
        <w:rPr>
          <w:rFonts w:ascii="Times" w:hAnsi="Times" w:cs="Times New Roman"/>
          <w:color w:val="000000" w:themeColor="text1"/>
          <w:szCs w:val="22"/>
        </w:rPr>
        <w:t xml:space="preserve">In </w:t>
      </w:r>
      <w:r w:rsidR="00F145B5">
        <w:rPr>
          <w:rFonts w:ascii="Times" w:hAnsi="Times" w:cs="Times New Roman"/>
          <w:color w:val="000000" w:themeColor="text1"/>
          <w:szCs w:val="22"/>
        </w:rPr>
        <w:t>this</w:t>
      </w:r>
      <w:r>
        <w:rPr>
          <w:rFonts w:ascii="Times" w:hAnsi="Times" w:cs="Times New Roman"/>
          <w:color w:val="000000" w:themeColor="text1"/>
          <w:szCs w:val="22"/>
        </w:rPr>
        <w:t xml:space="preserve"> </w:t>
      </w:r>
      <w:r w:rsidR="000823DD">
        <w:rPr>
          <w:rFonts w:ascii="Times" w:hAnsi="Times" w:cs="Times New Roman"/>
          <w:color w:val="000000" w:themeColor="text1"/>
          <w:szCs w:val="22"/>
        </w:rPr>
        <w:t>analysis</w:t>
      </w:r>
      <w:r>
        <w:rPr>
          <w:rFonts w:ascii="Times" w:hAnsi="Times" w:cs="Times New Roman"/>
          <w:color w:val="000000" w:themeColor="text1"/>
          <w:szCs w:val="22"/>
        </w:rPr>
        <w:t xml:space="preserve">, </w:t>
      </w:r>
      <w:r w:rsidR="00031B4D">
        <w:rPr>
          <w:rFonts w:ascii="Times" w:hAnsi="Times" w:cs="Times New Roman"/>
          <w:color w:val="000000" w:themeColor="text1"/>
          <w:szCs w:val="22"/>
        </w:rPr>
        <w:t xml:space="preserve">the </w:t>
      </w:r>
      <w:r>
        <w:rPr>
          <w:rFonts w:ascii="Times" w:hAnsi="Times" w:cs="Times New Roman"/>
          <w:color w:val="000000" w:themeColor="text1"/>
          <w:szCs w:val="22"/>
        </w:rPr>
        <w:t>break</w:t>
      </w:r>
      <w:r w:rsidR="000F34A4">
        <w:rPr>
          <w:rFonts w:ascii="Times" w:hAnsi="Times" w:cs="Times New Roman"/>
          <w:color w:val="000000" w:themeColor="text1"/>
          <w:szCs w:val="22"/>
        </w:rPr>
        <w:t>-</w:t>
      </w:r>
      <w:r w:rsidR="00031B4D">
        <w:rPr>
          <w:rFonts w:ascii="Times" w:hAnsi="Times" w:cs="Times New Roman"/>
          <w:color w:val="000000" w:themeColor="text1"/>
          <w:szCs w:val="22"/>
        </w:rPr>
        <w:t>even point was highly dependent on the archetype and types of stakeholders contributing to cost recovery, especially at low stock conditions</w:t>
      </w:r>
      <w:r>
        <w:rPr>
          <w:rFonts w:ascii="Times" w:hAnsi="Times" w:cs="Times New Roman"/>
          <w:color w:val="000000" w:themeColor="text1"/>
          <w:szCs w:val="22"/>
        </w:rPr>
        <w:t xml:space="preserve">. This demonstrates the importance </w:t>
      </w:r>
      <w:r w:rsidR="00031B4D">
        <w:rPr>
          <w:rFonts w:ascii="Times" w:hAnsi="Times" w:cs="Times New Roman"/>
          <w:color w:val="000000" w:themeColor="text1"/>
          <w:szCs w:val="22"/>
        </w:rPr>
        <w:t xml:space="preserve">of having </w:t>
      </w:r>
      <w:r w:rsidR="00365CCB">
        <w:rPr>
          <w:rFonts w:ascii="Times" w:hAnsi="Times" w:cs="Times New Roman"/>
          <w:color w:val="000000" w:themeColor="text1"/>
          <w:szCs w:val="22"/>
        </w:rPr>
        <w:t>all benefiting parties</w:t>
      </w:r>
      <w:r w:rsidR="008A537A">
        <w:rPr>
          <w:rFonts w:ascii="Times" w:hAnsi="Times" w:cs="Times New Roman"/>
          <w:color w:val="000000" w:themeColor="text1"/>
          <w:szCs w:val="22"/>
        </w:rPr>
        <w:t>, not just fishing industries,</w:t>
      </w:r>
      <w:r w:rsidR="00031B4D">
        <w:rPr>
          <w:rFonts w:ascii="Times" w:hAnsi="Times" w:cs="Times New Roman"/>
          <w:color w:val="000000" w:themeColor="text1"/>
          <w:szCs w:val="22"/>
        </w:rPr>
        <w:t xml:space="preserve"> contribute to enforcement cost recovery </w:t>
      </w:r>
      <w:r w:rsidR="00BA541D">
        <w:rPr>
          <w:rFonts w:ascii="Times" w:hAnsi="Times" w:cs="Times New Roman"/>
          <w:color w:val="000000" w:themeColor="text1"/>
          <w:szCs w:val="22"/>
        </w:rPr>
        <w:t>[50</w:t>
      </w:r>
      <w:r w:rsidR="004A6F1F">
        <w:rPr>
          <w:rFonts w:ascii="Times" w:hAnsi="Times" w:cs="Times New Roman"/>
          <w:color w:val="000000" w:themeColor="text1"/>
          <w:szCs w:val="22"/>
        </w:rPr>
        <w:t>]</w:t>
      </w:r>
      <w:r>
        <w:rPr>
          <w:rFonts w:ascii="Times" w:hAnsi="Times" w:cs="Times New Roman"/>
          <w:color w:val="000000" w:themeColor="text1"/>
          <w:szCs w:val="22"/>
        </w:rPr>
        <w:t xml:space="preserve">. This is </w:t>
      </w:r>
      <w:r w:rsidR="00031B4D">
        <w:rPr>
          <w:rFonts w:ascii="Times" w:hAnsi="Times" w:cs="Times New Roman"/>
          <w:color w:val="000000" w:themeColor="text1"/>
          <w:szCs w:val="22"/>
        </w:rPr>
        <w:t xml:space="preserve">an </w:t>
      </w:r>
      <w:r>
        <w:rPr>
          <w:rFonts w:ascii="Times" w:hAnsi="Times" w:cs="Times New Roman"/>
          <w:color w:val="000000" w:themeColor="text1"/>
          <w:szCs w:val="22"/>
        </w:rPr>
        <w:t xml:space="preserve">especially </w:t>
      </w:r>
      <w:r w:rsidR="00031B4D">
        <w:rPr>
          <w:rFonts w:ascii="Times" w:hAnsi="Times" w:cs="Times New Roman"/>
          <w:color w:val="000000" w:themeColor="text1"/>
          <w:szCs w:val="22"/>
        </w:rPr>
        <w:t>important</w:t>
      </w:r>
      <w:r>
        <w:rPr>
          <w:rFonts w:ascii="Times" w:hAnsi="Times" w:cs="Times New Roman"/>
          <w:color w:val="000000" w:themeColor="text1"/>
          <w:szCs w:val="22"/>
        </w:rPr>
        <w:t xml:space="preserve"> </w:t>
      </w:r>
      <w:r w:rsidR="00031B4D">
        <w:rPr>
          <w:rFonts w:ascii="Times" w:hAnsi="Times" w:cs="Times New Roman"/>
          <w:color w:val="000000" w:themeColor="text1"/>
          <w:szCs w:val="22"/>
        </w:rPr>
        <w:t xml:space="preserve">consideration </w:t>
      </w:r>
      <w:r>
        <w:rPr>
          <w:rFonts w:ascii="Times" w:hAnsi="Times" w:cs="Times New Roman"/>
          <w:color w:val="000000" w:themeColor="text1"/>
          <w:szCs w:val="22"/>
        </w:rPr>
        <w:t xml:space="preserve">for areas where the poverty level of fishers makes recovering enforcement costs through the fishing industry </w:t>
      </w:r>
      <w:r w:rsidR="000823DD">
        <w:rPr>
          <w:rFonts w:ascii="Times" w:hAnsi="Times" w:cs="Times New Roman"/>
          <w:color w:val="000000" w:themeColor="text1"/>
          <w:szCs w:val="22"/>
        </w:rPr>
        <w:t xml:space="preserve">alone </w:t>
      </w:r>
      <w:r w:rsidR="00BA541D">
        <w:rPr>
          <w:rFonts w:ascii="Times" w:hAnsi="Times" w:cs="Times New Roman"/>
          <w:color w:val="000000" w:themeColor="text1"/>
          <w:szCs w:val="22"/>
        </w:rPr>
        <w:t>unfeasible [52</w:t>
      </w:r>
      <w:r w:rsidR="004A6F1F">
        <w:rPr>
          <w:rFonts w:ascii="Times" w:hAnsi="Times" w:cs="Times New Roman"/>
          <w:color w:val="000000" w:themeColor="text1"/>
          <w:szCs w:val="22"/>
        </w:rPr>
        <w:t>]</w:t>
      </w:r>
      <w:r w:rsidRPr="00D91EB3">
        <w:rPr>
          <w:rFonts w:ascii="Times" w:hAnsi="Times" w:cs="Times New Roman"/>
          <w:color w:val="000000" w:themeColor="text1"/>
          <w:szCs w:val="22"/>
        </w:rPr>
        <w:t>.</w:t>
      </w:r>
      <w:r>
        <w:rPr>
          <w:rFonts w:ascii="Times" w:hAnsi="Times" w:cs="Times New Roman"/>
          <w:color w:val="000000" w:themeColor="text1"/>
          <w:szCs w:val="22"/>
        </w:rPr>
        <w:t xml:space="preserve"> These same areas often lack financial resources to adequately </w:t>
      </w:r>
      <w:r w:rsidR="004A6F1F">
        <w:rPr>
          <w:rFonts w:ascii="Times" w:hAnsi="Times" w:cs="Times New Roman"/>
          <w:color w:val="000000" w:themeColor="text1"/>
          <w:szCs w:val="22"/>
        </w:rPr>
        <w:t>pr</w:t>
      </w:r>
      <w:r w:rsidR="00BA541D">
        <w:rPr>
          <w:rFonts w:ascii="Times" w:hAnsi="Times" w:cs="Times New Roman"/>
          <w:color w:val="000000" w:themeColor="text1"/>
          <w:szCs w:val="22"/>
        </w:rPr>
        <w:t>otect their marine resources [30</w:t>
      </w:r>
      <w:r w:rsidR="004A6F1F">
        <w:rPr>
          <w:rFonts w:ascii="Times" w:hAnsi="Times" w:cs="Times New Roman"/>
          <w:color w:val="000000" w:themeColor="text1"/>
          <w:szCs w:val="22"/>
        </w:rPr>
        <w:t xml:space="preserve">] </w:t>
      </w:r>
      <w:r>
        <w:rPr>
          <w:rFonts w:ascii="Times" w:hAnsi="Times" w:cs="Times New Roman"/>
          <w:color w:val="000000" w:themeColor="text1"/>
          <w:szCs w:val="22"/>
        </w:rPr>
        <w:t xml:space="preserve">yet marine related-tourism can offer </w:t>
      </w:r>
      <w:r w:rsidR="00031B4D">
        <w:rPr>
          <w:rFonts w:ascii="Times" w:hAnsi="Times" w:cs="Times New Roman"/>
          <w:color w:val="000000" w:themeColor="text1"/>
          <w:szCs w:val="22"/>
        </w:rPr>
        <w:t xml:space="preserve">an </w:t>
      </w:r>
      <w:r>
        <w:rPr>
          <w:rFonts w:ascii="Times" w:hAnsi="Times" w:cs="Times New Roman"/>
          <w:color w:val="000000" w:themeColor="text1"/>
          <w:szCs w:val="22"/>
        </w:rPr>
        <w:t xml:space="preserve">opportunity to improve the local </w:t>
      </w:r>
      <w:r w:rsidR="00BA541D">
        <w:rPr>
          <w:rFonts w:ascii="Times" w:hAnsi="Times" w:cs="Times New Roman"/>
          <w:color w:val="000000" w:themeColor="text1"/>
          <w:szCs w:val="22"/>
        </w:rPr>
        <w:t>economy [49, 53</w:t>
      </w:r>
      <w:r w:rsidR="004A6F1F">
        <w:rPr>
          <w:rFonts w:ascii="Times" w:hAnsi="Times" w:cs="Times New Roman"/>
          <w:color w:val="000000" w:themeColor="text1"/>
          <w:szCs w:val="22"/>
        </w:rPr>
        <w:t xml:space="preserve">]. </w:t>
      </w:r>
      <w:r w:rsidRPr="00D91EB3">
        <w:rPr>
          <w:rFonts w:ascii="Times" w:hAnsi="Times" w:cs="Times New Roman"/>
          <w:color w:val="000000" w:themeColor="text1"/>
          <w:szCs w:val="22"/>
        </w:rPr>
        <w:t>For</w:t>
      </w:r>
      <w:r>
        <w:rPr>
          <w:rFonts w:ascii="Times" w:hAnsi="Times" w:cs="Times New Roman"/>
          <w:color w:val="000000" w:themeColor="text1"/>
          <w:szCs w:val="22"/>
        </w:rPr>
        <w:t xml:space="preserve"> example, in Mozambique a survey of divers revealed that the majority of dive tourists were attracted to </w:t>
      </w:r>
      <w:r w:rsidRPr="00D91EB3">
        <w:rPr>
          <w:rFonts w:ascii="Times" w:hAnsi="Times" w:cs="Times New Roman"/>
          <w:color w:val="000000" w:themeColor="text1"/>
          <w:szCs w:val="22"/>
        </w:rPr>
        <w:t>the area because of the healthy marine ecosystem and th</w:t>
      </w:r>
      <w:r w:rsidR="004A6F1F">
        <w:rPr>
          <w:rFonts w:ascii="Times" w:hAnsi="Times" w:cs="Times New Roman"/>
          <w:color w:val="000000" w:themeColor="text1"/>
          <w:szCs w:val="22"/>
        </w:rPr>
        <w:t>e presence of c</w:t>
      </w:r>
      <w:r w:rsidR="00BA541D">
        <w:rPr>
          <w:rFonts w:ascii="Times" w:hAnsi="Times" w:cs="Times New Roman"/>
          <w:color w:val="000000" w:themeColor="text1"/>
          <w:szCs w:val="22"/>
        </w:rPr>
        <w:t>ertain species [54</w:t>
      </w:r>
      <w:r w:rsidR="004A6F1F">
        <w:rPr>
          <w:rFonts w:ascii="Times" w:hAnsi="Times" w:cs="Times New Roman"/>
          <w:color w:val="000000" w:themeColor="text1"/>
          <w:szCs w:val="22"/>
        </w:rPr>
        <w:t>]</w:t>
      </w:r>
      <w:r w:rsidRPr="00D91EB3">
        <w:rPr>
          <w:rFonts w:ascii="Times" w:hAnsi="Times" w:cs="Times New Roman"/>
          <w:color w:val="000000" w:themeColor="text1"/>
          <w:szCs w:val="22"/>
        </w:rPr>
        <w:t>. How</w:t>
      </w:r>
      <w:r>
        <w:rPr>
          <w:rFonts w:ascii="Times" w:hAnsi="Times" w:cs="Times New Roman"/>
          <w:color w:val="000000" w:themeColor="text1"/>
          <w:szCs w:val="22"/>
        </w:rPr>
        <w:t xml:space="preserve">ever, the species that attracted the divers were also targeted by a fishery </w:t>
      </w:r>
      <w:r w:rsidR="005D54E4">
        <w:rPr>
          <w:rFonts w:ascii="Times" w:hAnsi="Times" w:cs="Times New Roman"/>
          <w:color w:val="000000" w:themeColor="text1"/>
          <w:szCs w:val="22"/>
        </w:rPr>
        <w:t>with poorly enforced</w:t>
      </w:r>
      <w:r>
        <w:rPr>
          <w:rFonts w:ascii="Times" w:hAnsi="Times" w:cs="Times New Roman"/>
          <w:color w:val="000000" w:themeColor="text1"/>
          <w:szCs w:val="22"/>
        </w:rPr>
        <w:t xml:space="preserve"> management. In this case, using revenue generated from the tourism </w:t>
      </w:r>
      <w:r w:rsidR="005D54E4">
        <w:rPr>
          <w:rFonts w:ascii="Times" w:hAnsi="Times" w:cs="Times New Roman"/>
          <w:color w:val="000000" w:themeColor="text1"/>
          <w:szCs w:val="22"/>
        </w:rPr>
        <w:t>industry</w:t>
      </w:r>
      <w:r>
        <w:rPr>
          <w:rFonts w:ascii="Times" w:hAnsi="Times" w:cs="Times New Roman"/>
          <w:color w:val="000000" w:themeColor="text1"/>
          <w:szCs w:val="22"/>
        </w:rPr>
        <w:t xml:space="preserve"> to finance fisheries enforcement would likely yield large benefits to both industries.</w:t>
      </w:r>
    </w:p>
    <w:p w14:paraId="3A1231B3" w14:textId="77777777" w:rsidR="00424825" w:rsidRDefault="00424825" w:rsidP="00424825">
      <w:pPr>
        <w:contextualSpacing/>
        <w:rPr>
          <w:rFonts w:ascii="Times" w:hAnsi="Times" w:cs="Times New Roman"/>
          <w:color w:val="000000" w:themeColor="text1"/>
          <w:szCs w:val="22"/>
        </w:rPr>
      </w:pPr>
    </w:p>
    <w:p w14:paraId="67096615" w14:textId="2A1A64C7" w:rsidR="00424825" w:rsidRDefault="000543DC" w:rsidP="00B224D8">
      <w:pPr>
        <w:contextualSpacing/>
        <w:rPr>
          <w:rFonts w:ascii="Times" w:hAnsi="Times" w:cs="Times New Roman"/>
          <w:color w:val="000000" w:themeColor="text1"/>
          <w:szCs w:val="22"/>
        </w:rPr>
      </w:pPr>
      <w:r>
        <w:rPr>
          <w:rFonts w:ascii="Times" w:hAnsi="Times" w:cs="Times New Roman"/>
          <w:color w:val="000000" w:themeColor="text1"/>
          <w:szCs w:val="22"/>
        </w:rPr>
        <w:t>It is not uncommon for managers to use revenue generated from the tourism industry to finance</w:t>
      </w:r>
      <w:r w:rsidR="00424825">
        <w:rPr>
          <w:rFonts w:ascii="Times" w:hAnsi="Times" w:cs="Times New Roman"/>
          <w:color w:val="000000" w:themeColor="text1"/>
          <w:szCs w:val="22"/>
        </w:rPr>
        <w:t xml:space="preserve"> the costs of </w:t>
      </w:r>
      <w:r>
        <w:rPr>
          <w:rFonts w:ascii="Times" w:hAnsi="Times" w:cs="Times New Roman"/>
          <w:color w:val="000000" w:themeColor="text1"/>
          <w:szCs w:val="22"/>
        </w:rPr>
        <w:t>enforcement of a</w:t>
      </w:r>
      <w:r w:rsidR="00424825">
        <w:rPr>
          <w:rFonts w:ascii="Times" w:hAnsi="Times" w:cs="Times New Roman"/>
          <w:color w:val="000000" w:themeColor="text1"/>
          <w:szCs w:val="22"/>
        </w:rPr>
        <w:t xml:space="preserve"> designated </w:t>
      </w:r>
      <w:r w:rsidR="004A6F1F">
        <w:rPr>
          <w:rFonts w:ascii="Times" w:hAnsi="Times" w:cs="Times New Roman"/>
          <w:color w:val="000000" w:themeColor="text1"/>
          <w:szCs w:val="22"/>
        </w:rPr>
        <w:t>spati</w:t>
      </w:r>
      <w:r w:rsidR="00BA541D">
        <w:rPr>
          <w:rFonts w:ascii="Times" w:hAnsi="Times" w:cs="Times New Roman"/>
          <w:color w:val="000000" w:themeColor="text1"/>
          <w:szCs w:val="22"/>
        </w:rPr>
        <w:t>al area or marine reserve [49, 55</w:t>
      </w:r>
      <w:r w:rsidR="004A6F1F">
        <w:rPr>
          <w:rFonts w:ascii="Times" w:hAnsi="Times" w:cs="Times New Roman"/>
          <w:color w:val="000000" w:themeColor="text1"/>
          <w:szCs w:val="22"/>
        </w:rPr>
        <w:t xml:space="preserve">]. </w:t>
      </w:r>
      <w:r w:rsidR="00424825">
        <w:rPr>
          <w:rFonts w:ascii="Times" w:hAnsi="Times" w:cs="Times New Roman"/>
          <w:color w:val="000000" w:themeColor="text1"/>
          <w:szCs w:val="22"/>
        </w:rPr>
        <w:t xml:space="preserve">However, </w:t>
      </w:r>
      <w:r>
        <w:rPr>
          <w:rFonts w:ascii="Times" w:hAnsi="Times" w:cs="Times New Roman"/>
          <w:color w:val="000000" w:themeColor="text1"/>
          <w:szCs w:val="22"/>
        </w:rPr>
        <w:t xml:space="preserve">the surrounding </w:t>
      </w:r>
      <w:r w:rsidR="00424825">
        <w:rPr>
          <w:rFonts w:ascii="Times" w:hAnsi="Times" w:cs="Times New Roman"/>
          <w:color w:val="000000" w:themeColor="text1"/>
          <w:szCs w:val="22"/>
        </w:rPr>
        <w:t xml:space="preserve">fisheries may not receive </w:t>
      </w:r>
      <w:r>
        <w:rPr>
          <w:rFonts w:ascii="Times" w:hAnsi="Times" w:cs="Times New Roman"/>
          <w:color w:val="000000" w:themeColor="text1"/>
          <w:szCs w:val="22"/>
        </w:rPr>
        <w:t xml:space="preserve">spillover </w:t>
      </w:r>
      <w:r w:rsidR="00424825">
        <w:rPr>
          <w:rFonts w:ascii="Times" w:hAnsi="Times" w:cs="Times New Roman"/>
          <w:color w:val="000000" w:themeColor="text1"/>
          <w:szCs w:val="22"/>
        </w:rPr>
        <w:t xml:space="preserve">benefits from these </w:t>
      </w:r>
      <w:r>
        <w:rPr>
          <w:rFonts w:ascii="Times" w:hAnsi="Times" w:cs="Times New Roman"/>
          <w:color w:val="000000" w:themeColor="text1"/>
          <w:szCs w:val="22"/>
        </w:rPr>
        <w:t xml:space="preserve">protected </w:t>
      </w:r>
      <w:r w:rsidR="00424825">
        <w:rPr>
          <w:rFonts w:ascii="Times" w:hAnsi="Times" w:cs="Times New Roman"/>
          <w:color w:val="000000" w:themeColor="text1"/>
          <w:szCs w:val="22"/>
        </w:rPr>
        <w:t xml:space="preserve">areas if management and enforcement outside of designated spatial areas is </w:t>
      </w:r>
      <w:r w:rsidR="008A537A">
        <w:rPr>
          <w:rFonts w:ascii="Times" w:hAnsi="Times" w:cs="Times New Roman"/>
          <w:color w:val="000000" w:themeColor="text1"/>
          <w:szCs w:val="22"/>
        </w:rPr>
        <w:t>in</w:t>
      </w:r>
      <w:r w:rsidR="00424825">
        <w:rPr>
          <w:rFonts w:ascii="Times" w:hAnsi="Times" w:cs="Times New Roman"/>
          <w:color w:val="000000" w:themeColor="text1"/>
          <w:szCs w:val="22"/>
        </w:rPr>
        <w:t xml:space="preserve">adequate. If revenue generated from tourism associated with a marine reserve could be used to finance fisheries enforcement outside of the marine reserve as well, the benefits of marine reserves to fisheries would likely increase. Although </w:t>
      </w:r>
      <w:r w:rsidR="007972B1">
        <w:rPr>
          <w:rFonts w:ascii="Times" w:hAnsi="Times" w:cs="Times New Roman"/>
          <w:color w:val="000000" w:themeColor="text1"/>
          <w:szCs w:val="22"/>
        </w:rPr>
        <w:t xml:space="preserve">the literature does not show </w:t>
      </w:r>
      <w:r w:rsidR="00424825">
        <w:rPr>
          <w:rFonts w:ascii="Times" w:hAnsi="Times" w:cs="Times New Roman"/>
          <w:color w:val="000000" w:themeColor="text1"/>
          <w:szCs w:val="22"/>
        </w:rPr>
        <w:t xml:space="preserve">documented examples of </w:t>
      </w:r>
      <w:r w:rsidR="00704141">
        <w:rPr>
          <w:rFonts w:ascii="Times" w:hAnsi="Times" w:cs="Times New Roman"/>
          <w:color w:val="000000" w:themeColor="text1"/>
          <w:szCs w:val="22"/>
        </w:rPr>
        <w:t xml:space="preserve">tourism revenue </w:t>
      </w:r>
      <w:r w:rsidR="00D23AC1">
        <w:rPr>
          <w:rFonts w:ascii="Times" w:hAnsi="Times" w:cs="Times New Roman"/>
          <w:color w:val="000000" w:themeColor="text1"/>
          <w:szCs w:val="22"/>
        </w:rPr>
        <w:t>can be</w:t>
      </w:r>
      <w:r w:rsidR="00704141">
        <w:rPr>
          <w:rFonts w:ascii="Times" w:hAnsi="Times" w:cs="Times New Roman"/>
          <w:color w:val="000000" w:themeColor="text1"/>
          <w:szCs w:val="22"/>
        </w:rPr>
        <w:t xml:space="preserve"> used to enforce </w:t>
      </w:r>
      <w:r w:rsidR="00486222">
        <w:rPr>
          <w:rFonts w:ascii="Times" w:hAnsi="Times" w:cs="Times New Roman"/>
          <w:color w:val="000000" w:themeColor="text1"/>
          <w:szCs w:val="22"/>
        </w:rPr>
        <w:t>fisheries regulations</w:t>
      </w:r>
      <w:r w:rsidR="00704141">
        <w:rPr>
          <w:rFonts w:ascii="Times" w:hAnsi="Times" w:cs="Times New Roman"/>
          <w:color w:val="000000" w:themeColor="text1"/>
          <w:szCs w:val="22"/>
        </w:rPr>
        <w:t xml:space="preserve"> within fished areas</w:t>
      </w:r>
      <w:r w:rsidR="00424825">
        <w:rPr>
          <w:rFonts w:ascii="Times" w:hAnsi="Times" w:cs="Times New Roman"/>
          <w:color w:val="000000" w:themeColor="text1"/>
          <w:szCs w:val="22"/>
        </w:rPr>
        <w:t xml:space="preserve">, studies have </w:t>
      </w:r>
      <w:r w:rsidR="004129F8">
        <w:rPr>
          <w:rFonts w:ascii="Times" w:hAnsi="Times" w:cs="Times New Roman"/>
          <w:color w:val="000000" w:themeColor="text1"/>
          <w:szCs w:val="22"/>
        </w:rPr>
        <w:t>shown that</w:t>
      </w:r>
      <w:r w:rsidR="00424825">
        <w:rPr>
          <w:rFonts w:ascii="Times" w:hAnsi="Times" w:cs="Times New Roman"/>
          <w:color w:val="000000" w:themeColor="text1"/>
          <w:szCs w:val="22"/>
        </w:rPr>
        <w:t xml:space="preserve"> tourists</w:t>
      </w:r>
      <w:r w:rsidR="004129F8">
        <w:rPr>
          <w:rFonts w:ascii="Times" w:hAnsi="Times" w:cs="Times New Roman"/>
          <w:color w:val="000000" w:themeColor="text1"/>
          <w:szCs w:val="22"/>
        </w:rPr>
        <w:t xml:space="preserve"> may be willing to pay more for their experiences </w:t>
      </w:r>
      <w:r w:rsidR="00BA541D">
        <w:rPr>
          <w:rFonts w:ascii="Times" w:hAnsi="Times" w:cs="Times New Roman"/>
          <w:color w:val="000000" w:themeColor="text1"/>
          <w:szCs w:val="22"/>
        </w:rPr>
        <w:t>[52, 53</w:t>
      </w:r>
      <w:r w:rsidR="004A6F1F">
        <w:rPr>
          <w:rFonts w:ascii="Times" w:hAnsi="Times" w:cs="Times New Roman"/>
          <w:color w:val="000000" w:themeColor="text1"/>
          <w:szCs w:val="22"/>
        </w:rPr>
        <w:t xml:space="preserve">] </w:t>
      </w:r>
      <w:r w:rsidR="00486222" w:rsidRPr="00D91EB3">
        <w:rPr>
          <w:rFonts w:ascii="Times" w:hAnsi="Times" w:cs="Times New Roman"/>
          <w:color w:val="000000" w:themeColor="text1"/>
          <w:szCs w:val="22"/>
        </w:rPr>
        <w:t>this</w:t>
      </w:r>
      <w:r w:rsidR="00486222">
        <w:rPr>
          <w:rFonts w:ascii="Times" w:hAnsi="Times" w:cs="Times New Roman"/>
          <w:color w:val="000000" w:themeColor="text1"/>
          <w:szCs w:val="22"/>
        </w:rPr>
        <w:t xml:space="preserve"> increased revenue could be used to pay for enforcement of management within fished areas</w:t>
      </w:r>
      <w:r w:rsidR="00477DF8">
        <w:rPr>
          <w:rFonts w:ascii="Times" w:hAnsi="Times" w:cs="Times New Roman"/>
          <w:color w:val="000000" w:themeColor="text1"/>
          <w:szCs w:val="22"/>
        </w:rPr>
        <w:t>.</w:t>
      </w:r>
    </w:p>
    <w:p w14:paraId="33D9577B" w14:textId="77777777" w:rsidR="00424825" w:rsidRDefault="00424825" w:rsidP="00707381">
      <w:pPr>
        <w:contextualSpacing/>
        <w:rPr>
          <w:rFonts w:ascii="Times" w:hAnsi="Times" w:cs="Times New Roman"/>
          <w:b/>
          <w:color w:val="000000" w:themeColor="text1"/>
          <w:szCs w:val="22"/>
        </w:rPr>
      </w:pPr>
    </w:p>
    <w:p w14:paraId="0A870340" w14:textId="11E6F4FE" w:rsidR="005276B4" w:rsidRDefault="00424825" w:rsidP="00707381">
      <w:pPr>
        <w:contextualSpacing/>
        <w:rPr>
          <w:rFonts w:ascii="Times" w:hAnsi="Times" w:cs="Times New Roman"/>
          <w:i/>
          <w:color w:val="000000" w:themeColor="text1"/>
          <w:szCs w:val="22"/>
        </w:rPr>
      </w:pPr>
      <w:r w:rsidRPr="00424825">
        <w:rPr>
          <w:rFonts w:ascii="Times" w:hAnsi="Times" w:cs="Times New Roman"/>
          <w:i/>
          <w:color w:val="000000" w:themeColor="text1"/>
          <w:szCs w:val="22"/>
        </w:rPr>
        <w:t>4.3 Assumptions</w:t>
      </w:r>
    </w:p>
    <w:p w14:paraId="52167BAC" w14:textId="77777777" w:rsidR="00295DBA" w:rsidRDefault="00295DBA" w:rsidP="00290E45">
      <w:pPr>
        <w:contextualSpacing/>
        <w:rPr>
          <w:rFonts w:ascii="Times" w:hAnsi="Times" w:cs="Times New Roman"/>
          <w:color w:val="000000" w:themeColor="text1"/>
          <w:szCs w:val="22"/>
        </w:rPr>
      </w:pPr>
    </w:p>
    <w:p w14:paraId="0C4D7CA2" w14:textId="23F946B7" w:rsidR="009D69B1" w:rsidDel="004750DB" w:rsidRDefault="00C07E1E" w:rsidP="00290E45">
      <w:pPr>
        <w:contextualSpacing/>
        <w:rPr>
          <w:del w:id="133" w:author="Gavin McDonald" w:date="2015-12-21T12:15:00Z"/>
          <w:rFonts w:ascii="Times" w:hAnsi="Times" w:cs="Times New Roman"/>
          <w:color w:val="000000" w:themeColor="text1"/>
          <w:szCs w:val="22"/>
        </w:rPr>
      </w:pPr>
      <w:r>
        <w:rPr>
          <w:rFonts w:ascii="Times" w:hAnsi="Times" w:cs="Times New Roman"/>
          <w:color w:val="000000" w:themeColor="text1"/>
          <w:szCs w:val="22"/>
        </w:rPr>
        <w:t xml:space="preserve">Importantly, </w:t>
      </w:r>
      <w:r w:rsidR="00573444">
        <w:rPr>
          <w:rFonts w:ascii="Times" w:hAnsi="Times" w:cs="Times New Roman"/>
          <w:color w:val="000000" w:themeColor="text1"/>
          <w:szCs w:val="22"/>
        </w:rPr>
        <w:t xml:space="preserve">there are </w:t>
      </w:r>
      <w:r w:rsidR="009D69B1">
        <w:rPr>
          <w:rFonts w:ascii="Times" w:hAnsi="Times" w:cs="Times New Roman"/>
          <w:color w:val="000000" w:themeColor="text1"/>
          <w:szCs w:val="22"/>
        </w:rPr>
        <w:t>a number of assumptions that if changed could impact the results of the model.</w:t>
      </w:r>
      <w:r w:rsidR="009D69B1" w:rsidRPr="009D69B1">
        <w:rPr>
          <w:rFonts w:ascii="Times" w:hAnsi="Times" w:cs="Times New Roman"/>
          <w:color w:val="000000" w:themeColor="text1"/>
          <w:szCs w:val="22"/>
        </w:rPr>
        <w:t xml:space="preserve"> </w:t>
      </w:r>
      <w:r w:rsidR="009D69B1">
        <w:rPr>
          <w:rFonts w:ascii="Times" w:hAnsi="Times" w:cs="Times New Roman"/>
          <w:color w:val="000000" w:themeColor="text1"/>
          <w:szCs w:val="22"/>
        </w:rPr>
        <w:t xml:space="preserve">First, while we assume that fishers are purely profit-maximizing and </w:t>
      </w:r>
      <w:r w:rsidR="00AE117A">
        <w:rPr>
          <w:rFonts w:ascii="Times" w:hAnsi="Times" w:cs="Times New Roman"/>
          <w:color w:val="000000" w:themeColor="text1"/>
          <w:szCs w:val="22"/>
        </w:rPr>
        <w:t>that their expected benefits are influenced by the probability of being prosecuted and fined</w:t>
      </w:r>
      <w:r w:rsidR="009D69B1">
        <w:rPr>
          <w:rFonts w:ascii="Times" w:hAnsi="Times" w:cs="Times New Roman"/>
          <w:color w:val="000000" w:themeColor="text1"/>
          <w:szCs w:val="22"/>
        </w:rPr>
        <w:t xml:space="preserve">, there are other factors that might influence fishing behavior including </w:t>
      </w:r>
      <w:r w:rsidR="00AE117A">
        <w:rPr>
          <w:rFonts w:ascii="Times" w:hAnsi="Times" w:cs="Times New Roman"/>
          <w:color w:val="000000" w:themeColor="text1"/>
          <w:szCs w:val="22"/>
        </w:rPr>
        <w:t>moral principles and social pressure/norms [26,56,57]. Where appropriate, the social costs of illegal fishing could be examined by adding an additional cost parameter to the expected benefit function [24, 26].</w:t>
      </w:r>
      <w:r w:rsidR="00AE117A" w:rsidRPr="00AE117A">
        <w:rPr>
          <w:rFonts w:ascii="Times" w:hAnsi="Times" w:cs="Times New Roman"/>
          <w:color w:val="000000" w:themeColor="text1"/>
          <w:szCs w:val="22"/>
        </w:rPr>
        <w:t xml:space="preserve"> </w:t>
      </w:r>
      <w:r w:rsidR="00AE117A">
        <w:rPr>
          <w:rFonts w:ascii="Times" w:hAnsi="Times" w:cs="Times New Roman"/>
          <w:color w:val="000000" w:themeColor="text1"/>
          <w:szCs w:val="22"/>
        </w:rPr>
        <w:t xml:space="preserve">Other factors that might affect fisher behavior include perceived fairness, perceived </w:t>
      </w:r>
      <w:r w:rsidR="00AE117A" w:rsidRPr="00203FC1">
        <w:rPr>
          <w:rFonts w:ascii="Times" w:hAnsi="Times" w:cs="Times New Roman"/>
          <w:color w:val="000000" w:themeColor="text1"/>
          <w:szCs w:val="22"/>
        </w:rPr>
        <w:t xml:space="preserve">legitimacy of rules and the management authority, and fisher involvement in management design and </w:t>
      </w:r>
      <w:r w:rsidR="00AE117A">
        <w:rPr>
          <w:rFonts w:ascii="Times" w:hAnsi="Times" w:cs="Times New Roman"/>
          <w:color w:val="000000" w:themeColor="text1"/>
          <w:szCs w:val="22"/>
        </w:rPr>
        <w:t>implementation [58].</w:t>
      </w:r>
      <w:r w:rsidR="00D625BE">
        <w:rPr>
          <w:rFonts w:ascii="Times" w:hAnsi="Times" w:cs="Times New Roman"/>
          <w:color w:val="000000" w:themeColor="text1"/>
          <w:szCs w:val="22"/>
        </w:rPr>
        <w:t xml:space="preserve"> </w:t>
      </w:r>
      <w:r w:rsidR="00D625BE" w:rsidRPr="00203FC1">
        <w:rPr>
          <w:rFonts w:ascii="Times" w:hAnsi="Times" w:cs="Times New Roman"/>
          <w:color w:val="000000" w:themeColor="text1"/>
          <w:szCs w:val="22"/>
        </w:rPr>
        <w:t>Co-management and other arrangements</w:t>
      </w:r>
      <w:r w:rsidR="00D625BE">
        <w:rPr>
          <w:rFonts w:ascii="Times" w:hAnsi="Times" w:cs="Times New Roman"/>
          <w:color w:val="000000" w:themeColor="text1"/>
          <w:szCs w:val="22"/>
        </w:rPr>
        <w:t xml:space="preserve"> such as cooperatives [59]</w:t>
      </w:r>
      <w:r w:rsidR="00D625BE" w:rsidRPr="00203FC1">
        <w:rPr>
          <w:rFonts w:ascii="Times" w:hAnsi="Times" w:cs="Times New Roman"/>
          <w:color w:val="000000" w:themeColor="text1"/>
          <w:szCs w:val="22"/>
        </w:rPr>
        <w:t xml:space="preserve"> that incorporate fisher participation in the design and implementation of management can strengthen perceived fairness, and </w:t>
      </w:r>
      <w:r w:rsidR="00D625BE">
        <w:rPr>
          <w:rFonts w:ascii="Times" w:hAnsi="Times" w:cs="Times New Roman"/>
          <w:color w:val="000000" w:themeColor="text1"/>
          <w:szCs w:val="22"/>
        </w:rPr>
        <w:t xml:space="preserve">possibly </w:t>
      </w:r>
      <w:r w:rsidR="00D625BE" w:rsidRPr="00203FC1">
        <w:rPr>
          <w:rFonts w:ascii="Times" w:hAnsi="Times" w:cs="Times New Roman"/>
          <w:color w:val="000000" w:themeColor="text1"/>
          <w:szCs w:val="22"/>
        </w:rPr>
        <w:t>therefo</w:t>
      </w:r>
      <w:r w:rsidR="00D625BE">
        <w:rPr>
          <w:rFonts w:ascii="Times" w:hAnsi="Times" w:cs="Times New Roman"/>
          <w:color w:val="000000" w:themeColor="text1"/>
          <w:szCs w:val="22"/>
        </w:rPr>
        <w:t>re compliance rates [58]</w:t>
      </w:r>
      <w:r w:rsidR="00D625BE" w:rsidRPr="00203FC1">
        <w:rPr>
          <w:rFonts w:ascii="Times" w:hAnsi="Times" w:cs="Times New Roman"/>
          <w:color w:val="000000" w:themeColor="text1"/>
          <w:szCs w:val="22"/>
        </w:rPr>
        <w:t>.</w:t>
      </w:r>
      <w:ins w:id="134" w:author="Gavin McDonald" w:date="2015-12-21T12:12:00Z">
        <w:r w:rsidR="00F717A6">
          <w:rPr>
            <w:rFonts w:ascii="Times" w:hAnsi="Times" w:cs="Times New Roman"/>
            <w:color w:val="000000" w:themeColor="text1"/>
            <w:szCs w:val="22"/>
          </w:rPr>
          <w:t xml:space="preserve"> These considerations </w:t>
        </w:r>
      </w:ins>
      <w:ins w:id="135" w:author="Gavin McDonald" w:date="2015-12-21T12:13:00Z">
        <w:r w:rsidR="00F717A6">
          <w:rPr>
            <w:rFonts w:ascii="Times" w:hAnsi="Times" w:cs="Times New Roman"/>
            <w:color w:val="000000" w:themeColor="text1"/>
            <w:szCs w:val="22"/>
          </w:rPr>
          <w:t>can</w:t>
        </w:r>
      </w:ins>
      <w:ins w:id="136" w:author="Gavin McDonald" w:date="2015-12-21T12:12:00Z">
        <w:r w:rsidR="00F717A6">
          <w:rPr>
            <w:rFonts w:ascii="Times" w:hAnsi="Times" w:cs="Times New Roman"/>
            <w:color w:val="000000" w:themeColor="text1"/>
            <w:szCs w:val="22"/>
          </w:rPr>
          <w:t xml:space="preserve"> especially </w:t>
        </w:r>
      </w:ins>
      <w:ins w:id="137" w:author="Gavin McDonald" w:date="2015-12-21T12:13:00Z">
        <w:r w:rsidR="00F717A6">
          <w:rPr>
            <w:rFonts w:ascii="Times" w:hAnsi="Times" w:cs="Times New Roman"/>
            <w:color w:val="000000" w:themeColor="text1"/>
            <w:szCs w:val="22"/>
          </w:rPr>
          <w:t>relevant</w:t>
        </w:r>
      </w:ins>
      <w:ins w:id="138" w:author="Gavin McDonald" w:date="2015-12-21T12:12:00Z">
        <w:r w:rsidR="00F717A6">
          <w:rPr>
            <w:rFonts w:ascii="Times" w:hAnsi="Times" w:cs="Times New Roman"/>
            <w:color w:val="000000" w:themeColor="text1"/>
            <w:szCs w:val="22"/>
          </w:rPr>
          <w:t xml:space="preserve"> when designing </w:t>
        </w:r>
      </w:ins>
      <w:ins w:id="139" w:author="Gavin McDonald" w:date="2015-12-21T12:13:00Z">
        <w:r w:rsidR="00F717A6">
          <w:rPr>
            <w:rFonts w:ascii="Times" w:hAnsi="Times" w:cs="Times New Roman"/>
            <w:color w:val="000000" w:themeColor="text1"/>
            <w:szCs w:val="22"/>
          </w:rPr>
          <w:t>new management and enforcement systems</w:t>
        </w:r>
      </w:ins>
      <w:ins w:id="140" w:author="Gavin McDonald" w:date="2015-12-21T12:12:00Z">
        <w:r w:rsidR="00F717A6">
          <w:rPr>
            <w:rFonts w:ascii="Times" w:hAnsi="Times" w:cs="Times New Roman"/>
            <w:color w:val="000000" w:themeColor="text1"/>
            <w:szCs w:val="22"/>
          </w:rPr>
          <w:t xml:space="preserve"> in small-scale fisheries.</w:t>
        </w:r>
      </w:ins>
      <w:ins w:id="141" w:author="Gavin McDonald" w:date="2015-12-21T12:15:00Z">
        <w:r w:rsidR="004750DB">
          <w:rPr>
            <w:rFonts w:ascii="Times" w:hAnsi="Times" w:cs="Times New Roman"/>
            <w:color w:val="000000" w:themeColor="text1"/>
            <w:szCs w:val="22"/>
          </w:rPr>
          <w:t xml:space="preserve"> </w:t>
        </w:r>
      </w:ins>
    </w:p>
    <w:p w14:paraId="3B9E005C" w14:textId="77777777" w:rsidR="00AE117A" w:rsidDel="004750DB" w:rsidRDefault="00AE117A" w:rsidP="00290E45">
      <w:pPr>
        <w:contextualSpacing/>
        <w:rPr>
          <w:del w:id="142" w:author="Gavin McDonald" w:date="2015-12-21T12:15:00Z"/>
          <w:rFonts w:ascii="Times" w:hAnsi="Times" w:cs="Times New Roman"/>
          <w:color w:val="000000" w:themeColor="text1"/>
          <w:szCs w:val="22"/>
        </w:rPr>
      </w:pPr>
    </w:p>
    <w:p w14:paraId="2150D5AB" w14:textId="6F267D47" w:rsidR="00203FC1" w:rsidRDefault="004750DB" w:rsidP="00290E45">
      <w:pPr>
        <w:contextualSpacing/>
        <w:rPr>
          <w:rFonts w:ascii="Times" w:hAnsi="Times" w:cs="Times New Roman"/>
          <w:color w:val="000000" w:themeColor="text1"/>
          <w:szCs w:val="22"/>
        </w:rPr>
      </w:pPr>
      <w:ins w:id="143" w:author="Gavin McDonald" w:date="2015-12-21T12:14:00Z">
        <w:r>
          <w:rPr>
            <w:rFonts w:ascii="Times" w:hAnsi="Times" w:cs="Times New Roman"/>
            <w:color w:val="000000" w:themeColor="text1"/>
            <w:szCs w:val="22"/>
          </w:rPr>
          <w:t>Moreover, t</w:t>
        </w:r>
      </w:ins>
      <w:del w:id="144" w:author="Gavin McDonald" w:date="2015-12-21T12:14:00Z">
        <w:r w:rsidR="00141D7B" w:rsidDel="004750DB">
          <w:rPr>
            <w:rFonts w:ascii="Times" w:hAnsi="Times" w:cs="Times New Roman"/>
            <w:color w:val="000000" w:themeColor="text1"/>
            <w:szCs w:val="22"/>
          </w:rPr>
          <w:delText>T</w:delText>
        </w:r>
      </w:del>
      <w:r w:rsidR="00141D7B">
        <w:rPr>
          <w:rFonts w:ascii="Times" w:hAnsi="Times" w:cs="Times New Roman"/>
          <w:color w:val="000000" w:themeColor="text1"/>
          <w:szCs w:val="22"/>
        </w:rPr>
        <w:t xml:space="preserve">he existence of these </w:t>
      </w:r>
      <w:r w:rsidR="00F561E2">
        <w:rPr>
          <w:rFonts w:ascii="Times" w:hAnsi="Times" w:cs="Times New Roman"/>
          <w:color w:val="000000" w:themeColor="text1"/>
          <w:szCs w:val="22"/>
        </w:rPr>
        <w:t>behavior-</w:t>
      </w:r>
      <w:r w:rsidR="00141D7B">
        <w:rPr>
          <w:rFonts w:ascii="Times" w:hAnsi="Times" w:cs="Times New Roman"/>
          <w:color w:val="000000" w:themeColor="text1"/>
          <w:szCs w:val="22"/>
        </w:rPr>
        <w:t>influencing factors suggests that there might be other ways to influence compliance rates besides traditional monitoring and enforcement</w:t>
      </w:r>
      <w:ins w:id="145" w:author="Gavin McDonald" w:date="2015-12-21T12:14:00Z">
        <w:r>
          <w:rPr>
            <w:rFonts w:ascii="Times" w:hAnsi="Times" w:cs="Times New Roman"/>
            <w:color w:val="000000" w:themeColor="text1"/>
            <w:szCs w:val="22"/>
          </w:rPr>
          <w:t xml:space="preserve">, such as </w:t>
        </w:r>
      </w:ins>
      <w:del w:id="146" w:author="Gavin McDonald" w:date="2015-12-21T12:14:00Z">
        <w:r w:rsidR="00141D7B" w:rsidDel="004750DB">
          <w:rPr>
            <w:rFonts w:ascii="Times" w:hAnsi="Times" w:cs="Times New Roman"/>
            <w:color w:val="000000" w:themeColor="text1"/>
            <w:szCs w:val="22"/>
          </w:rPr>
          <w:delText xml:space="preserve">. </w:delText>
        </w:r>
        <w:r w:rsidR="00E56D9C" w:rsidDel="004750DB">
          <w:rPr>
            <w:rFonts w:ascii="Times" w:hAnsi="Times" w:cs="Times New Roman"/>
            <w:color w:val="000000" w:themeColor="text1"/>
            <w:szCs w:val="22"/>
          </w:rPr>
          <w:delText>More research is needed to determ</w:delText>
        </w:r>
        <w:r w:rsidR="00853D2D" w:rsidDel="004750DB">
          <w:rPr>
            <w:rFonts w:ascii="Times" w:hAnsi="Times" w:cs="Times New Roman"/>
            <w:color w:val="000000" w:themeColor="text1"/>
            <w:szCs w:val="22"/>
          </w:rPr>
          <w:delText xml:space="preserve">ine the effectiveness of </w:delText>
        </w:r>
        <w:r w:rsidR="00B32635" w:rsidDel="004750DB">
          <w:rPr>
            <w:rFonts w:ascii="Times" w:hAnsi="Times" w:cs="Times New Roman"/>
            <w:color w:val="000000" w:themeColor="text1"/>
            <w:szCs w:val="22"/>
          </w:rPr>
          <w:delText xml:space="preserve">these factors at deterring illegal fishing, as well as the potential benefits and associated costs of </w:delText>
        </w:r>
      </w:del>
      <w:r w:rsidR="00853D2D">
        <w:rPr>
          <w:rFonts w:ascii="Times" w:hAnsi="Times" w:cs="Times New Roman"/>
          <w:color w:val="000000" w:themeColor="text1"/>
          <w:szCs w:val="22"/>
        </w:rPr>
        <w:t>implementing programs that</w:t>
      </w:r>
      <w:r w:rsidR="00B32635">
        <w:rPr>
          <w:rFonts w:ascii="Times" w:hAnsi="Times" w:cs="Times New Roman"/>
          <w:color w:val="000000" w:themeColor="text1"/>
          <w:szCs w:val="22"/>
        </w:rPr>
        <w:t xml:space="preserve"> influence ethical codes and</w:t>
      </w:r>
      <w:r w:rsidR="00853D2D">
        <w:rPr>
          <w:rFonts w:ascii="Times" w:hAnsi="Times" w:cs="Times New Roman"/>
          <w:color w:val="000000" w:themeColor="text1"/>
          <w:szCs w:val="22"/>
        </w:rPr>
        <w:t xml:space="preserve"> strengthen user participation, perceived fairness, and perceived legitima</w:t>
      </w:r>
      <w:r w:rsidR="00B32635">
        <w:rPr>
          <w:rFonts w:ascii="Times" w:hAnsi="Times" w:cs="Times New Roman"/>
          <w:color w:val="000000" w:themeColor="text1"/>
          <w:szCs w:val="22"/>
        </w:rPr>
        <w:t>cy</w:t>
      </w:r>
      <w:ins w:id="147" w:author="Gavin McDonald" w:date="2015-12-21T12:15:00Z">
        <w:r>
          <w:rPr>
            <w:rFonts w:ascii="Times" w:hAnsi="Times" w:cs="Times New Roman"/>
            <w:color w:val="000000" w:themeColor="text1"/>
            <w:szCs w:val="22"/>
          </w:rPr>
          <w:t xml:space="preserve"> </w:t>
        </w:r>
      </w:ins>
      <w:del w:id="148" w:author="Gavin McDonald" w:date="2015-12-21T12:15:00Z">
        <w:r w:rsidR="00B32635" w:rsidDel="004750DB">
          <w:rPr>
            <w:rFonts w:ascii="Times" w:hAnsi="Times" w:cs="Times New Roman"/>
            <w:color w:val="000000" w:themeColor="text1"/>
            <w:szCs w:val="22"/>
          </w:rPr>
          <w:delText xml:space="preserve">. </w:delText>
        </w:r>
        <w:r w:rsidR="00FC0756" w:rsidDel="004750DB">
          <w:rPr>
            <w:rFonts w:ascii="Times" w:hAnsi="Times" w:cs="Times New Roman"/>
            <w:color w:val="000000" w:themeColor="text1"/>
            <w:szCs w:val="22"/>
          </w:rPr>
          <w:delText>Depending on program costs and effectiveness, such programs could provide a more economically efficient approach to increasi</w:delText>
        </w:r>
        <w:r w:rsidR="008653BE" w:rsidDel="004750DB">
          <w:rPr>
            <w:rFonts w:ascii="Times" w:hAnsi="Times" w:cs="Times New Roman"/>
            <w:color w:val="000000" w:themeColor="text1"/>
            <w:szCs w:val="22"/>
          </w:rPr>
          <w:delText>ng compliance rates than relying on mo</w:delText>
        </w:r>
        <w:r w:rsidR="004A6F1F" w:rsidDel="004750DB">
          <w:rPr>
            <w:rFonts w:ascii="Times" w:hAnsi="Times" w:cs="Times New Roman"/>
            <w:color w:val="000000" w:themeColor="text1"/>
            <w:szCs w:val="22"/>
          </w:rPr>
          <w:delText>nitoring and enforcemen</w:delText>
        </w:r>
        <w:r w:rsidR="00BA541D" w:rsidDel="004750DB">
          <w:rPr>
            <w:rFonts w:ascii="Times" w:hAnsi="Times" w:cs="Times New Roman"/>
            <w:color w:val="000000" w:themeColor="text1"/>
            <w:szCs w:val="22"/>
          </w:rPr>
          <w:delText xml:space="preserve">t alone </w:delText>
        </w:r>
      </w:del>
      <w:r w:rsidR="00BA541D">
        <w:rPr>
          <w:rFonts w:ascii="Times" w:hAnsi="Times" w:cs="Times New Roman"/>
          <w:color w:val="000000" w:themeColor="text1"/>
          <w:szCs w:val="22"/>
        </w:rPr>
        <w:t>[26</w:t>
      </w:r>
      <w:r w:rsidR="004A6F1F">
        <w:rPr>
          <w:rFonts w:ascii="Times" w:hAnsi="Times" w:cs="Times New Roman"/>
          <w:color w:val="000000" w:themeColor="text1"/>
          <w:szCs w:val="22"/>
        </w:rPr>
        <w:t>].</w:t>
      </w:r>
      <w:r w:rsidR="008653BE">
        <w:rPr>
          <w:rFonts w:ascii="Times" w:hAnsi="Times" w:cs="Times New Roman"/>
          <w:color w:val="000000" w:themeColor="text1"/>
          <w:szCs w:val="22"/>
        </w:rPr>
        <w:t xml:space="preserve"> </w:t>
      </w:r>
      <w:ins w:id="149" w:author="Gavin McDonald" w:date="2015-12-21T12:16:00Z">
        <w:r>
          <w:rPr>
            <w:rFonts w:ascii="Times" w:hAnsi="Times" w:cs="Times New Roman"/>
            <w:color w:val="000000" w:themeColor="text1"/>
            <w:szCs w:val="22"/>
          </w:rPr>
          <w:t>This could be a cost-effective alternative or supplement to increased enforcement in small-scale resource-limited fisheries.</w:t>
        </w:r>
      </w:ins>
    </w:p>
    <w:p w14:paraId="2F8E88B9" w14:textId="77777777" w:rsidR="00424825" w:rsidRDefault="00424825" w:rsidP="00203FC1">
      <w:pPr>
        <w:contextualSpacing/>
        <w:rPr>
          <w:rFonts w:ascii="Times" w:hAnsi="Times" w:cs="Times New Roman"/>
          <w:color w:val="000000" w:themeColor="text1"/>
          <w:szCs w:val="22"/>
        </w:rPr>
      </w:pPr>
    </w:p>
    <w:p w14:paraId="69CC442A" w14:textId="1D20AB91" w:rsidR="00E13CE2" w:rsidRDefault="0038161A" w:rsidP="00290E45">
      <w:pPr>
        <w:contextualSpacing/>
        <w:rPr>
          <w:rFonts w:ascii="Times" w:hAnsi="Times" w:cs="Times New Roman"/>
          <w:color w:val="000000" w:themeColor="text1"/>
          <w:szCs w:val="22"/>
        </w:rPr>
      </w:pPr>
      <w:del w:id="150" w:author="Gavin McDonald" w:date="2015-12-21T12:16:00Z">
        <w:r w:rsidDel="004750DB">
          <w:rPr>
            <w:rFonts w:ascii="Times" w:hAnsi="Times" w:cs="Times New Roman"/>
            <w:color w:val="000000" w:themeColor="text1"/>
            <w:szCs w:val="22"/>
          </w:rPr>
          <w:delText xml:space="preserve">Finally, </w:delText>
        </w:r>
      </w:del>
      <w:ins w:id="151" w:author="Gavin McDonald" w:date="2015-12-21T12:16:00Z">
        <w:r w:rsidR="004750DB">
          <w:rPr>
            <w:rFonts w:ascii="Times" w:hAnsi="Times" w:cs="Times New Roman"/>
            <w:color w:val="000000" w:themeColor="text1"/>
            <w:szCs w:val="22"/>
          </w:rPr>
          <w:t>A</w:t>
        </w:r>
      </w:ins>
      <w:del w:id="152" w:author="Gavin McDonald" w:date="2015-12-21T12:16:00Z">
        <w:r w:rsidDel="004750DB">
          <w:rPr>
            <w:rFonts w:ascii="Times" w:hAnsi="Times" w:cs="Times New Roman"/>
            <w:color w:val="000000" w:themeColor="text1"/>
            <w:szCs w:val="22"/>
          </w:rPr>
          <w:delText>a</w:delText>
        </w:r>
      </w:del>
      <w:r>
        <w:rPr>
          <w:rFonts w:ascii="Times" w:hAnsi="Times" w:cs="Times New Roman"/>
          <w:color w:val="000000" w:themeColor="text1"/>
          <w:szCs w:val="22"/>
        </w:rPr>
        <w:t xml:space="preserve"> number of institutional assumptions </w:t>
      </w:r>
      <w:r w:rsidR="00712E24">
        <w:rPr>
          <w:rFonts w:ascii="Times" w:hAnsi="Times" w:cs="Times New Roman"/>
          <w:color w:val="000000" w:themeColor="text1"/>
          <w:szCs w:val="22"/>
        </w:rPr>
        <w:t xml:space="preserve">are </w:t>
      </w:r>
      <w:ins w:id="153" w:author="Gavin McDonald" w:date="2015-12-21T12:16:00Z">
        <w:r w:rsidR="004750DB">
          <w:rPr>
            <w:rFonts w:ascii="Times" w:hAnsi="Times" w:cs="Times New Roman"/>
            <w:color w:val="000000" w:themeColor="text1"/>
            <w:szCs w:val="22"/>
          </w:rPr>
          <w:t xml:space="preserve">also </w:t>
        </w:r>
      </w:ins>
      <w:r w:rsidR="00712E24">
        <w:rPr>
          <w:rFonts w:ascii="Times" w:hAnsi="Times" w:cs="Times New Roman"/>
          <w:color w:val="000000" w:themeColor="text1"/>
          <w:szCs w:val="22"/>
        </w:rPr>
        <w:t xml:space="preserve">made </w:t>
      </w:r>
      <w:r>
        <w:rPr>
          <w:rFonts w:ascii="Times" w:hAnsi="Times" w:cs="Times New Roman"/>
          <w:color w:val="000000" w:themeColor="text1"/>
          <w:szCs w:val="22"/>
        </w:rPr>
        <w:t>t</w:t>
      </w:r>
      <w:r w:rsidR="00715D16">
        <w:rPr>
          <w:rFonts w:ascii="Times" w:hAnsi="Times" w:cs="Times New Roman"/>
          <w:color w:val="000000" w:themeColor="text1"/>
          <w:szCs w:val="22"/>
        </w:rPr>
        <w:t xml:space="preserve">hat </w:t>
      </w:r>
      <w:del w:id="154" w:author="Gavin McDonald" w:date="2015-12-21T12:17:00Z">
        <w:r w:rsidR="00715D16" w:rsidDel="002E61CB">
          <w:rPr>
            <w:rFonts w:ascii="Times" w:hAnsi="Times" w:cs="Times New Roman"/>
            <w:color w:val="000000" w:themeColor="text1"/>
            <w:szCs w:val="22"/>
          </w:rPr>
          <w:delText xml:space="preserve">in some situations </w:delText>
        </w:r>
      </w:del>
      <w:r w:rsidR="00715D16">
        <w:rPr>
          <w:rFonts w:ascii="Times" w:hAnsi="Times" w:cs="Times New Roman"/>
          <w:color w:val="000000" w:themeColor="text1"/>
          <w:szCs w:val="22"/>
        </w:rPr>
        <w:t xml:space="preserve">might </w:t>
      </w:r>
      <w:del w:id="155" w:author="Gavin McDonald" w:date="2015-12-21T12:17:00Z">
        <w:r w:rsidR="00715D16" w:rsidDel="002E61CB">
          <w:rPr>
            <w:rFonts w:ascii="Times" w:hAnsi="Times" w:cs="Times New Roman"/>
            <w:color w:val="000000" w:themeColor="text1"/>
            <w:szCs w:val="22"/>
          </w:rPr>
          <w:delText>po</w:delText>
        </w:r>
        <w:r w:rsidDel="002E61CB">
          <w:rPr>
            <w:rFonts w:ascii="Times" w:hAnsi="Times" w:cs="Times New Roman"/>
            <w:color w:val="000000" w:themeColor="text1"/>
            <w:szCs w:val="22"/>
          </w:rPr>
          <w:delText xml:space="preserve">se </w:delText>
        </w:r>
        <w:r w:rsidR="00715D16" w:rsidDel="002E61CB">
          <w:rPr>
            <w:rFonts w:ascii="Times" w:hAnsi="Times" w:cs="Times New Roman"/>
            <w:color w:val="000000" w:themeColor="text1"/>
            <w:szCs w:val="22"/>
          </w:rPr>
          <w:delText>challenges</w:delText>
        </w:r>
      </w:del>
      <w:ins w:id="156" w:author="Gavin McDonald" w:date="2015-12-21T12:17:00Z">
        <w:r w:rsidR="002E61CB">
          <w:rPr>
            <w:rFonts w:ascii="Times" w:hAnsi="Times" w:cs="Times New Roman"/>
            <w:color w:val="000000" w:themeColor="text1"/>
            <w:szCs w:val="22"/>
          </w:rPr>
          <w:t>be violated</w:t>
        </w:r>
        <w:r w:rsidR="004750DB">
          <w:rPr>
            <w:rFonts w:ascii="Times" w:hAnsi="Times" w:cs="Times New Roman"/>
            <w:color w:val="000000" w:themeColor="text1"/>
            <w:szCs w:val="22"/>
          </w:rPr>
          <w:t>, especially in small-scale fisheries with limited infrastructure</w:t>
        </w:r>
      </w:ins>
      <w:r w:rsidR="00715D16">
        <w:rPr>
          <w:rFonts w:ascii="Times" w:hAnsi="Times" w:cs="Times New Roman"/>
          <w:color w:val="000000" w:themeColor="text1"/>
          <w:szCs w:val="22"/>
        </w:rPr>
        <w:t xml:space="preserve">. </w:t>
      </w:r>
      <w:r w:rsidR="006B61BD">
        <w:rPr>
          <w:rFonts w:ascii="Times" w:hAnsi="Times" w:cs="Times New Roman"/>
          <w:color w:val="000000" w:themeColor="text1"/>
          <w:szCs w:val="22"/>
        </w:rPr>
        <w:t xml:space="preserve">First, </w:t>
      </w:r>
      <w:r w:rsidR="00712E24">
        <w:rPr>
          <w:rFonts w:ascii="Times" w:hAnsi="Times" w:cs="Times New Roman"/>
          <w:color w:val="000000" w:themeColor="text1"/>
          <w:szCs w:val="22"/>
        </w:rPr>
        <w:t>it is assumed</w:t>
      </w:r>
      <w:r w:rsidR="006B61BD">
        <w:rPr>
          <w:rFonts w:ascii="Times" w:hAnsi="Times" w:cs="Times New Roman"/>
          <w:color w:val="000000" w:themeColor="text1"/>
          <w:szCs w:val="22"/>
        </w:rPr>
        <w:t xml:space="preserve"> that institutions are in place to facilitate the collection of license fees, taxes, and fines, and that a social planner is able to use these funds on enforcement costs. In reality, these </w:t>
      </w:r>
      <w:r w:rsidR="00604340">
        <w:rPr>
          <w:rFonts w:ascii="Times" w:hAnsi="Times" w:cs="Times New Roman"/>
          <w:color w:val="000000" w:themeColor="text1"/>
          <w:szCs w:val="22"/>
        </w:rPr>
        <w:t xml:space="preserve">management </w:t>
      </w:r>
      <w:r w:rsidR="006B61BD">
        <w:rPr>
          <w:rFonts w:ascii="Times" w:hAnsi="Times" w:cs="Times New Roman"/>
          <w:color w:val="000000" w:themeColor="text1"/>
          <w:szCs w:val="22"/>
        </w:rPr>
        <w:t xml:space="preserve">institutions might not exist, and are associated with implementation costs and </w:t>
      </w:r>
      <w:r w:rsidR="00DB3416">
        <w:rPr>
          <w:rFonts w:ascii="Times" w:hAnsi="Times" w:cs="Times New Roman"/>
          <w:color w:val="000000" w:themeColor="text1"/>
          <w:szCs w:val="22"/>
        </w:rPr>
        <w:t xml:space="preserve">operating costs of their own which were not included in this model. Second, </w:t>
      </w:r>
      <w:r w:rsidR="00712E24">
        <w:rPr>
          <w:rFonts w:ascii="Times" w:hAnsi="Times" w:cs="Times New Roman"/>
          <w:color w:val="000000" w:themeColor="text1"/>
          <w:szCs w:val="22"/>
        </w:rPr>
        <w:t>it is assumed</w:t>
      </w:r>
      <w:r w:rsidR="00DB3416">
        <w:rPr>
          <w:rFonts w:ascii="Times" w:hAnsi="Times" w:cs="Times New Roman"/>
          <w:color w:val="000000" w:themeColor="text1"/>
          <w:szCs w:val="22"/>
        </w:rPr>
        <w:t xml:space="preserve"> that the cost of </w:t>
      </w:r>
      <w:r w:rsidR="001B457D">
        <w:rPr>
          <w:rFonts w:ascii="Times" w:hAnsi="Times" w:cs="Times New Roman"/>
          <w:color w:val="000000" w:themeColor="text1"/>
          <w:szCs w:val="22"/>
        </w:rPr>
        <w:t>prosecution and fine collection is zero, when in reality the prosecution costs can be substantial</w:t>
      </w:r>
      <w:r w:rsidR="00E06CB8">
        <w:rPr>
          <w:rFonts w:ascii="Times" w:hAnsi="Times" w:cs="Times New Roman"/>
          <w:color w:val="000000" w:themeColor="text1"/>
          <w:szCs w:val="22"/>
        </w:rPr>
        <w:t xml:space="preserve"> and may i</w:t>
      </w:r>
      <w:r w:rsidR="004A6F1F">
        <w:rPr>
          <w:rFonts w:ascii="Times" w:hAnsi="Times" w:cs="Times New Roman"/>
          <w:color w:val="000000" w:themeColor="text1"/>
          <w:szCs w:val="22"/>
        </w:rPr>
        <w:t>nclude attorney or court costs [60].</w:t>
      </w:r>
      <w:del w:id="157" w:author="Gavin McDonald" w:date="2015-12-21T12:18:00Z">
        <w:r w:rsidR="004A6F1F" w:rsidDel="002E61CB">
          <w:rPr>
            <w:rFonts w:ascii="Times" w:hAnsi="Times" w:cs="Times New Roman"/>
            <w:color w:val="000000" w:themeColor="text1"/>
            <w:szCs w:val="22"/>
          </w:rPr>
          <w:delText xml:space="preserve"> </w:delText>
        </w:r>
        <w:r w:rsidR="00DB3416" w:rsidDel="002E61CB">
          <w:rPr>
            <w:rFonts w:ascii="Times" w:hAnsi="Times" w:cs="Times New Roman"/>
            <w:color w:val="000000" w:themeColor="text1"/>
            <w:szCs w:val="22"/>
          </w:rPr>
          <w:delText>Finally</w:delText>
        </w:r>
      </w:del>
      <w:r w:rsidR="00DB3416">
        <w:rPr>
          <w:rFonts w:ascii="Times" w:hAnsi="Times" w:cs="Times New Roman"/>
          <w:color w:val="000000" w:themeColor="text1"/>
          <w:szCs w:val="22"/>
        </w:rPr>
        <w:t xml:space="preserve">, </w:t>
      </w:r>
      <w:ins w:id="158" w:author="Gavin McDonald" w:date="2015-12-21T12:18:00Z">
        <w:r w:rsidR="002E61CB">
          <w:rPr>
            <w:rFonts w:ascii="Times" w:hAnsi="Times" w:cs="Times New Roman"/>
            <w:color w:val="000000" w:themeColor="text1"/>
            <w:szCs w:val="22"/>
          </w:rPr>
          <w:t>It i</w:t>
        </w:r>
      </w:ins>
      <w:del w:id="159" w:author="Gavin McDonald" w:date="2015-12-21T12:18:00Z">
        <w:r w:rsidR="00712E24" w:rsidDel="002E61CB">
          <w:rPr>
            <w:rFonts w:ascii="Times" w:hAnsi="Times" w:cs="Times New Roman"/>
            <w:color w:val="000000" w:themeColor="text1"/>
            <w:szCs w:val="22"/>
          </w:rPr>
          <w:delText>it i</w:delText>
        </w:r>
      </w:del>
      <w:r w:rsidR="00712E24">
        <w:rPr>
          <w:rFonts w:ascii="Times" w:hAnsi="Times" w:cs="Times New Roman"/>
          <w:color w:val="000000" w:themeColor="text1"/>
          <w:szCs w:val="22"/>
        </w:rPr>
        <w:t>s</w:t>
      </w:r>
      <w:ins w:id="160" w:author="Gavin McDonald" w:date="2015-12-21T12:18:00Z">
        <w:r w:rsidR="002E61CB">
          <w:rPr>
            <w:rFonts w:ascii="Times" w:hAnsi="Times" w:cs="Times New Roman"/>
            <w:color w:val="000000" w:themeColor="text1"/>
            <w:szCs w:val="22"/>
          </w:rPr>
          <w:t xml:space="preserve"> also</w:t>
        </w:r>
      </w:ins>
      <w:r w:rsidR="00712E24">
        <w:rPr>
          <w:rFonts w:ascii="Times" w:hAnsi="Times" w:cs="Times New Roman"/>
          <w:color w:val="000000" w:themeColor="text1"/>
          <w:szCs w:val="22"/>
        </w:rPr>
        <w:t xml:space="preserve"> assumed</w:t>
      </w:r>
      <w:r w:rsidR="00DB3416">
        <w:rPr>
          <w:rFonts w:ascii="Times" w:hAnsi="Times" w:cs="Times New Roman"/>
          <w:color w:val="000000" w:themeColor="text1"/>
          <w:szCs w:val="22"/>
        </w:rPr>
        <w:t xml:space="preserve"> that illegal fisher</w:t>
      </w:r>
      <w:r w:rsidR="0072637C">
        <w:rPr>
          <w:rFonts w:ascii="Times" w:hAnsi="Times" w:cs="Times New Roman"/>
          <w:color w:val="000000" w:themeColor="text1"/>
          <w:szCs w:val="22"/>
        </w:rPr>
        <w:t>s who are caught are prosecuted</w:t>
      </w:r>
      <w:r w:rsidR="008735DA">
        <w:rPr>
          <w:rFonts w:ascii="Times" w:hAnsi="Times" w:cs="Times New Roman"/>
          <w:color w:val="000000" w:themeColor="text1"/>
          <w:szCs w:val="22"/>
        </w:rPr>
        <w:t>, convicted,</w:t>
      </w:r>
      <w:r w:rsidR="0072637C">
        <w:rPr>
          <w:rFonts w:ascii="Times" w:hAnsi="Times" w:cs="Times New Roman"/>
          <w:color w:val="000000" w:themeColor="text1"/>
          <w:szCs w:val="22"/>
        </w:rPr>
        <w:t xml:space="preserve"> and</w:t>
      </w:r>
      <w:r w:rsidR="00DB3416">
        <w:rPr>
          <w:rFonts w:ascii="Times" w:hAnsi="Times" w:cs="Times New Roman"/>
          <w:color w:val="000000" w:themeColor="text1"/>
          <w:szCs w:val="22"/>
        </w:rPr>
        <w:t xml:space="preserve"> fined, and </w:t>
      </w:r>
      <w:r w:rsidR="0072637C">
        <w:rPr>
          <w:rFonts w:ascii="Times" w:hAnsi="Times" w:cs="Times New Roman"/>
          <w:color w:val="000000" w:themeColor="text1"/>
          <w:szCs w:val="22"/>
        </w:rPr>
        <w:t xml:space="preserve">that </w:t>
      </w:r>
      <w:r w:rsidR="00DB3416">
        <w:rPr>
          <w:rFonts w:ascii="Times" w:hAnsi="Times" w:cs="Times New Roman"/>
          <w:color w:val="000000" w:themeColor="text1"/>
          <w:szCs w:val="22"/>
        </w:rPr>
        <w:t>their f</w:t>
      </w:r>
      <w:r w:rsidR="008735DA">
        <w:rPr>
          <w:rFonts w:ascii="Times" w:hAnsi="Times" w:cs="Times New Roman"/>
          <w:color w:val="000000" w:themeColor="text1"/>
          <w:szCs w:val="22"/>
        </w:rPr>
        <w:t>ines are immediately collected. T</w:t>
      </w:r>
      <w:r w:rsidR="00DB3416">
        <w:rPr>
          <w:rFonts w:ascii="Times" w:hAnsi="Times" w:cs="Times New Roman"/>
          <w:color w:val="000000" w:themeColor="text1"/>
          <w:szCs w:val="22"/>
        </w:rPr>
        <w:t xml:space="preserve">his is likely not the case in many fisheries in the developing tropics. </w:t>
      </w:r>
      <w:r w:rsidR="00423F47">
        <w:rPr>
          <w:rFonts w:ascii="Times" w:hAnsi="Times" w:cs="Times New Roman"/>
          <w:color w:val="000000" w:themeColor="text1"/>
          <w:szCs w:val="22"/>
        </w:rPr>
        <w:t xml:space="preserve">One potential problem is </w:t>
      </w:r>
      <w:r w:rsidR="00061169">
        <w:rPr>
          <w:rFonts w:ascii="Times" w:hAnsi="Times" w:cs="Times New Roman"/>
          <w:color w:val="000000" w:themeColor="text1"/>
          <w:szCs w:val="22"/>
        </w:rPr>
        <w:t>that many fishers simply lack the financial resources to pay the fine</w:t>
      </w:r>
      <w:r w:rsidR="00423F47">
        <w:rPr>
          <w:rFonts w:ascii="Times" w:hAnsi="Times" w:cs="Times New Roman"/>
          <w:color w:val="000000" w:themeColor="text1"/>
          <w:szCs w:val="22"/>
        </w:rPr>
        <w:t>. Another problem is low level</w:t>
      </w:r>
      <w:r w:rsidR="00C71594">
        <w:rPr>
          <w:rFonts w:ascii="Times" w:hAnsi="Times" w:cs="Times New Roman"/>
          <w:color w:val="000000" w:themeColor="text1"/>
          <w:szCs w:val="22"/>
        </w:rPr>
        <w:t>s</w:t>
      </w:r>
      <w:r w:rsidR="00423F47">
        <w:rPr>
          <w:rFonts w:ascii="Times" w:hAnsi="Times" w:cs="Times New Roman"/>
          <w:color w:val="000000" w:themeColor="text1"/>
          <w:szCs w:val="22"/>
        </w:rPr>
        <w:t xml:space="preserve"> of prosecution </w:t>
      </w:r>
      <w:r w:rsidR="008735DA">
        <w:rPr>
          <w:rFonts w:ascii="Times" w:hAnsi="Times" w:cs="Times New Roman"/>
          <w:color w:val="000000" w:themeColor="text1"/>
          <w:szCs w:val="22"/>
        </w:rPr>
        <w:t xml:space="preserve">and conviction </w:t>
      </w:r>
      <w:r w:rsidR="00423F47">
        <w:rPr>
          <w:rFonts w:ascii="Times" w:hAnsi="Times" w:cs="Times New Roman"/>
          <w:color w:val="000000" w:themeColor="text1"/>
          <w:szCs w:val="22"/>
        </w:rPr>
        <w:t>rates</w:t>
      </w:r>
      <w:r w:rsidR="004A6F1F">
        <w:rPr>
          <w:rFonts w:ascii="Times" w:hAnsi="Times" w:cs="Times New Roman"/>
          <w:color w:val="000000" w:themeColor="text1"/>
          <w:szCs w:val="22"/>
        </w:rPr>
        <w:t xml:space="preserve"> [60]</w:t>
      </w:r>
      <w:r w:rsidR="00423F47">
        <w:rPr>
          <w:rFonts w:ascii="Times" w:hAnsi="Times" w:cs="Times New Roman"/>
          <w:color w:val="000000" w:themeColor="text1"/>
          <w:szCs w:val="22"/>
        </w:rPr>
        <w:t xml:space="preserve">. </w:t>
      </w:r>
      <w:r w:rsidR="0072637C">
        <w:rPr>
          <w:rFonts w:ascii="Times" w:hAnsi="Times" w:cs="Times New Roman"/>
          <w:color w:val="000000" w:themeColor="text1"/>
          <w:szCs w:val="22"/>
        </w:rPr>
        <w:t xml:space="preserve">To examine this in the model, one could add an additional probability parameter to the expected benefits </w:t>
      </w:r>
      <w:r w:rsidR="007E2EA0">
        <w:rPr>
          <w:rFonts w:ascii="Times" w:hAnsi="Times" w:cs="Times New Roman"/>
          <w:color w:val="000000" w:themeColor="text1"/>
          <w:szCs w:val="22"/>
        </w:rPr>
        <w:t>function that</w:t>
      </w:r>
      <w:r w:rsidR="00943A07">
        <w:rPr>
          <w:rFonts w:ascii="Times" w:hAnsi="Times" w:cs="Times New Roman"/>
          <w:color w:val="000000" w:themeColor="text1"/>
          <w:szCs w:val="22"/>
        </w:rPr>
        <w:t xml:space="preserve"> would make</w:t>
      </w:r>
      <w:r w:rsidR="0072637C">
        <w:rPr>
          <w:rFonts w:ascii="Times" w:hAnsi="Times" w:cs="Times New Roman"/>
          <w:color w:val="000000" w:themeColor="text1"/>
          <w:szCs w:val="22"/>
        </w:rPr>
        <w:t xml:space="preserve"> expected cost </w:t>
      </w:r>
      <w:r w:rsidR="00943A07">
        <w:rPr>
          <w:rFonts w:ascii="Times" w:hAnsi="Times" w:cs="Times New Roman"/>
          <w:color w:val="000000" w:themeColor="text1"/>
          <w:szCs w:val="22"/>
        </w:rPr>
        <w:t xml:space="preserve">of illegally fishing </w:t>
      </w:r>
      <w:r w:rsidR="0072637C">
        <w:rPr>
          <w:rFonts w:ascii="Times" w:hAnsi="Times" w:cs="Times New Roman"/>
          <w:color w:val="000000" w:themeColor="text1"/>
          <w:szCs w:val="22"/>
        </w:rPr>
        <w:t>dependent on the probability of being prosecuted in addition to the probability of being detected and the level of the fine</w:t>
      </w:r>
      <w:r w:rsidR="004A6F1F">
        <w:rPr>
          <w:rFonts w:ascii="Times" w:hAnsi="Times" w:cs="Times New Roman"/>
          <w:color w:val="000000" w:themeColor="text1"/>
          <w:szCs w:val="22"/>
        </w:rPr>
        <w:t xml:space="preserve"> [11]</w:t>
      </w:r>
      <w:r w:rsidR="0072637C">
        <w:rPr>
          <w:rFonts w:ascii="Times" w:hAnsi="Times" w:cs="Times New Roman"/>
          <w:color w:val="000000" w:themeColor="text1"/>
          <w:szCs w:val="22"/>
        </w:rPr>
        <w:t xml:space="preserve">. </w:t>
      </w:r>
      <w:r w:rsidR="006E3A0E">
        <w:rPr>
          <w:rFonts w:ascii="Times" w:hAnsi="Times" w:cs="Times New Roman"/>
          <w:color w:val="000000" w:themeColor="text1"/>
          <w:szCs w:val="22"/>
        </w:rPr>
        <w:t>Since the</w:t>
      </w:r>
      <w:r w:rsidR="0072637C">
        <w:rPr>
          <w:rFonts w:ascii="Times" w:hAnsi="Times" w:cs="Times New Roman"/>
          <w:color w:val="000000" w:themeColor="text1"/>
          <w:szCs w:val="22"/>
        </w:rPr>
        <w:t xml:space="preserve"> likelihood of being pro</w:t>
      </w:r>
      <w:r w:rsidR="006E3A0E">
        <w:rPr>
          <w:rFonts w:ascii="Times" w:hAnsi="Times" w:cs="Times New Roman"/>
          <w:color w:val="000000" w:themeColor="text1"/>
          <w:szCs w:val="22"/>
        </w:rPr>
        <w:t>secuted is likely less than one (</w:t>
      </w:r>
      <w:ins w:id="161" w:author="Gavin McDonald" w:date="2015-12-21T12:20:00Z">
        <w:r w:rsidR="00F87354">
          <w:rPr>
            <w:rFonts w:ascii="Times" w:hAnsi="Times" w:cs="Times New Roman"/>
            <w:color w:val="000000" w:themeColor="text1"/>
            <w:szCs w:val="22"/>
          </w:rPr>
          <w:t xml:space="preserve">which may be the case for example </w:t>
        </w:r>
      </w:ins>
      <w:del w:id="162" w:author="Gavin McDonald" w:date="2015-12-21T12:20:00Z">
        <w:r w:rsidR="006E3A0E" w:rsidDel="00F87354">
          <w:rPr>
            <w:rFonts w:ascii="Times" w:hAnsi="Times" w:cs="Times New Roman"/>
            <w:color w:val="000000" w:themeColor="text1"/>
            <w:szCs w:val="22"/>
          </w:rPr>
          <w:delText xml:space="preserve">and </w:delText>
        </w:r>
      </w:del>
      <w:r w:rsidR="006E3A0E">
        <w:rPr>
          <w:rFonts w:ascii="Times" w:hAnsi="Times" w:cs="Times New Roman"/>
          <w:color w:val="000000" w:themeColor="text1"/>
          <w:szCs w:val="22"/>
        </w:rPr>
        <w:t>in some regions</w:t>
      </w:r>
      <w:ins w:id="163" w:author="Gavin McDonald" w:date="2015-12-21T12:20:00Z">
        <w:r w:rsidR="00F87354">
          <w:rPr>
            <w:rFonts w:ascii="Times" w:hAnsi="Times" w:cs="Times New Roman"/>
            <w:color w:val="000000" w:themeColor="text1"/>
            <w:szCs w:val="22"/>
          </w:rPr>
          <w:t xml:space="preserve"> where the Corruption Perceptions Index is high</w:t>
        </w:r>
      </w:ins>
      <w:del w:id="164" w:author="Gavin McDonald" w:date="2015-12-21T12:20:00Z">
        <w:r w:rsidR="006E3A0E" w:rsidDel="00F87354">
          <w:rPr>
            <w:rFonts w:ascii="Times" w:hAnsi="Times" w:cs="Times New Roman"/>
            <w:color w:val="000000" w:themeColor="text1"/>
            <w:szCs w:val="22"/>
          </w:rPr>
          <w:delText>, substantially lower than one</w:delText>
        </w:r>
      </w:del>
      <w:r w:rsidR="006E3A0E">
        <w:rPr>
          <w:rFonts w:ascii="Times" w:hAnsi="Times" w:cs="Times New Roman"/>
          <w:color w:val="000000" w:themeColor="text1"/>
          <w:szCs w:val="22"/>
        </w:rPr>
        <w:t xml:space="preserve">), it is </w:t>
      </w:r>
      <w:r w:rsidR="00061169">
        <w:rPr>
          <w:rFonts w:ascii="Times" w:hAnsi="Times" w:cs="Times New Roman"/>
          <w:color w:val="000000" w:themeColor="text1"/>
          <w:szCs w:val="22"/>
        </w:rPr>
        <w:t>easy</w:t>
      </w:r>
      <w:r w:rsidR="006E3A0E">
        <w:rPr>
          <w:rFonts w:ascii="Times" w:hAnsi="Times" w:cs="Times New Roman"/>
          <w:color w:val="000000" w:themeColor="text1"/>
          <w:szCs w:val="22"/>
        </w:rPr>
        <w:t xml:space="preserve"> to imagine scenarios in which fishers are relatively undeterred by the threat of enforcement. In these</w:t>
      </w:r>
      <w:r w:rsidR="00BD6376">
        <w:rPr>
          <w:rFonts w:ascii="Times" w:hAnsi="Times" w:cs="Times New Roman"/>
          <w:color w:val="000000" w:themeColor="text1"/>
          <w:szCs w:val="22"/>
        </w:rPr>
        <w:t xml:space="preserve"> cases, social benefits can decline, stocks can become or remain overfished, and industry profits can suffer.</w:t>
      </w:r>
      <w:r w:rsidR="00CA704F">
        <w:rPr>
          <w:rFonts w:ascii="Times" w:hAnsi="Times" w:cs="Times New Roman"/>
          <w:color w:val="000000" w:themeColor="text1"/>
          <w:szCs w:val="22"/>
        </w:rPr>
        <w:t xml:space="preserve"> These potential issues suggest that </w:t>
      </w:r>
      <w:r w:rsidR="00F72AD8">
        <w:rPr>
          <w:rFonts w:ascii="Times" w:hAnsi="Times" w:cs="Times New Roman"/>
          <w:color w:val="000000" w:themeColor="text1"/>
          <w:szCs w:val="22"/>
        </w:rPr>
        <w:t xml:space="preserve">broader institutional and political changes may be needed </w:t>
      </w:r>
      <w:del w:id="165" w:author="Gavin McDonald" w:date="2015-12-21T12:21:00Z">
        <w:r w:rsidR="00F72AD8" w:rsidDel="00F87354">
          <w:rPr>
            <w:rFonts w:ascii="Times" w:hAnsi="Times" w:cs="Times New Roman"/>
            <w:color w:val="000000" w:themeColor="text1"/>
            <w:szCs w:val="22"/>
          </w:rPr>
          <w:delText xml:space="preserve">to </w:delText>
        </w:r>
      </w:del>
      <w:r w:rsidR="00F72AD8">
        <w:rPr>
          <w:rFonts w:ascii="Times" w:hAnsi="Times" w:cs="Times New Roman"/>
          <w:color w:val="000000" w:themeColor="text1"/>
          <w:szCs w:val="22"/>
        </w:rPr>
        <w:t xml:space="preserve">before an enforcement program is able to operate effectively. </w:t>
      </w:r>
    </w:p>
    <w:p w14:paraId="1E609E51" w14:textId="77777777" w:rsidR="00424825" w:rsidRPr="00C07E1E" w:rsidRDefault="00424825" w:rsidP="00203FC1">
      <w:pPr>
        <w:contextualSpacing/>
        <w:rPr>
          <w:rFonts w:ascii="Times" w:hAnsi="Times" w:cs="Times New Roman"/>
          <w:color w:val="000000" w:themeColor="text1"/>
          <w:szCs w:val="22"/>
        </w:rPr>
      </w:pPr>
    </w:p>
    <w:p w14:paraId="124D5CE9" w14:textId="729E6736" w:rsidR="005C5D7C" w:rsidRDefault="006D51E4" w:rsidP="005C5D7C">
      <w:pPr>
        <w:contextualSpacing/>
        <w:rPr>
          <w:rFonts w:ascii="Times" w:hAnsi="Times" w:cs="Times New Roman"/>
          <w:b/>
          <w:color w:val="000000" w:themeColor="text1"/>
          <w:szCs w:val="22"/>
        </w:rPr>
      </w:pPr>
      <w:r>
        <w:rPr>
          <w:rFonts w:ascii="Times" w:hAnsi="Times" w:cs="Times New Roman"/>
          <w:b/>
          <w:color w:val="000000" w:themeColor="text1"/>
          <w:szCs w:val="22"/>
        </w:rPr>
        <w:t xml:space="preserve">5. </w:t>
      </w:r>
      <w:r w:rsidR="005C5D7C">
        <w:rPr>
          <w:rFonts w:ascii="Times" w:hAnsi="Times" w:cs="Times New Roman"/>
          <w:b/>
          <w:color w:val="000000" w:themeColor="text1"/>
          <w:szCs w:val="22"/>
        </w:rPr>
        <w:t>Conclusion</w:t>
      </w:r>
    </w:p>
    <w:p w14:paraId="04D8D909" w14:textId="77777777" w:rsidR="004239F7" w:rsidRDefault="004239F7" w:rsidP="00290E45">
      <w:pPr>
        <w:contextualSpacing/>
        <w:rPr>
          <w:rFonts w:ascii="Times" w:hAnsi="Times" w:cs="Times New Roman"/>
          <w:color w:val="000000" w:themeColor="text1"/>
          <w:szCs w:val="22"/>
        </w:rPr>
      </w:pPr>
    </w:p>
    <w:p w14:paraId="59C48600" w14:textId="54E35F85" w:rsidR="00C54F0F" w:rsidRPr="00700FE0" w:rsidRDefault="00061169" w:rsidP="00290E45">
      <w:pPr>
        <w:contextualSpacing/>
        <w:rPr>
          <w:rFonts w:ascii="Times" w:hAnsi="Times" w:cs="Times New Roman"/>
          <w:color w:val="000000" w:themeColor="text1"/>
          <w:szCs w:val="22"/>
        </w:rPr>
      </w:pPr>
      <w:r>
        <w:rPr>
          <w:rFonts w:ascii="Times" w:hAnsi="Times" w:cs="Times New Roman"/>
          <w:color w:val="000000" w:themeColor="text1"/>
          <w:szCs w:val="22"/>
        </w:rPr>
        <w:t>This analysis helps inform</w:t>
      </w:r>
      <w:r w:rsidR="0059360B">
        <w:rPr>
          <w:rFonts w:ascii="Times" w:hAnsi="Times" w:cs="Times New Roman"/>
          <w:color w:val="000000" w:themeColor="text1"/>
          <w:szCs w:val="22"/>
        </w:rPr>
        <w:t xml:space="preserve"> how stakeholder archetypes and biomass levels influence the optimal </w:t>
      </w:r>
      <w:r w:rsidR="00485581">
        <w:rPr>
          <w:rFonts w:ascii="Times" w:hAnsi="Times" w:cs="Times New Roman"/>
          <w:color w:val="000000" w:themeColor="text1"/>
          <w:szCs w:val="22"/>
        </w:rPr>
        <w:t>harvest and enforcement effort</w:t>
      </w:r>
      <w:r w:rsidR="0059360B">
        <w:rPr>
          <w:rFonts w:ascii="Times" w:hAnsi="Times" w:cs="Times New Roman"/>
          <w:color w:val="000000" w:themeColor="text1"/>
          <w:szCs w:val="22"/>
        </w:rPr>
        <w:t xml:space="preserve"> </w:t>
      </w:r>
      <w:r>
        <w:rPr>
          <w:rFonts w:ascii="Times" w:hAnsi="Times" w:cs="Times New Roman"/>
          <w:color w:val="000000" w:themeColor="text1"/>
          <w:szCs w:val="22"/>
        </w:rPr>
        <w:t xml:space="preserve">in fisheries, with a case study parameterized to </w:t>
      </w:r>
      <w:r w:rsidR="0059360B">
        <w:rPr>
          <w:rFonts w:ascii="Times" w:hAnsi="Times" w:cs="Times New Roman"/>
          <w:color w:val="000000" w:themeColor="text1"/>
          <w:szCs w:val="22"/>
        </w:rPr>
        <w:t>a small-scale</w:t>
      </w:r>
      <w:r w:rsidR="00485581">
        <w:rPr>
          <w:rFonts w:ascii="Times" w:hAnsi="Times" w:cs="Times New Roman"/>
          <w:color w:val="000000" w:themeColor="text1"/>
          <w:szCs w:val="22"/>
        </w:rPr>
        <w:t xml:space="preserve"> Caribbean</w:t>
      </w:r>
      <w:r w:rsidR="0059360B">
        <w:rPr>
          <w:rFonts w:ascii="Times" w:hAnsi="Times" w:cs="Times New Roman"/>
          <w:color w:val="000000" w:themeColor="text1"/>
          <w:szCs w:val="22"/>
        </w:rPr>
        <w:t xml:space="preserve"> lobster </w:t>
      </w:r>
      <w:r w:rsidR="0059360B">
        <w:rPr>
          <w:rFonts w:ascii="Times" w:hAnsi="Times" w:cs="Times New Roman"/>
          <w:color w:val="000000" w:themeColor="text1"/>
          <w:szCs w:val="22"/>
        </w:rPr>
        <w:lastRenderedPageBreak/>
        <w:t>fishery. T</w:t>
      </w:r>
      <w:r w:rsidR="0065451C">
        <w:rPr>
          <w:rFonts w:ascii="Times" w:hAnsi="Times" w:cs="Times New Roman"/>
          <w:color w:val="000000" w:themeColor="text1"/>
          <w:szCs w:val="22"/>
        </w:rPr>
        <w:t xml:space="preserve">he results demonstrate that </w:t>
      </w:r>
      <w:r w:rsidR="009300A4">
        <w:rPr>
          <w:rFonts w:ascii="Times" w:hAnsi="Times" w:cs="Times New Roman"/>
          <w:color w:val="000000" w:themeColor="text1"/>
          <w:szCs w:val="22"/>
        </w:rPr>
        <w:t>optimal</w:t>
      </w:r>
      <w:r w:rsidR="0065451C">
        <w:rPr>
          <w:rFonts w:ascii="Times" w:hAnsi="Times" w:cs="Times New Roman"/>
          <w:color w:val="000000" w:themeColor="text1"/>
          <w:szCs w:val="22"/>
        </w:rPr>
        <w:t xml:space="preserve"> enforcement effort should be highest for low biomass, and can decrease as the stock rebuilds. </w:t>
      </w:r>
      <w:r w:rsidR="009300A4">
        <w:rPr>
          <w:rFonts w:ascii="Times" w:hAnsi="Times" w:cs="Times New Roman"/>
          <w:color w:val="000000" w:themeColor="text1"/>
          <w:szCs w:val="22"/>
        </w:rPr>
        <w:t>Optimal enforcement</w:t>
      </w:r>
      <w:r w:rsidR="00814FCC">
        <w:rPr>
          <w:rFonts w:ascii="Times" w:hAnsi="Times" w:cs="Times New Roman"/>
          <w:color w:val="000000" w:themeColor="text1"/>
          <w:szCs w:val="22"/>
        </w:rPr>
        <w:t xml:space="preserve"> also depends on the ecosystem ser</w:t>
      </w:r>
      <w:r w:rsidR="00D71E3A">
        <w:rPr>
          <w:rFonts w:ascii="Times" w:hAnsi="Times" w:cs="Times New Roman"/>
          <w:color w:val="000000" w:themeColor="text1"/>
          <w:szCs w:val="22"/>
        </w:rPr>
        <w:t>vices and stakeholder receiving benefits from those services</w:t>
      </w:r>
      <w:r w:rsidR="00814FCC">
        <w:rPr>
          <w:rFonts w:ascii="Times" w:hAnsi="Times" w:cs="Times New Roman"/>
          <w:color w:val="000000" w:themeColor="text1"/>
          <w:szCs w:val="22"/>
        </w:rPr>
        <w:t>,</w:t>
      </w:r>
      <w:r w:rsidR="00D71E3A">
        <w:rPr>
          <w:rFonts w:ascii="Times" w:hAnsi="Times" w:cs="Times New Roman"/>
          <w:color w:val="000000" w:themeColor="text1"/>
          <w:szCs w:val="22"/>
        </w:rPr>
        <w:t xml:space="preserve"> and</w:t>
      </w:r>
      <w:r w:rsidR="009300A4">
        <w:rPr>
          <w:rFonts w:ascii="Times" w:hAnsi="Times" w:cs="Times New Roman"/>
          <w:color w:val="000000" w:themeColor="text1"/>
          <w:szCs w:val="22"/>
        </w:rPr>
        <w:t xml:space="preserve"> </w:t>
      </w:r>
      <w:r>
        <w:rPr>
          <w:rFonts w:ascii="Times" w:hAnsi="Times" w:cs="Times New Roman"/>
          <w:color w:val="000000" w:themeColor="text1"/>
          <w:szCs w:val="22"/>
        </w:rPr>
        <w:t>is</w:t>
      </w:r>
      <w:r w:rsidR="009300A4">
        <w:rPr>
          <w:rFonts w:ascii="Times" w:hAnsi="Times" w:cs="Times New Roman"/>
          <w:color w:val="000000" w:themeColor="text1"/>
          <w:szCs w:val="22"/>
        </w:rPr>
        <w:t xml:space="preserve"> higher</w:t>
      </w:r>
      <w:r w:rsidR="00C8335C">
        <w:rPr>
          <w:rFonts w:ascii="Times" w:hAnsi="Times" w:cs="Times New Roman"/>
          <w:color w:val="000000" w:themeColor="text1"/>
          <w:szCs w:val="22"/>
        </w:rPr>
        <w:t xml:space="preserve"> when dive tourism </w:t>
      </w:r>
      <w:r>
        <w:rPr>
          <w:rFonts w:ascii="Times" w:hAnsi="Times" w:cs="Times New Roman"/>
          <w:color w:val="000000" w:themeColor="text1"/>
          <w:szCs w:val="22"/>
        </w:rPr>
        <w:t xml:space="preserve">(or other sector that values biomass of fish in the water) </w:t>
      </w:r>
      <w:r w:rsidR="00C8335C">
        <w:rPr>
          <w:rFonts w:ascii="Times" w:hAnsi="Times" w:cs="Times New Roman"/>
          <w:color w:val="000000" w:themeColor="text1"/>
          <w:szCs w:val="22"/>
        </w:rPr>
        <w:t>is present</w:t>
      </w:r>
      <w:r w:rsidR="009300A4">
        <w:rPr>
          <w:rFonts w:ascii="Times" w:hAnsi="Times" w:cs="Times New Roman"/>
          <w:color w:val="000000" w:themeColor="text1"/>
          <w:szCs w:val="22"/>
        </w:rPr>
        <w:t xml:space="preserve">. </w:t>
      </w:r>
      <w:r w:rsidR="0065451C">
        <w:rPr>
          <w:rFonts w:ascii="Times" w:hAnsi="Times" w:cs="Times New Roman"/>
          <w:color w:val="000000" w:themeColor="text1"/>
          <w:szCs w:val="22"/>
        </w:rPr>
        <w:t xml:space="preserve">In depleted or collapsed </w:t>
      </w:r>
      <w:r w:rsidR="009300A4">
        <w:rPr>
          <w:rFonts w:ascii="Times" w:hAnsi="Times" w:cs="Times New Roman"/>
          <w:color w:val="000000" w:themeColor="text1"/>
          <w:szCs w:val="22"/>
        </w:rPr>
        <w:t xml:space="preserve">initial </w:t>
      </w:r>
      <w:r w:rsidR="00700FE0">
        <w:rPr>
          <w:rFonts w:ascii="Times" w:hAnsi="Times" w:cs="Times New Roman"/>
          <w:color w:val="000000" w:themeColor="text1"/>
          <w:szCs w:val="22"/>
        </w:rPr>
        <w:t>stock conditions</w:t>
      </w:r>
      <w:r w:rsidR="0065451C">
        <w:rPr>
          <w:rFonts w:ascii="Times" w:hAnsi="Times" w:cs="Times New Roman"/>
          <w:color w:val="000000" w:themeColor="text1"/>
          <w:szCs w:val="22"/>
        </w:rPr>
        <w:t>, the social planner revenue will</w:t>
      </w:r>
      <w:r w:rsidR="00700FE0">
        <w:rPr>
          <w:rFonts w:ascii="Times" w:hAnsi="Times" w:cs="Times New Roman"/>
          <w:color w:val="000000" w:themeColor="text1"/>
          <w:szCs w:val="22"/>
        </w:rPr>
        <w:t xml:space="preserve"> </w:t>
      </w:r>
      <w:r w:rsidR="0065451C">
        <w:rPr>
          <w:rFonts w:ascii="Times" w:hAnsi="Times" w:cs="Times New Roman"/>
          <w:color w:val="000000" w:themeColor="text1"/>
          <w:szCs w:val="22"/>
        </w:rPr>
        <w:t xml:space="preserve">not be </w:t>
      </w:r>
      <w:r>
        <w:rPr>
          <w:rFonts w:ascii="Times" w:hAnsi="Times" w:cs="Times New Roman"/>
          <w:color w:val="000000" w:themeColor="text1"/>
          <w:szCs w:val="22"/>
        </w:rPr>
        <w:t xml:space="preserve">sufficient </w:t>
      </w:r>
      <w:r w:rsidR="0065451C">
        <w:rPr>
          <w:rFonts w:ascii="Times" w:hAnsi="Times" w:cs="Times New Roman"/>
          <w:color w:val="000000" w:themeColor="text1"/>
          <w:szCs w:val="22"/>
        </w:rPr>
        <w:t xml:space="preserve">to </w:t>
      </w:r>
      <w:r w:rsidR="00700FE0">
        <w:rPr>
          <w:rFonts w:ascii="Times" w:hAnsi="Times" w:cs="Times New Roman"/>
          <w:color w:val="000000" w:themeColor="text1"/>
          <w:szCs w:val="22"/>
        </w:rPr>
        <w:t>contemporaneously</w:t>
      </w:r>
      <w:r w:rsidR="0065451C">
        <w:rPr>
          <w:rFonts w:ascii="Times" w:hAnsi="Times" w:cs="Times New Roman"/>
          <w:color w:val="000000" w:themeColor="text1"/>
          <w:szCs w:val="22"/>
        </w:rPr>
        <w:t xml:space="preserve"> finance </w:t>
      </w:r>
      <w:r w:rsidR="00700FE0">
        <w:rPr>
          <w:rFonts w:ascii="Times" w:hAnsi="Times" w:cs="Times New Roman"/>
          <w:color w:val="000000" w:themeColor="text1"/>
          <w:szCs w:val="22"/>
        </w:rPr>
        <w:t xml:space="preserve">the optimal enforcement effort, which suggests that additional </w:t>
      </w:r>
      <w:r w:rsidR="009300A4">
        <w:rPr>
          <w:rFonts w:ascii="Times" w:hAnsi="Times" w:cs="Times New Roman"/>
          <w:color w:val="000000" w:themeColor="text1"/>
          <w:szCs w:val="22"/>
        </w:rPr>
        <w:t xml:space="preserve">capital </w:t>
      </w:r>
      <w:r w:rsidR="00700FE0">
        <w:rPr>
          <w:rFonts w:ascii="Times" w:hAnsi="Times" w:cs="Times New Roman"/>
          <w:color w:val="000000" w:themeColor="text1"/>
          <w:szCs w:val="22"/>
        </w:rPr>
        <w:t xml:space="preserve">investment will likely be needed at the onset of new enforcement strategies. However, the social planner </w:t>
      </w:r>
      <w:r w:rsidR="00583660">
        <w:rPr>
          <w:rFonts w:ascii="Times" w:hAnsi="Times" w:cs="Times New Roman"/>
          <w:color w:val="000000" w:themeColor="text1"/>
          <w:szCs w:val="22"/>
        </w:rPr>
        <w:t>can eventually</w:t>
      </w:r>
      <w:r w:rsidR="00700FE0">
        <w:rPr>
          <w:rFonts w:ascii="Times" w:hAnsi="Times" w:cs="Times New Roman"/>
          <w:color w:val="000000" w:themeColor="text1"/>
          <w:szCs w:val="22"/>
        </w:rPr>
        <w:t xml:space="preserve"> pay back external investors</w:t>
      </w:r>
      <w:r w:rsidR="005F5E50">
        <w:rPr>
          <w:rFonts w:ascii="Times" w:hAnsi="Times" w:cs="Times New Roman"/>
          <w:color w:val="000000" w:themeColor="text1"/>
          <w:szCs w:val="22"/>
        </w:rPr>
        <w:t xml:space="preserve"> in full</w:t>
      </w:r>
      <w:r w:rsidR="00700FE0">
        <w:rPr>
          <w:rFonts w:ascii="Times" w:hAnsi="Times" w:cs="Times New Roman"/>
          <w:color w:val="000000" w:themeColor="text1"/>
          <w:szCs w:val="22"/>
        </w:rPr>
        <w:t xml:space="preserve">, as well as </w:t>
      </w:r>
      <w:r w:rsidR="0094015C">
        <w:rPr>
          <w:rFonts w:ascii="Times" w:hAnsi="Times" w:cs="Times New Roman"/>
          <w:color w:val="000000" w:themeColor="text1"/>
          <w:szCs w:val="22"/>
        </w:rPr>
        <w:t xml:space="preserve">sustainably </w:t>
      </w:r>
      <w:r w:rsidR="00700FE0">
        <w:rPr>
          <w:rFonts w:ascii="Times" w:hAnsi="Times" w:cs="Times New Roman"/>
          <w:color w:val="000000" w:themeColor="text1"/>
          <w:szCs w:val="22"/>
        </w:rPr>
        <w:t>finance ongoing enforcement efforts</w:t>
      </w:r>
      <w:r w:rsidR="001D33B3">
        <w:rPr>
          <w:rFonts w:ascii="Times" w:hAnsi="Times" w:cs="Times New Roman"/>
          <w:color w:val="000000" w:themeColor="text1"/>
          <w:szCs w:val="22"/>
        </w:rPr>
        <w:t xml:space="preserve"> through the use of a landings tax, enforcement fines, </w:t>
      </w:r>
      <w:r w:rsidR="00FC5E68">
        <w:rPr>
          <w:rFonts w:ascii="Times" w:hAnsi="Times" w:cs="Times New Roman"/>
          <w:color w:val="000000" w:themeColor="text1"/>
          <w:szCs w:val="22"/>
        </w:rPr>
        <w:t>fisher licensing fee, and dive tourism tax</w:t>
      </w:r>
      <w:r w:rsidR="00700FE0">
        <w:rPr>
          <w:rFonts w:ascii="Times" w:hAnsi="Times" w:cs="Times New Roman"/>
          <w:color w:val="000000" w:themeColor="text1"/>
          <w:szCs w:val="22"/>
        </w:rPr>
        <w:t>.</w:t>
      </w:r>
    </w:p>
    <w:p w14:paraId="6FE0D574" w14:textId="77777777" w:rsidR="005C5D7C" w:rsidRDefault="005C5D7C" w:rsidP="00C03897">
      <w:pPr>
        <w:contextualSpacing/>
        <w:rPr>
          <w:rFonts w:ascii="Times" w:hAnsi="Times" w:cs="Times New Roman"/>
          <w:b/>
          <w:color w:val="000000" w:themeColor="text1"/>
          <w:szCs w:val="22"/>
        </w:rPr>
      </w:pPr>
    </w:p>
    <w:p w14:paraId="3F421749" w14:textId="3102923B" w:rsidR="00EE6C36" w:rsidRPr="00A92138" w:rsidRDefault="007E55FB" w:rsidP="00C03897">
      <w:pPr>
        <w:contextualSpacing/>
        <w:rPr>
          <w:rFonts w:ascii="Times" w:hAnsi="Times" w:cs="Times New Roman"/>
          <w:b/>
          <w:color w:val="000000" w:themeColor="text1"/>
          <w:szCs w:val="22"/>
        </w:rPr>
      </w:pPr>
      <w:r>
        <w:rPr>
          <w:rFonts w:ascii="Times" w:hAnsi="Times" w:cs="Times New Roman"/>
          <w:b/>
          <w:color w:val="000000" w:themeColor="text1"/>
          <w:szCs w:val="22"/>
        </w:rPr>
        <w:t>6</w:t>
      </w:r>
      <w:r w:rsidR="00BA1057">
        <w:rPr>
          <w:rFonts w:ascii="Times" w:hAnsi="Times" w:cs="Times New Roman"/>
          <w:b/>
          <w:color w:val="000000" w:themeColor="text1"/>
          <w:szCs w:val="22"/>
        </w:rPr>
        <w:t>.0</w:t>
      </w:r>
      <w:r w:rsidR="00BA1057">
        <w:rPr>
          <w:rFonts w:ascii="Times" w:hAnsi="Times" w:cs="Times New Roman"/>
          <w:b/>
          <w:color w:val="000000" w:themeColor="text1"/>
          <w:szCs w:val="22"/>
        </w:rPr>
        <w:tab/>
      </w:r>
      <w:r w:rsidR="00EE6C36" w:rsidRPr="00A92138">
        <w:rPr>
          <w:rFonts w:ascii="Times" w:hAnsi="Times" w:cs="Times New Roman"/>
          <w:b/>
          <w:color w:val="000000" w:themeColor="text1"/>
          <w:szCs w:val="22"/>
        </w:rPr>
        <w:t>References</w:t>
      </w:r>
    </w:p>
    <w:p w14:paraId="1CC454E5" w14:textId="4DB5D6F4" w:rsidR="00E22435" w:rsidRPr="00CA65BD" w:rsidRDefault="00E22435"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w:t>
      </w:r>
      <w:r w:rsidRPr="00CA65BD">
        <w:rPr>
          <w:rFonts w:ascii="Times" w:eastAsia="Times New Roman" w:hAnsi="Times" w:cs="Times New Roman"/>
          <w:color w:val="000000" w:themeColor="text1"/>
          <w:szCs w:val="22"/>
        </w:rPr>
        <w:tab/>
        <w:t>Evans DW. The consequences of illegal, unreported and unregulated fishing for fishery data and management. FAO Fisheries Report (FAO) 2001; 9p</w:t>
      </w:r>
    </w:p>
    <w:p w14:paraId="3B75B379" w14:textId="3D16596D" w:rsidR="004A6F1F" w:rsidRPr="00CA65BD" w:rsidRDefault="004A6F1F"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[2]</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Sumaila</w:t>
      </w:r>
      <w:proofErr w:type="spellEnd"/>
      <w:r w:rsidRPr="00CA65BD">
        <w:rPr>
          <w:rFonts w:ascii="Times" w:eastAsia="Times New Roman" w:hAnsi="Times" w:cs="Times New Roman"/>
          <w:color w:val="000000" w:themeColor="text1"/>
          <w:szCs w:val="22"/>
        </w:rPr>
        <w:t xml:space="preserve"> UR, Alder J, Keith H. Global scope and economics of illegal fishing. Marine Policy 2006;</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30:</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 xml:space="preserve">696–703. </w:t>
      </w:r>
      <w:proofErr w:type="gramStart"/>
      <w:r w:rsidRPr="00CA65BD">
        <w:rPr>
          <w:rFonts w:ascii="Times" w:eastAsia="Times New Roman" w:hAnsi="Times" w:cs="Times New Roman"/>
          <w:color w:val="000000" w:themeColor="text1"/>
          <w:szCs w:val="22"/>
        </w:rPr>
        <w:t>doi:10.1016/j.marpol</w:t>
      </w:r>
      <w:proofErr w:type="gramEnd"/>
      <w:r w:rsidRPr="00CA65BD">
        <w:rPr>
          <w:rFonts w:ascii="Times" w:eastAsia="Times New Roman" w:hAnsi="Times" w:cs="Times New Roman"/>
          <w:color w:val="000000" w:themeColor="text1"/>
          <w:szCs w:val="22"/>
        </w:rPr>
        <w:t>.2005.11.001.</w:t>
      </w:r>
    </w:p>
    <w:p w14:paraId="0E049EA5" w14:textId="27E9C33D" w:rsidR="0032232A" w:rsidRPr="00CA65BD" w:rsidRDefault="0032232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[3]</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Varkey</w:t>
      </w:r>
      <w:proofErr w:type="spellEnd"/>
      <w:r w:rsidRPr="00CA65BD">
        <w:rPr>
          <w:rFonts w:ascii="Times" w:eastAsia="Times New Roman" w:hAnsi="Times" w:cs="Times New Roman"/>
          <w:color w:val="000000" w:themeColor="text1"/>
          <w:szCs w:val="22"/>
        </w:rPr>
        <w:t xml:space="preserve"> DA, Ainsworth CH, Pitcher TJ, </w:t>
      </w:r>
      <w:proofErr w:type="spellStart"/>
      <w:r w:rsidRPr="00CA65BD">
        <w:rPr>
          <w:rFonts w:ascii="Times" w:eastAsia="Times New Roman" w:hAnsi="Times" w:cs="Times New Roman"/>
          <w:color w:val="000000" w:themeColor="text1"/>
          <w:szCs w:val="22"/>
        </w:rPr>
        <w:t>Goram</w:t>
      </w:r>
      <w:proofErr w:type="spellEnd"/>
      <w:r w:rsidRPr="00CA65BD">
        <w:rPr>
          <w:rFonts w:ascii="Times" w:eastAsia="Times New Roman" w:hAnsi="Times" w:cs="Times New Roman"/>
          <w:color w:val="000000" w:themeColor="text1"/>
          <w:szCs w:val="22"/>
        </w:rPr>
        <w:t xml:space="preserve"> Y, </w:t>
      </w:r>
      <w:proofErr w:type="spellStart"/>
      <w:r w:rsidRPr="00CA65BD">
        <w:rPr>
          <w:rFonts w:ascii="Times" w:eastAsia="Times New Roman" w:hAnsi="Times" w:cs="Times New Roman"/>
          <w:color w:val="000000" w:themeColor="text1"/>
          <w:szCs w:val="22"/>
        </w:rPr>
        <w:t>Sumaila</w:t>
      </w:r>
      <w:proofErr w:type="spellEnd"/>
      <w:r w:rsidRPr="00CA65BD">
        <w:rPr>
          <w:rFonts w:ascii="Times" w:eastAsia="Times New Roman" w:hAnsi="Times" w:cs="Times New Roman"/>
          <w:color w:val="000000" w:themeColor="text1"/>
          <w:szCs w:val="22"/>
        </w:rPr>
        <w:t xml:space="preserve"> R. Illegal, unreported and unregulated fisheries catch in Raja </w:t>
      </w:r>
      <w:proofErr w:type="spellStart"/>
      <w:r w:rsidRPr="00CA65BD">
        <w:rPr>
          <w:rFonts w:ascii="Times" w:eastAsia="Times New Roman" w:hAnsi="Times" w:cs="Times New Roman"/>
          <w:color w:val="000000" w:themeColor="text1"/>
          <w:szCs w:val="22"/>
        </w:rPr>
        <w:t>Ampat</w:t>
      </w:r>
      <w:proofErr w:type="spellEnd"/>
      <w:r w:rsidRPr="00CA65BD">
        <w:rPr>
          <w:rFonts w:ascii="Times" w:eastAsia="Times New Roman" w:hAnsi="Times" w:cs="Times New Roman"/>
          <w:color w:val="000000" w:themeColor="text1"/>
          <w:szCs w:val="22"/>
        </w:rPr>
        <w:t xml:space="preserve"> Regency, Eastern Indonesia. Marine Policy 2010;</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34:</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 xml:space="preserve">228–36. </w:t>
      </w:r>
      <w:proofErr w:type="gramStart"/>
      <w:r w:rsidRPr="00CA65BD">
        <w:rPr>
          <w:rFonts w:ascii="Times" w:eastAsia="Times New Roman" w:hAnsi="Times" w:cs="Times New Roman"/>
          <w:color w:val="000000" w:themeColor="text1"/>
          <w:szCs w:val="22"/>
        </w:rPr>
        <w:t>doi:10.1016/j.marpol</w:t>
      </w:r>
      <w:proofErr w:type="gramEnd"/>
      <w:r w:rsidRPr="00CA65BD">
        <w:rPr>
          <w:rFonts w:ascii="Times" w:eastAsia="Times New Roman" w:hAnsi="Times" w:cs="Times New Roman"/>
          <w:color w:val="000000" w:themeColor="text1"/>
          <w:szCs w:val="22"/>
        </w:rPr>
        <w:t>.2009.06.009.</w:t>
      </w:r>
    </w:p>
    <w:p w14:paraId="4107D89B" w14:textId="418458EB" w:rsidR="004A6F1F" w:rsidRPr="00CA65BD" w:rsidRDefault="00E22435" w:rsidP="004A6F1F">
      <w:pPr>
        <w:spacing w:before="100" w:beforeAutospacing="1" w:after="100" w:afterAutospacing="1" w:line="240" w:lineRule="auto"/>
        <w:ind w:left="720" w:hanging="720"/>
        <w:rPr>
          <w:rFonts w:ascii="Times" w:hAnsi="Times" w:cs="Times New Roman"/>
          <w:iCs/>
          <w:color w:val="000000" w:themeColor="text1"/>
          <w:szCs w:val="22"/>
        </w:rPr>
      </w:pPr>
      <w:r w:rsidRPr="00CA65BD">
        <w:rPr>
          <w:rFonts w:ascii="Times" w:hAnsi="Times" w:cs="Times New Roman"/>
          <w:iCs/>
          <w:color w:val="000000" w:themeColor="text1"/>
          <w:szCs w:val="22"/>
        </w:rPr>
        <w:t>[4]</w:t>
      </w:r>
      <w:r w:rsidRPr="00CA65BD">
        <w:rPr>
          <w:rFonts w:ascii="Times" w:hAnsi="Times" w:cs="Times New Roman"/>
          <w:iCs/>
          <w:color w:val="000000" w:themeColor="text1"/>
          <w:szCs w:val="22"/>
        </w:rPr>
        <w:tab/>
        <w:t xml:space="preserve">Agnew DJ, </w:t>
      </w:r>
      <w:r w:rsidR="004A6F1F" w:rsidRPr="00CA65BD">
        <w:rPr>
          <w:rFonts w:ascii="Times" w:hAnsi="Times" w:cs="Times New Roman"/>
          <w:iCs/>
          <w:color w:val="000000" w:themeColor="text1"/>
          <w:szCs w:val="22"/>
        </w:rPr>
        <w:t>Pearce</w:t>
      </w:r>
      <w:r w:rsidRPr="00CA65BD">
        <w:rPr>
          <w:rFonts w:ascii="Times" w:hAnsi="Times" w:cs="Times New Roman"/>
          <w:iCs/>
          <w:color w:val="000000" w:themeColor="text1"/>
          <w:szCs w:val="22"/>
        </w:rPr>
        <w:t xml:space="preserve"> J, </w:t>
      </w:r>
      <w:proofErr w:type="spellStart"/>
      <w:r w:rsidR="004A6F1F" w:rsidRPr="00CA65BD">
        <w:rPr>
          <w:rFonts w:ascii="Times" w:hAnsi="Times" w:cs="Times New Roman"/>
          <w:iCs/>
          <w:color w:val="000000" w:themeColor="text1"/>
          <w:szCs w:val="22"/>
        </w:rPr>
        <w:t>Pramod</w:t>
      </w:r>
      <w:proofErr w:type="spellEnd"/>
      <w:r w:rsidRPr="00CA65BD">
        <w:rPr>
          <w:rFonts w:ascii="Times" w:hAnsi="Times" w:cs="Times New Roman"/>
          <w:iCs/>
          <w:color w:val="000000" w:themeColor="text1"/>
          <w:szCs w:val="22"/>
        </w:rPr>
        <w:t xml:space="preserve"> G, </w:t>
      </w:r>
      <w:proofErr w:type="spellStart"/>
      <w:r w:rsidR="004A6F1F" w:rsidRPr="00CA65BD">
        <w:rPr>
          <w:rFonts w:ascii="Times" w:hAnsi="Times" w:cs="Times New Roman"/>
          <w:iCs/>
          <w:color w:val="000000" w:themeColor="text1"/>
          <w:szCs w:val="22"/>
        </w:rPr>
        <w:t>Peatman</w:t>
      </w:r>
      <w:proofErr w:type="spellEnd"/>
      <w:r w:rsidRPr="00CA65BD">
        <w:rPr>
          <w:rFonts w:ascii="Times" w:hAnsi="Times" w:cs="Times New Roman"/>
          <w:iCs/>
          <w:color w:val="000000" w:themeColor="text1"/>
          <w:szCs w:val="22"/>
        </w:rPr>
        <w:t xml:space="preserve"> T, </w:t>
      </w:r>
      <w:r w:rsidR="004A6F1F" w:rsidRPr="00CA65BD">
        <w:rPr>
          <w:rFonts w:ascii="Times" w:hAnsi="Times" w:cs="Times New Roman"/>
          <w:iCs/>
          <w:color w:val="000000" w:themeColor="text1"/>
          <w:szCs w:val="22"/>
        </w:rPr>
        <w:t>Watson</w:t>
      </w:r>
      <w:r w:rsidRPr="00CA65BD">
        <w:rPr>
          <w:rFonts w:ascii="Times" w:hAnsi="Times" w:cs="Times New Roman"/>
          <w:iCs/>
          <w:color w:val="000000" w:themeColor="text1"/>
          <w:szCs w:val="22"/>
        </w:rPr>
        <w:t xml:space="preserve"> R, </w:t>
      </w:r>
      <w:proofErr w:type="spellStart"/>
      <w:r w:rsidRPr="00CA65BD">
        <w:rPr>
          <w:rFonts w:ascii="Times" w:hAnsi="Times" w:cs="Times New Roman"/>
          <w:iCs/>
          <w:color w:val="000000" w:themeColor="text1"/>
          <w:szCs w:val="22"/>
        </w:rPr>
        <w:t>Beddington</w:t>
      </w:r>
      <w:proofErr w:type="spellEnd"/>
      <w:r w:rsidRPr="00CA65BD">
        <w:rPr>
          <w:rFonts w:ascii="Times" w:hAnsi="Times" w:cs="Times New Roman"/>
          <w:iCs/>
          <w:color w:val="000000" w:themeColor="text1"/>
          <w:szCs w:val="22"/>
        </w:rPr>
        <w:t xml:space="preserve"> JR,</w:t>
      </w:r>
      <w:r w:rsidR="004A6F1F" w:rsidRPr="00CA65BD">
        <w:rPr>
          <w:rFonts w:ascii="Times" w:hAnsi="Times" w:cs="Times New Roman"/>
          <w:iCs/>
          <w:color w:val="000000" w:themeColor="text1"/>
          <w:szCs w:val="22"/>
        </w:rPr>
        <w:t xml:space="preserve"> Pitcher</w:t>
      </w:r>
      <w:r w:rsidRPr="00CA65BD">
        <w:rPr>
          <w:rFonts w:ascii="Times" w:hAnsi="Times" w:cs="Times New Roman"/>
          <w:iCs/>
          <w:color w:val="000000" w:themeColor="text1"/>
          <w:szCs w:val="22"/>
        </w:rPr>
        <w:t xml:space="preserve"> TJ.</w:t>
      </w:r>
      <w:r w:rsidR="004A6F1F" w:rsidRPr="00CA65BD">
        <w:rPr>
          <w:rFonts w:ascii="Times" w:hAnsi="Times" w:cs="Times New Roman"/>
          <w:iCs/>
          <w:color w:val="000000" w:themeColor="text1"/>
          <w:szCs w:val="22"/>
        </w:rPr>
        <w:t xml:space="preserve"> Estimating the worldwide extent of illegal fishing. </w:t>
      </w:r>
      <w:proofErr w:type="spellStart"/>
      <w:r w:rsidR="004A6F1F" w:rsidRPr="00CA65BD">
        <w:rPr>
          <w:rFonts w:ascii="Times" w:hAnsi="Times" w:cs="Times New Roman"/>
          <w:iCs/>
          <w:color w:val="000000" w:themeColor="text1"/>
          <w:szCs w:val="22"/>
        </w:rPr>
        <w:t>Plos</w:t>
      </w:r>
      <w:proofErr w:type="spellEnd"/>
      <w:r w:rsidR="004A6F1F" w:rsidRPr="00CA65BD">
        <w:rPr>
          <w:rFonts w:ascii="Times" w:hAnsi="Times" w:cs="Times New Roman"/>
          <w:iCs/>
          <w:color w:val="000000" w:themeColor="text1"/>
          <w:szCs w:val="22"/>
        </w:rPr>
        <w:t xml:space="preserve"> One</w:t>
      </w:r>
      <w:r w:rsidRPr="00CA65BD">
        <w:rPr>
          <w:rFonts w:ascii="Times" w:hAnsi="Times" w:cs="Times New Roman"/>
          <w:iCs/>
          <w:color w:val="000000" w:themeColor="text1"/>
          <w:szCs w:val="22"/>
        </w:rPr>
        <w:t xml:space="preserve"> 2009;</w:t>
      </w:r>
      <w:r w:rsidR="004A6F1F" w:rsidRPr="00CA65BD">
        <w:rPr>
          <w:rFonts w:ascii="Times" w:hAnsi="Times" w:cs="Times New Roman"/>
          <w:iCs/>
          <w:color w:val="000000" w:themeColor="text1"/>
          <w:szCs w:val="22"/>
        </w:rPr>
        <w:t xml:space="preserve"> 4(2): e4570</w:t>
      </w:r>
    </w:p>
    <w:p w14:paraId="34FEE71C" w14:textId="68B729CF" w:rsidR="0032232A" w:rsidRPr="00CA65BD" w:rsidRDefault="0032232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Safina</w:t>
      </w:r>
      <w:proofErr w:type="spellEnd"/>
      <w:r w:rsidRPr="00CA65BD">
        <w:rPr>
          <w:rFonts w:ascii="Times" w:eastAsia="Times New Roman" w:hAnsi="Times" w:cs="Times New Roman"/>
          <w:color w:val="000000" w:themeColor="text1"/>
          <w:szCs w:val="22"/>
        </w:rPr>
        <w:t xml:space="preserve"> C, Klinger DH. Collapse of </w:t>
      </w:r>
      <w:proofErr w:type="spellStart"/>
      <w:r w:rsidRPr="00CA65BD">
        <w:rPr>
          <w:rFonts w:ascii="Times" w:eastAsia="Times New Roman" w:hAnsi="Times" w:cs="Times New Roman"/>
          <w:color w:val="000000" w:themeColor="text1"/>
          <w:szCs w:val="22"/>
        </w:rPr>
        <w:t>bluefin</w:t>
      </w:r>
      <w:proofErr w:type="spellEnd"/>
      <w:r w:rsidRPr="00CA65BD">
        <w:rPr>
          <w:rFonts w:ascii="Times" w:eastAsia="Times New Roman" w:hAnsi="Times" w:cs="Times New Roman"/>
          <w:color w:val="000000" w:themeColor="text1"/>
          <w:szCs w:val="22"/>
        </w:rPr>
        <w:t xml:space="preserve"> tuna in the Western Atlantic. Conservation Biology: The Journal of the Society for Conservation Biology 2008;</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22:</w:t>
      </w:r>
      <w:r w:rsidR="00E22435"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243–6. doi:10.1111/j.1523-1739.2008.</w:t>
      </w:r>
      <w:proofErr w:type="gramStart"/>
      <w:r w:rsidRPr="00CA65BD">
        <w:rPr>
          <w:rFonts w:ascii="Times" w:eastAsia="Times New Roman" w:hAnsi="Times" w:cs="Times New Roman"/>
          <w:color w:val="000000" w:themeColor="text1"/>
          <w:szCs w:val="22"/>
        </w:rPr>
        <w:t>00901.x.</w:t>
      </w:r>
      <w:proofErr w:type="gramEnd"/>
    </w:p>
    <w:p w14:paraId="3ED46039" w14:textId="514C8A63" w:rsidR="0032232A" w:rsidRPr="00CA65BD" w:rsidRDefault="0032232A" w:rsidP="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[6]</w:t>
      </w:r>
      <w:r w:rsidRPr="00CA65BD">
        <w:rPr>
          <w:rFonts w:ascii="Times" w:eastAsia="Times New Roman" w:hAnsi="Times" w:cs="Times New Roman"/>
          <w:color w:val="000000" w:themeColor="text1"/>
          <w:szCs w:val="22"/>
        </w:rPr>
        <w:tab/>
        <w:t xml:space="preserve">Field IC, </w:t>
      </w:r>
      <w:proofErr w:type="spellStart"/>
      <w:r w:rsidRPr="00CA65BD">
        <w:rPr>
          <w:rFonts w:ascii="Times" w:eastAsia="Times New Roman" w:hAnsi="Times" w:cs="Times New Roman"/>
          <w:color w:val="000000" w:themeColor="text1"/>
          <w:szCs w:val="22"/>
        </w:rPr>
        <w:t>Meekan</w:t>
      </w:r>
      <w:proofErr w:type="spellEnd"/>
      <w:r w:rsidRPr="00CA65BD">
        <w:rPr>
          <w:rFonts w:ascii="Times" w:eastAsia="Times New Roman" w:hAnsi="Times" w:cs="Times New Roman"/>
          <w:color w:val="000000" w:themeColor="text1"/>
          <w:szCs w:val="22"/>
        </w:rPr>
        <w:t xml:space="preserve"> M</w:t>
      </w:r>
      <w:r w:rsidR="00E22435" w:rsidRPr="00CA65BD">
        <w:rPr>
          <w:rFonts w:ascii="Times" w:eastAsia="Times New Roman" w:hAnsi="Times" w:cs="Times New Roman"/>
          <w:color w:val="000000" w:themeColor="text1"/>
          <w:szCs w:val="22"/>
        </w:rPr>
        <w:t xml:space="preserve">G, </w:t>
      </w:r>
      <w:proofErr w:type="spellStart"/>
      <w:r w:rsidR="00E22435" w:rsidRPr="00CA65BD">
        <w:rPr>
          <w:rFonts w:ascii="Times" w:eastAsia="Times New Roman" w:hAnsi="Times" w:cs="Times New Roman"/>
          <w:color w:val="000000" w:themeColor="text1"/>
          <w:szCs w:val="22"/>
        </w:rPr>
        <w:t>Buckworth</w:t>
      </w:r>
      <w:proofErr w:type="spellEnd"/>
      <w:r w:rsidR="00E22435" w:rsidRPr="00CA65BD">
        <w:rPr>
          <w:rFonts w:ascii="Times" w:eastAsia="Times New Roman" w:hAnsi="Times" w:cs="Times New Roman"/>
          <w:color w:val="000000" w:themeColor="text1"/>
          <w:szCs w:val="22"/>
        </w:rPr>
        <w:t xml:space="preserve"> RC, Bradshaw CJ</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Protein mining the world’s oceans: Australasia as an example of illegal expansion-and-displacement fishing. Fish and Fisheries 2009;</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10:</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323–8. doi:10.1111/j.1467-2979.2009.</w:t>
      </w:r>
      <w:proofErr w:type="gramStart"/>
      <w:r w:rsidRPr="00CA65BD">
        <w:rPr>
          <w:rFonts w:ascii="Times" w:eastAsia="Times New Roman" w:hAnsi="Times" w:cs="Times New Roman"/>
          <w:color w:val="000000" w:themeColor="text1"/>
          <w:szCs w:val="22"/>
        </w:rPr>
        <w:t>00325.x.</w:t>
      </w:r>
      <w:proofErr w:type="gramEnd"/>
    </w:p>
    <w:p w14:paraId="359C9C55" w14:textId="5DC6F6A7" w:rsidR="0032232A" w:rsidRPr="00CA65BD" w:rsidRDefault="0032232A" w:rsidP="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[7]</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Öztürk</w:t>
      </w:r>
      <w:proofErr w:type="spellEnd"/>
      <w:r w:rsidRPr="00CA65BD">
        <w:rPr>
          <w:rFonts w:ascii="Times" w:eastAsia="Times New Roman" w:hAnsi="Times" w:cs="Times New Roman"/>
          <w:color w:val="000000" w:themeColor="text1"/>
          <w:szCs w:val="22"/>
        </w:rPr>
        <w:t xml:space="preserve"> B. Some remarks of </w:t>
      </w:r>
      <w:proofErr w:type="gramStart"/>
      <w:r w:rsidRPr="00CA65BD">
        <w:rPr>
          <w:rFonts w:ascii="Times" w:eastAsia="Times New Roman" w:hAnsi="Times" w:cs="Times New Roman"/>
          <w:color w:val="000000" w:themeColor="text1"/>
          <w:szCs w:val="22"/>
        </w:rPr>
        <w:t>Illegal ,</w:t>
      </w:r>
      <w:proofErr w:type="gramEnd"/>
      <w:r w:rsidRPr="00CA65BD">
        <w:rPr>
          <w:rFonts w:ascii="Times" w:eastAsia="Times New Roman" w:hAnsi="Times" w:cs="Times New Roman"/>
          <w:color w:val="000000" w:themeColor="text1"/>
          <w:szCs w:val="22"/>
        </w:rPr>
        <w:t xml:space="preserve"> Unreported and Unregulated ( IUU ) fishing in Turkish part of the Black Sea 2013;</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19:</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256–67.</w:t>
      </w:r>
    </w:p>
    <w:p w14:paraId="139426AE" w14:textId="27A9EDC2" w:rsidR="0032232A" w:rsidRPr="00CA65BD" w:rsidRDefault="0032232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[8]</w:t>
      </w:r>
      <w:r w:rsidRPr="00CA65BD">
        <w:rPr>
          <w:rFonts w:ascii="Times" w:eastAsia="Times New Roman" w:hAnsi="Times" w:cs="Times New Roman"/>
          <w:color w:val="000000" w:themeColor="text1"/>
          <w:szCs w:val="22"/>
        </w:rPr>
        <w:tab/>
        <w:t>Schmidt C-C. Economic Drivers of Illegal, Unreported and Unregulated (IUU) Fishing. The International Journal of Marine and Coastal Law 2005;</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20:</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479–507. doi:10.1163/157180805775098630.</w:t>
      </w:r>
    </w:p>
    <w:p w14:paraId="7A923E74" w14:textId="2C378FE9" w:rsidR="0032232A" w:rsidRPr="00CA65BD" w:rsidRDefault="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[9]</w:t>
      </w:r>
      <w:r w:rsidRPr="00CA65BD">
        <w:rPr>
          <w:rFonts w:ascii="Times" w:eastAsia="Times New Roman" w:hAnsi="Times" w:cs="Times New Roman"/>
          <w:color w:val="000000" w:themeColor="text1"/>
          <w:szCs w:val="22"/>
        </w:rPr>
        <w:tab/>
        <w:t xml:space="preserve">Gallic B </w:t>
      </w:r>
      <w:proofErr w:type="gramStart"/>
      <w:r w:rsidRPr="00CA65BD">
        <w:rPr>
          <w:rFonts w:ascii="Times" w:eastAsia="Times New Roman" w:hAnsi="Times" w:cs="Times New Roman"/>
          <w:color w:val="000000" w:themeColor="text1"/>
          <w:szCs w:val="22"/>
        </w:rPr>
        <w:t xml:space="preserve">Le, </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Cox</w:t>
      </w:r>
      <w:proofErr w:type="gramEnd"/>
      <w:r w:rsidRPr="00CA65BD">
        <w:rPr>
          <w:rFonts w:ascii="Times" w:eastAsia="Times New Roman" w:hAnsi="Times" w:cs="Times New Roman"/>
          <w:color w:val="000000" w:themeColor="text1"/>
          <w:szCs w:val="22"/>
        </w:rPr>
        <w:t xml:space="preserve"> A. An economic analysis of illegal, unreported and unregulated (IUU) fishing: Key drivers and possible solutions. Marine Policy 2006; 30:</w:t>
      </w:r>
      <w:r w:rsidR="00EE5A99" w:rsidRPr="00CA65BD">
        <w:rPr>
          <w:rFonts w:ascii="Times" w:eastAsia="Times New Roman" w:hAnsi="Times" w:cs="Times New Roman"/>
          <w:color w:val="000000" w:themeColor="text1"/>
          <w:szCs w:val="22"/>
        </w:rPr>
        <w:t xml:space="preserve"> </w:t>
      </w:r>
      <w:r w:rsidRPr="00CA65BD">
        <w:rPr>
          <w:rFonts w:ascii="Times" w:eastAsia="Times New Roman" w:hAnsi="Times" w:cs="Times New Roman"/>
          <w:color w:val="000000" w:themeColor="text1"/>
          <w:szCs w:val="22"/>
        </w:rPr>
        <w:t xml:space="preserve">689–95. </w:t>
      </w:r>
      <w:proofErr w:type="gramStart"/>
      <w:r w:rsidRPr="00CA65BD">
        <w:rPr>
          <w:rFonts w:ascii="Times" w:eastAsia="Times New Roman" w:hAnsi="Times" w:cs="Times New Roman"/>
          <w:color w:val="000000" w:themeColor="text1"/>
          <w:szCs w:val="22"/>
        </w:rPr>
        <w:t>doi:10.1016/j.marpol</w:t>
      </w:r>
      <w:proofErr w:type="gramEnd"/>
      <w:r w:rsidRPr="00CA65BD">
        <w:rPr>
          <w:rFonts w:ascii="Times" w:eastAsia="Times New Roman" w:hAnsi="Times" w:cs="Times New Roman"/>
          <w:color w:val="000000" w:themeColor="text1"/>
          <w:szCs w:val="22"/>
        </w:rPr>
        <w:t>.2005.09.008.</w:t>
      </w:r>
    </w:p>
    <w:p w14:paraId="2B1E273F" w14:textId="5FF8074A" w:rsidR="0032232A" w:rsidRPr="00CA65BD" w:rsidRDefault="0032232A" w:rsidP="00E22435">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[10]</w:t>
      </w:r>
      <w:r w:rsidRPr="00CA65BD">
        <w:rPr>
          <w:rFonts w:ascii="Times" w:eastAsia="Times New Roman" w:hAnsi="Times" w:cs="Times New Roman"/>
          <w:color w:val="000000" w:themeColor="text1"/>
          <w:szCs w:val="22"/>
        </w:rPr>
        <w:tab/>
        <w:t>FAO. State of World Fisheries and Aquaculture: Opportunities and challenges. Food and Agriculture Organization of the United Nations. Rome, 2014.</w:t>
      </w:r>
    </w:p>
    <w:p w14:paraId="493C7A26" w14:textId="77777777" w:rsidR="00E22435" w:rsidRPr="00CA65BD" w:rsidRDefault="00E22435" w:rsidP="00E22435">
      <w:pPr>
        <w:spacing w:line="240" w:lineRule="auto"/>
        <w:ind w:left="720" w:hanging="720"/>
        <w:rPr>
          <w:rFonts w:ascii="Times" w:eastAsia="Times New Roman" w:hAnsi="Times" w:cs="Times New Roman"/>
          <w:color w:val="000000" w:themeColor="text1"/>
          <w:szCs w:val="22"/>
        </w:rPr>
      </w:pPr>
    </w:p>
    <w:p w14:paraId="4FFB5A8E" w14:textId="78CDCEA0" w:rsidR="004A6F1F" w:rsidRPr="00CA65BD" w:rsidRDefault="004A6F1F" w:rsidP="004A6F1F">
      <w:pPr>
        <w:ind w:left="720" w:hanging="720"/>
        <w:rPr>
          <w:rFonts w:ascii="Times" w:hAnsi="Times" w:cs="Times New Roman"/>
          <w:color w:val="000000" w:themeColor="text1"/>
          <w:szCs w:val="22"/>
        </w:rPr>
      </w:pPr>
      <w:r w:rsidRPr="00CA65BD">
        <w:rPr>
          <w:rFonts w:ascii="Times" w:hAnsi="Times" w:cs="Times New Roman"/>
          <w:color w:val="000000" w:themeColor="text1"/>
          <w:szCs w:val="22"/>
        </w:rPr>
        <w:lastRenderedPageBreak/>
        <w:t>[11]</w:t>
      </w:r>
      <w:r w:rsidRPr="00CA65BD">
        <w:rPr>
          <w:rFonts w:ascii="Times" w:hAnsi="Times" w:cs="Times New Roman"/>
          <w:color w:val="000000" w:themeColor="text1"/>
          <w:szCs w:val="22"/>
        </w:rPr>
        <w:tab/>
      </w:r>
      <w:proofErr w:type="spellStart"/>
      <w:r w:rsidRPr="00CA65BD">
        <w:rPr>
          <w:rFonts w:ascii="Times" w:hAnsi="Times" w:cs="Times New Roman"/>
          <w:color w:val="000000" w:themeColor="text1"/>
          <w:szCs w:val="22"/>
        </w:rPr>
        <w:t>Arnason</w:t>
      </w:r>
      <w:proofErr w:type="spellEnd"/>
      <w:r w:rsidRPr="00CA65BD">
        <w:rPr>
          <w:rFonts w:ascii="Times" w:hAnsi="Times" w:cs="Times New Roman"/>
          <w:color w:val="000000" w:themeColor="text1"/>
          <w:szCs w:val="22"/>
        </w:rPr>
        <w:t xml:space="preserve">, R.  Fisheries management and operations research. </w:t>
      </w:r>
      <w:r w:rsidRPr="00CA65BD">
        <w:rPr>
          <w:rFonts w:ascii="Times" w:hAnsi="Times" w:cs="Times New Roman"/>
          <w:iCs/>
          <w:color w:val="000000" w:themeColor="text1"/>
          <w:szCs w:val="22"/>
        </w:rPr>
        <w:t>European Journal of Operational Research</w:t>
      </w:r>
      <w:r w:rsidRPr="00CA65BD">
        <w:rPr>
          <w:rFonts w:ascii="Times" w:hAnsi="Times" w:cs="Times New Roman"/>
          <w:color w:val="000000" w:themeColor="text1"/>
          <w:szCs w:val="22"/>
        </w:rPr>
        <w:t xml:space="preserve"> 2009;</w:t>
      </w:r>
      <w:r w:rsidRPr="00CA65BD">
        <w:rPr>
          <w:rFonts w:ascii="Times" w:hAnsi="Times" w:cs="Times New Roman"/>
          <w:iCs/>
          <w:color w:val="000000" w:themeColor="text1"/>
          <w:szCs w:val="22"/>
        </w:rPr>
        <w:t xml:space="preserve"> 1</w:t>
      </w:r>
      <w:r w:rsidRPr="00CA65BD">
        <w:rPr>
          <w:rFonts w:ascii="Times" w:hAnsi="Times" w:cs="Times New Roman"/>
          <w:i/>
          <w:iCs/>
          <w:color w:val="000000" w:themeColor="text1"/>
          <w:szCs w:val="22"/>
        </w:rPr>
        <w:t>9</w:t>
      </w:r>
      <w:r w:rsidRPr="00CA65BD">
        <w:rPr>
          <w:rFonts w:ascii="Times" w:hAnsi="Times" w:cs="Times New Roman"/>
          <w:iCs/>
          <w:color w:val="000000" w:themeColor="text1"/>
          <w:szCs w:val="22"/>
        </w:rPr>
        <w:t>3</w:t>
      </w:r>
      <w:r w:rsidRPr="00CA65BD">
        <w:rPr>
          <w:rFonts w:ascii="Times" w:hAnsi="Times" w:cs="Times New Roman"/>
          <w:color w:val="000000" w:themeColor="text1"/>
          <w:szCs w:val="22"/>
        </w:rPr>
        <w:t>: 741-751.</w:t>
      </w:r>
    </w:p>
    <w:p w14:paraId="3026DC99" w14:textId="77777777" w:rsidR="00E22435" w:rsidRPr="00CA65BD" w:rsidRDefault="00E22435" w:rsidP="004A6F1F">
      <w:pPr>
        <w:ind w:left="720" w:hanging="720"/>
        <w:rPr>
          <w:rFonts w:ascii="Times" w:hAnsi="Times" w:cs="Times New Roman"/>
          <w:color w:val="000000" w:themeColor="text1"/>
          <w:szCs w:val="22"/>
        </w:rPr>
      </w:pPr>
    </w:p>
    <w:p w14:paraId="252B26E9" w14:textId="750DA166" w:rsidR="0032232A" w:rsidRPr="00CA65BD" w:rsidRDefault="0032232A" w:rsidP="004A6F1F">
      <w:pPr>
        <w:ind w:left="720" w:hanging="720"/>
        <w:rPr>
          <w:rFonts w:ascii="Times" w:hAnsi="Times" w:cs="Times New Roman"/>
          <w:color w:val="000000" w:themeColor="text1"/>
          <w:szCs w:val="22"/>
        </w:rPr>
      </w:pPr>
      <w:r w:rsidRPr="00CA65BD">
        <w:rPr>
          <w:rFonts w:ascii="Times" w:eastAsia="Times New Roman" w:hAnsi="Times" w:cs="Times New Roman"/>
          <w:color w:val="000000" w:themeColor="text1"/>
          <w:szCs w:val="22"/>
        </w:rPr>
        <w:t>[12]</w:t>
      </w:r>
      <w:r w:rsidRPr="00CA65BD">
        <w:rPr>
          <w:rFonts w:ascii="Times" w:eastAsia="Times New Roman" w:hAnsi="Times" w:cs="Times New Roman"/>
          <w:color w:val="000000" w:themeColor="text1"/>
          <w:szCs w:val="22"/>
        </w:rPr>
        <w:tab/>
        <w:t xml:space="preserve">Wallis P, </w:t>
      </w:r>
      <w:proofErr w:type="spellStart"/>
      <w:r w:rsidRPr="00CA65BD">
        <w:rPr>
          <w:rFonts w:ascii="Times" w:eastAsia="Times New Roman" w:hAnsi="Times" w:cs="Times New Roman"/>
          <w:color w:val="000000" w:themeColor="text1"/>
          <w:szCs w:val="22"/>
        </w:rPr>
        <w:t>Flaaten</w:t>
      </w:r>
      <w:proofErr w:type="spellEnd"/>
      <w:r w:rsidRPr="00CA65BD">
        <w:rPr>
          <w:rFonts w:ascii="Times" w:eastAsia="Times New Roman" w:hAnsi="Times" w:cs="Times New Roman"/>
          <w:color w:val="000000" w:themeColor="text1"/>
          <w:szCs w:val="22"/>
        </w:rPr>
        <w:t xml:space="preserve"> O. Fisheries Management </w:t>
      </w:r>
      <w:proofErr w:type="gramStart"/>
      <w:r w:rsidRPr="00CA65BD">
        <w:rPr>
          <w:rFonts w:ascii="Times" w:eastAsia="Times New Roman" w:hAnsi="Times" w:cs="Times New Roman"/>
          <w:color w:val="000000" w:themeColor="text1"/>
          <w:szCs w:val="22"/>
        </w:rPr>
        <w:t>Costs</w:t>
      </w:r>
      <w:r w:rsidRPr="00CA65BD">
        <w:rPr>
          <w:rFonts w:ascii="Times New Roman" w:eastAsia="Times New Roman" w:hAnsi="Times New Roman" w:cs="Times New Roman"/>
          <w:color w:val="000000" w:themeColor="text1"/>
          <w:szCs w:val="22"/>
        </w:rPr>
        <w:t> </w:t>
      </w:r>
      <w:r w:rsidRPr="00CA65BD">
        <w:rPr>
          <w:rFonts w:ascii="Times" w:eastAsia="Times New Roman" w:hAnsi="Times" w:cs="Times New Roman"/>
          <w:color w:val="000000" w:themeColor="text1"/>
          <w:szCs w:val="22"/>
        </w:rPr>
        <w:t>:</w:t>
      </w:r>
      <w:proofErr w:type="gramEnd"/>
      <w:r w:rsidRPr="00CA65BD">
        <w:rPr>
          <w:rFonts w:ascii="Times" w:eastAsia="Times New Roman" w:hAnsi="Times" w:cs="Times New Roman"/>
          <w:color w:val="000000" w:themeColor="text1"/>
          <w:szCs w:val="22"/>
        </w:rPr>
        <w:t xml:space="preserve"> Concepts and Studies. 1999.</w:t>
      </w:r>
    </w:p>
    <w:p w14:paraId="0BF4B687" w14:textId="38CDA861" w:rsidR="004A6F1F" w:rsidRPr="00CA65BD" w:rsidRDefault="0032232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[13]</w:t>
      </w:r>
      <w:r w:rsidRPr="00CA65BD">
        <w:rPr>
          <w:rFonts w:ascii="Times" w:eastAsia="Times New Roman" w:hAnsi="Times" w:cs="Times New Roman"/>
          <w:color w:val="000000" w:themeColor="text1"/>
          <w:szCs w:val="22"/>
        </w:rPr>
        <w:tab/>
        <w:t>OECD (Organization for Economic Cooperation and Development). The Costs of Managing Fisheries. Paris: OECD Publishing; 2003. doi:10.1787/9789264099777-en.</w:t>
      </w:r>
    </w:p>
    <w:p w14:paraId="0B28377F" w14:textId="51A5484D" w:rsidR="004A6F1F" w:rsidRPr="00CA65BD" w:rsidRDefault="004A6F1F" w:rsidP="004A6F1F">
      <w:pPr>
        <w:ind w:left="720" w:hanging="720"/>
        <w:rPr>
          <w:rFonts w:ascii="Times" w:hAnsi="Times" w:cs="Times New Roman"/>
          <w:color w:val="000000" w:themeColor="text1"/>
          <w:szCs w:val="22"/>
        </w:rPr>
      </w:pPr>
      <w:r w:rsidRPr="00CA65BD">
        <w:rPr>
          <w:rFonts w:ascii="Times" w:hAnsi="Times" w:cs="Times New Roman"/>
          <w:color w:val="000000" w:themeColor="text1"/>
          <w:szCs w:val="22"/>
        </w:rPr>
        <w:t>[14]</w:t>
      </w:r>
      <w:r w:rsidRPr="00CA65BD">
        <w:rPr>
          <w:rFonts w:ascii="Times" w:hAnsi="Times" w:cs="Times New Roman"/>
          <w:color w:val="000000" w:themeColor="text1"/>
          <w:szCs w:val="22"/>
        </w:rPr>
        <w:tab/>
      </w:r>
      <w:proofErr w:type="spellStart"/>
      <w:r w:rsidR="00EE5A99" w:rsidRPr="00CA65BD">
        <w:rPr>
          <w:rFonts w:ascii="Times" w:hAnsi="Times" w:cs="Times New Roman"/>
          <w:color w:val="000000" w:themeColor="text1"/>
          <w:szCs w:val="22"/>
        </w:rPr>
        <w:t>Beddington</w:t>
      </w:r>
      <w:proofErr w:type="spellEnd"/>
      <w:r w:rsidR="00EE5A99" w:rsidRPr="00CA65BD">
        <w:rPr>
          <w:rFonts w:ascii="Times" w:hAnsi="Times" w:cs="Times New Roman"/>
          <w:color w:val="000000" w:themeColor="text1"/>
          <w:szCs w:val="22"/>
        </w:rPr>
        <w:t xml:space="preserve"> JR,</w:t>
      </w:r>
      <w:r w:rsidRPr="00CA65BD">
        <w:rPr>
          <w:rFonts w:ascii="Times" w:hAnsi="Times" w:cs="Times New Roman"/>
          <w:color w:val="000000" w:themeColor="text1"/>
          <w:szCs w:val="22"/>
        </w:rPr>
        <w:t xml:space="preserve"> </w:t>
      </w:r>
      <w:proofErr w:type="spellStart"/>
      <w:r w:rsidRPr="00CA65BD">
        <w:rPr>
          <w:rFonts w:ascii="Times" w:hAnsi="Times" w:cs="Times New Roman"/>
          <w:color w:val="000000" w:themeColor="text1"/>
          <w:szCs w:val="22"/>
        </w:rPr>
        <w:t>Rettig</w:t>
      </w:r>
      <w:proofErr w:type="spellEnd"/>
      <w:r w:rsidRPr="00CA65BD">
        <w:rPr>
          <w:rFonts w:ascii="Times" w:hAnsi="Times" w:cs="Times New Roman"/>
          <w:color w:val="000000" w:themeColor="text1"/>
          <w:szCs w:val="22"/>
        </w:rPr>
        <w:t xml:space="preserve"> RB. Approaches to the regulation of fishing effort. Food &amp; Agriculture Org</w:t>
      </w:r>
      <w:r w:rsidR="00EE5A99" w:rsidRPr="00CA65BD">
        <w:rPr>
          <w:rFonts w:ascii="Times" w:hAnsi="Times" w:cs="Times New Roman"/>
          <w:color w:val="000000" w:themeColor="text1"/>
          <w:szCs w:val="22"/>
        </w:rPr>
        <w:t xml:space="preserve"> </w:t>
      </w:r>
      <w:r w:rsidRPr="00CA65BD">
        <w:rPr>
          <w:rFonts w:ascii="Times" w:hAnsi="Times" w:cs="Times New Roman"/>
          <w:color w:val="000000" w:themeColor="text1"/>
          <w:szCs w:val="22"/>
        </w:rPr>
        <w:t>1983; 240-248.</w:t>
      </w:r>
    </w:p>
    <w:p w14:paraId="77125205" w14:textId="6A4000E3" w:rsidR="0032232A" w:rsidRPr="00CA65BD" w:rsidRDefault="0032232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[15]</w:t>
      </w:r>
      <w:r w:rsidRPr="00CA65BD">
        <w:rPr>
          <w:rFonts w:ascii="Times" w:eastAsia="Times New Roman" w:hAnsi="Times" w:cs="Times New Roman"/>
          <w:color w:val="000000" w:themeColor="text1"/>
          <w:szCs w:val="22"/>
        </w:rPr>
        <w:tab/>
      </w:r>
      <w:proofErr w:type="spellStart"/>
      <w:r w:rsidR="00EE5A99" w:rsidRPr="00CA65BD">
        <w:rPr>
          <w:rFonts w:ascii="Times" w:eastAsia="Times New Roman" w:hAnsi="Times" w:cs="Times New Roman"/>
          <w:color w:val="000000" w:themeColor="text1"/>
          <w:szCs w:val="22"/>
        </w:rPr>
        <w:t>Petrossian</w:t>
      </w:r>
      <w:proofErr w:type="spellEnd"/>
      <w:r w:rsidR="00EE5A99" w:rsidRPr="00CA65BD">
        <w:rPr>
          <w:rFonts w:ascii="Times" w:eastAsia="Times New Roman" w:hAnsi="Times" w:cs="Times New Roman"/>
          <w:color w:val="000000" w:themeColor="text1"/>
          <w:szCs w:val="22"/>
        </w:rPr>
        <w:t xml:space="preserve"> G </w:t>
      </w:r>
      <w:r w:rsidRPr="00CA65BD">
        <w:rPr>
          <w:rFonts w:ascii="Times" w:eastAsia="Times New Roman" w:hAnsi="Times" w:cs="Times New Roman"/>
          <w:color w:val="000000" w:themeColor="text1"/>
          <w:szCs w:val="22"/>
        </w:rPr>
        <w:t xml:space="preserve">Preventing illegal, unreported and unregulated (IUU) fishing: A situational approach. Biological Conservation 2014:1–10. </w:t>
      </w:r>
      <w:proofErr w:type="gramStart"/>
      <w:r w:rsidRPr="00CA65BD">
        <w:rPr>
          <w:rFonts w:ascii="Times" w:eastAsia="Times New Roman" w:hAnsi="Times" w:cs="Times New Roman"/>
          <w:color w:val="000000" w:themeColor="text1"/>
          <w:szCs w:val="22"/>
        </w:rPr>
        <w:t>doi:10.1016/j.biocon</w:t>
      </w:r>
      <w:proofErr w:type="gramEnd"/>
      <w:r w:rsidRPr="00CA65BD">
        <w:rPr>
          <w:rFonts w:ascii="Times" w:eastAsia="Times New Roman" w:hAnsi="Times" w:cs="Times New Roman"/>
          <w:color w:val="000000" w:themeColor="text1"/>
          <w:szCs w:val="22"/>
        </w:rPr>
        <w:t>.2014.09.005.</w:t>
      </w:r>
    </w:p>
    <w:p w14:paraId="6757664D" w14:textId="760B1E0B" w:rsidR="004A6F1F" w:rsidRPr="00CA65BD" w:rsidRDefault="004A6F1F" w:rsidP="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[16]</w:t>
      </w:r>
      <w:r w:rsidRPr="00CA65BD">
        <w:rPr>
          <w:rFonts w:ascii="Times" w:eastAsia="Times New Roman" w:hAnsi="Times" w:cs="Times New Roman"/>
          <w:color w:val="000000" w:themeColor="text1"/>
          <w:szCs w:val="22"/>
        </w:rPr>
        <w:tab/>
      </w:r>
      <w:r w:rsidR="00EE5A99" w:rsidRPr="00CA65BD">
        <w:rPr>
          <w:rFonts w:ascii="Times" w:eastAsia="Times New Roman" w:hAnsi="Times" w:cs="Times New Roman"/>
          <w:color w:val="000000" w:themeColor="text1"/>
          <w:szCs w:val="22"/>
        </w:rPr>
        <w:t xml:space="preserve">Davis K, </w:t>
      </w:r>
      <w:proofErr w:type="spellStart"/>
      <w:r w:rsidR="00EE5A99" w:rsidRPr="00CA65BD">
        <w:rPr>
          <w:rFonts w:ascii="Times" w:eastAsia="Times New Roman" w:hAnsi="Times" w:cs="Times New Roman"/>
          <w:color w:val="000000" w:themeColor="text1"/>
          <w:szCs w:val="22"/>
        </w:rPr>
        <w:t>Kragt</w:t>
      </w:r>
      <w:proofErr w:type="spellEnd"/>
      <w:r w:rsidR="00EE5A99" w:rsidRPr="00CA65BD">
        <w:rPr>
          <w:rFonts w:ascii="Times" w:eastAsia="Times New Roman" w:hAnsi="Times" w:cs="Times New Roman"/>
          <w:color w:val="000000" w:themeColor="text1"/>
          <w:szCs w:val="22"/>
        </w:rPr>
        <w:t xml:space="preserve"> M, </w:t>
      </w:r>
      <w:proofErr w:type="spellStart"/>
      <w:r w:rsidR="00EE5A99" w:rsidRPr="00CA65BD">
        <w:rPr>
          <w:rFonts w:ascii="Times" w:eastAsia="Times New Roman" w:hAnsi="Times" w:cs="Times New Roman"/>
          <w:color w:val="000000" w:themeColor="text1"/>
          <w:szCs w:val="22"/>
        </w:rPr>
        <w:t>Gelcich</w:t>
      </w:r>
      <w:proofErr w:type="spellEnd"/>
      <w:r w:rsidR="00EE5A99" w:rsidRPr="00CA65BD">
        <w:rPr>
          <w:rFonts w:ascii="Times" w:eastAsia="Times New Roman" w:hAnsi="Times" w:cs="Times New Roman"/>
          <w:color w:val="000000" w:themeColor="text1"/>
          <w:szCs w:val="22"/>
        </w:rPr>
        <w:t xml:space="preserve"> S, </w:t>
      </w:r>
      <w:proofErr w:type="spellStart"/>
      <w:r w:rsidR="00EE5A99" w:rsidRPr="00CA65BD">
        <w:rPr>
          <w:rFonts w:ascii="Times" w:eastAsia="Times New Roman" w:hAnsi="Times" w:cs="Times New Roman"/>
          <w:color w:val="000000" w:themeColor="text1"/>
          <w:szCs w:val="22"/>
        </w:rPr>
        <w:t>Schilizzi</w:t>
      </w:r>
      <w:proofErr w:type="spellEnd"/>
      <w:r w:rsidR="00EE5A99" w:rsidRPr="00CA65BD">
        <w:rPr>
          <w:rFonts w:ascii="Times" w:eastAsia="Times New Roman" w:hAnsi="Times" w:cs="Times New Roman"/>
          <w:color w:val="000000" w:themeColor="text1"/>
          <w:szCs w:val="22"/>
        </w:rPr>
        <w:t xml:space="preserve"> S, Pannell</w:t>
      </w:r>
      <w:r w:rsidRPr="00CA65BD">
        <w:rPr>
          <w:rFonts w:ascii="Times" w:eastAsia="Times New Roman" w:hAnsi="Times" w:cs="Times New Roman"/>
          <w:color w:val="000000" w:themeColor="text1"/>
          <w:szCs w:val="22"/>
        </w:rPr>
        <w:t xml:space="preserve"> D. Accounting for enforcement costs in the spatial allocation of marine zones. Conservation Biology </w:t>
      </w:r>
      <w:r w:rsidR="00EE5A99" w:rsidRPr="00CA65BD">
        <w:rPr>
          <w:rFonts w:ascii="Times" w:eastAsia="Times New Roman" w:hAnsi="Times" w:cs="Times New Roman"/>
          <w:color w:val="000000" w:themeColor="text1"/>
          <w:szCs w:val="22"/>
        </w:rPr>
        <w:t>2015; 29: 226–237</w:t>
      </w:r>
      <w:r w:rsidRPr="00CA65BD">
        <w:rPr>
          <w:rFonts w:ascii="Times" w:eastAsia="Times New Roman" w:hAnsi="Times" w:cs="Times New Roman"/>
          <w:color w:val="000000" w:themeColor="text1"/>
          <w:szCs w:val="22"/>
        </w:rPr>
        <w:t>.</w:t>
      </w:r>
    </w:p>
    <w:p w14:paraId="204DF01E" w14:textId="042E74B1" w:rsidR="00AF2E84" w:rsidRPr="00CA65BD" w:rsidRDefault="0079300A" w:rsidP="00AF2E84">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[17</w:t>
      </w:r>
      <w:r w:rsidR="00AF2E84" w:rsidRPr="00CA65BD">
        <w:rPr>
          <w:rFonts w:ascii="Times" w:eastAsia="Times New Roman" w:hAnsi="Times" w:cs="Times New Roman"/>
          <w:color w:val="000000" w:themeColor="text1"/>
          <w:szCs w:val="22"/>
        </w:rPr>
        <w:t>]</w:t>
      </w:r>
      <w:r w:rsidR="00AF2E84" w:rsidRPr="00CA65BD">
        <w:rPr>
          <w:rFonts w:ascii="Times" w:eastAsia="Times New Roman" w:hAnsi="Times" w:cs="Times New Roman"/>
          <w:color w:val="000000" w:themeColor="text1"/>
          <w:szCs w:val="22"/>
        </w:rPr>
        <w:tab/>
      </w:r>
      <w:proofErr w:type="spellStart"/>
      <w:r w:rsidR="00AF2E84" w:rsidRPr="00CA65BD">
        <w:rPr>
          <w:rFonts w:ascii="Times" w:eastAsia="Times New Roman" w:hAnsi="Times" w:cs="Times New Roman"/>
          <w:color w:val="000000" w:themeColor="text1"/>
          <w:szCs w:val="22"/>
        </w:rPr>
        <w:t>Guidetti</w:t>
      </w:r>
      <w:proofErr w:type="spellEnd"/>
      <w:r w:rsidR="00AF2E84" w:rsidRPr="00CA65BD">
        <w:rPr>
          <w:rFonts w:ascii="Times" w:eastAsia="Times New Roman" w:hAnsi="Times" w:cs="Times New Roman"/>
          <w:color w:val="000000" w:themeColor="text1"/>
          <w:szCs w:val="22"/>
        </w:rPr>
        <w:t>, P. et al. Italian marine reserve effectiveness: Does enforcement matter? Biological Conservation 141, 699–709 (2008).</w:t>
      </w:r>
    </w:p>
    <w:p w14:paraId="5843C928" w14:textId="6954001A" w:rsidR="00AF2E84" w:rsidRPr="00CA65BD" w:rsidRDefault="0079300A" w:rsidP="00AF2E84">
      <w:pPr>
        <w:spacing w:before="100" w:beforeAutospacing="1" w:after="100" w:afterAutospacing="1" w:line="240" w:lineRule="auto"/>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[18</w:t>
      </w:r>
      <w:r w:rsidR="00AF2E84" w:rsidRPr="00CA65BD">
        <w:rPr>
          <w:rFonts w:ascii="Times" w:eastAsia="Times New Roman" w:hAnsi="Times" w:cs="Times New Roman"/>
          <w:color w:val="000000" w:themeColor="text1"/>
          <w:szCs w:val="22"/>
        </w:rPr>
        <w:t>]</w:t>
      </w:r>
      <w:r w:rsidR="00AF2E84" w:rsidRPr="00CA65BD">
        <w:rPr>
          <w:rFonts w:ascii="Times" w:eastAsia="Times New Roman" w:hAnsi="Times" w:cs="Times New Roman"/>
          <w:color w:val="000000" w:themeColor="text1"/>
          <w:szCs w:val="22"/>
        </w:rPr>
        <w:tab/>
      </w:r>
      <w:proofErr w:type="spellStart"/>
      <w:r w:rsidR="00AF2E84" w:rsidRPr="00CA65BD">
        <w:rPr>
          <w:rFonts w:ascii="Times" w:eastAsia="Times New Roman" w:hAnsi="Times" w:cs="Times New Roman"/>
          <w:color w:val="000000" w:themeColor="text1"/>
          <w:szCs w:val="22"/>
        </w:rPr>
        <w:t>Gigliotti</w:t>
      </w:r>
      <w:proofErr w:type="spellEnd"/>
      <w:r w:rsidR="00AF2E84" w:rsidRPr="00CA65BD">
        <w:rPr>
          <w:rFonts w:ascii="Times" w:eastAsia="Times New Roman" w:hAnsi="Times" w:cs="Times New Roman"/>
          <w:color w:val="000000" w:themeColor="text1"/>
          <w:szCs w:val="22"/>
        </w:rPr>
        <w:t xml:space="preserve"> LM, Taylor WW. The Effect of Illegal Harvest on Recreational Fisheries 1990:106–10.</w:t>
      </w:r>
    </w:p>
    <w:p w14:paraId="2178547C" w14:textId="28942A7B" w:rsidR="00AF2E84" w:rsidRPr="00CA65BD" w:rsidRDefault="0079300A" w:rsidP="00E22435">
      <w:pPr>
        <w:spacing w:before="100" w:beforeAutospacing="1" w:after="100" w:afterAutospacing="1"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[19</w:t>
      </w:r>
      <w:r w:rsidR="00AF2E84" w:rsidRPr="00CA65BD">
        <w:rPr>
          <w:rFonts w:ascii="Times" w:hAnsi="Times" w:cs="Times New Roman"/>
          <w:color w:val="000000" w:themeColor="text1"/>
          <w:szCs w:val="22"/>
        </w:rPr>
        <w:t>]</w:t>
      </w:r>
      <w:r w:rsidR="00AF2E84" w:rsidRPr="00CA65BD">
        <w:rPr>
          <w:rFonts w:ascii="Times" w:hAnsi="Times" w:cs="Times New Roman"/>
          <w:color w:val="000000" w:themeColor="text1"/>
          <w:szCs w:val="22"/>
        </w:rPr>
        <w:tab/>
      </w:r>
      <w:proofErr w:type="spellStart"/>
      <w:r w:rsidR="00AF2E84" w:rsidRPr="00CA65BD">
        <w:rPr>
          <w:rFonts w:ascii="Times" w:hAnsi="Times" w:cs="Times New Roman"/>
          <w:color w:val="000000" w:themeColor="text1"/>
          <w:szCs w:val="22"/>
        </w:rPr>
        <w:t>Balmford</w:t>
      </w:r>
      <w:proofErr w:type="spellEnd"/>
      <w:r w:rsidR="00AF2E84" w:rsidRPr="00CA65BD">
        <w:rPr>
          <w:rFonts w:ascii="Times" w:hAnsi="Times" w:cs="Times New Roman"/>
          <w:color w:val="000000" w:themeColor="text1"/>
          <w:szCs w:val="22"/>
        </w:rPr>
        <w:t xml:space="preserve"> A, Bruner A, Cooper P, </w:t>
      </w:r>
      <w:proofErr w:type="spellStart"/>
      <w:r w:rsidR="00AF2E84" w:rsidRPr="00CA65BD">
        <w:rPr>
          <w:rFonts w:ascii="Times" w:hAnsi="Times" w:cs="Times New Roman"/>
          <w:color w:val="000000" w:themeColor="text1"/>
          <w:szCs w:val="22"/>
        </w:rPr>
        <w:t>Costanza</w:t>
      </w:r>
      <w:proofErr w:type="spellEnd"/>
      <w:r w:rsidR="00AF2E84" w:rsidRPr="00CA65BD">
        <w:rPr>
          <w:rFonts w:ascii="Times" w:hAnsi="Times" w:cs="Times New Roman"/>
          <w:color w:val="000000" w:themeColor="text1"/>
          <w:szCs w:val="22"/>
        </w:rPr>
        <w:t xml:space="preserve"> R, Farber S, Green </w:t>
      </w:r>
      <w:proofErr w:type="gramStart"/>
      <w:r w:rsidR="00AF2E84" w:rsidRPr="00CA65BD">
        <w:rPr>
          <w:rFonts w:ascii="Times" w:hAnsi="Times" w:cs="Times New Roman"/>
          <w:color w:val="000000" w:themeColor="text1"/>
          <w:szCs w:val="22"/>
        </w:rPr>
        <w:t xml:space="preserve">RE, </w:t>
      </w:r>
      <w:r w:rsidR="00EE5A99" w:rsidRPr="00CA65BD">
        <w:rPr>
          <w:rFonts w:ascii="Times" w:hAnsi="Times" w:cs="Times New Roman"/>
          <w:color w:val="000000" w:themeColor="text1"/>
          <w:szCs w:val="22"/>
        </w:rPr>
        <w:t xml:space="preserve"> </w:t>
      </w:r>
      <w:r w:rsidR="00AF2E84" w:rsidRPr="00CA65BD">
        <w:rPr>
          <w:rFonts w:ascii="Times" w:hAnsi="Times" w:cs="Times New Roman"/>
          <w:color w:val="000000" w:themeColor="text1"/>
          <w:szCs w:val="22"/>
        </w:rPr>
        <w:t>et al.</w:t>
      </w:r>
      <w:proofErr w:type="gramEnd"/>
      <w:r w:rsidR="00AF2E84" w:rsidRPr="00CA65BD">
        <w:rPr>
          <w:rFonts w:ascii="Times" w:hAnsi="Times" w:cs="Times New Roman"/>
          <w:color w:val="000000" w:themeColor="text1"/>
          <w:szCs w:val="22"/>
        </w:rPr>
        <w:t xml:space="preserve"> Economic reasons for conserving wild nature. Science (New York, NY) 2002;</w:t>
      </w:r>
      <w:r w:rsidR="00EE5A99" w:rsidRPr="00CA65BD">
        <w:rPr>
          <w:rFonts w:ascii="Times" w:hAnsi="Times" w:cs="Times New Roman"/>
          <w:color w:val="000000" w:themeColor="text1"/>
          <w:szCs w:val="22"/>
        </w:rPr>
        <w:t xml:space="preserve"> </w:t>
      </w:r>
      <w:r w:rsidR="00AF2E84" w:rsidRPr="00CA65BD">
        <w:rPr>
          <w:rFonts w:ascii="Times" w:hAnsi="Times" w:cs="Times New Roman"/>
          <w:color w:val="000000" w:themeColor="text1"/>
          <w:szCs w:val="22"/>
        </w:rPr>
        <w:t>297:</w:t>
      </w:r>
      <w:r w:rsidR="00EE5A99" w:rsidRPr="00CA65BD">
        <w:rPr>
          <w:rFonts w:ascii="Times" w:hAnsi="Times" w:cs="Times New Roman"/>
          <w:color w:val="000000" w:themeColor="text1"/>
          <w:szCs w:val="22"/>
        </w:rPr>
        <w:t xml:space="preserve"> </w:t>
      </w:r>
      <w:r w:rsidR="00AF2E84" w:rsidRPr="00CA65BD">
        <w:rPr>
          <w:rFonts w:ascii="Times" w:hAnsi="Times" w:cs="Times New Roman"/>
          <w:color w:val="000000" w:themeColor="text1"/>
          <w:szCs w:val="22"/>
        </w:rPr>
        <w:t>950–3. doi:10.1126/science.1073947.</w:t>
      </w:r>
    </w:p>
    <w:p w14:paraId="342B39E8" w14:textId="2B073C15" w:rsidR="0032232A" w:rsidRPr="00CA65BD" w:rsidRDefault="0079300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[20</w:t>
      </w:r>
      <w:r w:rsidR="0032232A" w:rsidRPr="00CA65BD">
        <w:rPr>
          <w:rFonts w:ascii="Times" w:eastAsia="Times New Roman" w:hAnsi="Times" w:cs="Times New Roman"/>
          <w:color w:val="000000" w:themeColor="text1"/>
          <w:szCs w:val="22"/>
        </w:rPr>
        <w:t>]</w:t>
      </w:r>
      <w:r w:rsidR="0032232A" w:rsidRPr="00CA65BD">
        <w:rPr>
          <w:rFonts w:ascii="Times" w:eastAsia="Times New Roman" w:hAnsi="Times" w:cs="Times New Roman"/>
          <w:color w:val="000000" w:themeColor="text1"/>
          <w:szCs w:val="22"/>
        </w:rPr>
        <w:tab/>
        <w:t>Pet-</w:t>
      </w:r>
      <w:proofErr w:type="spellStart"/>
      <w:r w:rsidR="0032232A" w:rsidRPr="00CA65BD">
        <w:rPr>
          <w:rFonts w:ascii="Times" w:eastAsia="Times New Roman" w:hAnsi="Times" w:cs="Times New Roman"/>
          <w:color w:val="000000" w:themeColor="text1"/>
          <w:szCs w:val="22"/>
        </w:rPr>
        <w:t>Soede</w:t>
      </w:r>
      <w:proofErr w:type="spellEnd"/>
      <w:r w:rsidR="0032232A" w:rsidRPr="00CA65BD">
        <w:rPr>
          <w:rFonts w:ascii="Times" w:eastAsia="Times New Roman" w:hAnsi="Times" w:cs="Times New Roman"/>
          <w:color w:val="000000" w:themeColor="text1"/>
          <w:szCs w:val="22"/>
        </w:rPr>
        <w:t xml:space="preserve"> C, Cesar HSJ, Pet JS. An economic analysis of blast fishing on Indonesian coral reefs. Environmental Conservation 1999;</w:t>
      </w:r>
      <w:r w:rsidR="00EE5A99" w:rsidRPr="00CA65BD">
        <w:rPr>
          <w:rFonts w:ascii="Times" w:eastAsia="Times New Roman" w:hAnsi="Times" w:cs="Times New Roman"/>
          <w:color w:val="000000" w:themeColor="text1"/>
          <w:szCs w:val="22"/>
        </w:rPr>
        <w:t xml:space="preserve"> </w:t>
      </w:r>
      <w:r w:rsidR="0032232A" w:rsidRPr="00CA65BD">
        <w:rPr>
          <w:rFonts w:ascii="Times" w:eastAsia="Times New Roman" w:hAnsi="Times" w:cs="Times New Roman"/>
          <w:color w:val="000000" w:themeColor="text1"/>
          <w:szCs w:val="22"/>
        </w:rPr>
        <w:t>26:83–93. doi:10.1017/S0376892999000132.</w:t>
      </w:r>
    </w:p>
    <w:p w14:paraId="5F5D426E" w14:textId="33834F1D" w:rsidR="0032232A" w:rsidRPr="00CA65BD" w:rsidRDefault="0079300A" w:rsidP="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[21</w:t>
      </w:r>
      <w:r w:rsidR="0032232A" w:rsidRPr="00CA65BD">
        <w:rPr>
          <w:rFonts w:ascii="Times" w:eastAsia="Times New Roman" w:hAnsi="Times" w:cs="Times New Roman"/>
          <w:color w:val="000000" w:themeColor="text1"/>
          <w:szCs w:val="22"/>
        </w:rPr>
        <w:t>]</w:t>
      </w:r>
      <w:r w:rsidR="0032232A" w:rsidRPr="00CA65BD">
        <w:rPr>
          <w:rFonts w:ascii="Times" w:eastAsia="Times New Roman" w:hAnsi="Times" w:cs="Times New Roman"/>
          <w:color w:val="000000" w:themeColor="text1"/>
          <w:szCs w:val="22"/>
        </w:rPr>
        <w:tab/>
        <w:t xml:space="preserve">Sala E, Costello C, Dougherty D, Heal G, Kelleher K, Murray JH, et al. A general business model for marine reserves. </w:t>
      </w:r>
      <w:proofErr w:type="spellStart"/>
      <w:r w:rsidR="0032232A" w:rsidRPr="00CA65BD">
        <w:rPr>
          <w:rFonts w:ascii="Times" w:eastAsia="Times New Roman" w:hAnsi="Times" w:cs="Times New Roman"/>
          <w:color w:val="000000" w:themeColor="text1"/>
          <w:szCs w:val="22"/>
        </w:rPr>
        <w:t>PloS</w:t>
      </w:r>
      <w:proofErr w:type="spellEnd"/>
      <w:r w:rsidR="0032232A" w:rsidRPr="00CA65BD">
        <w:rPr>
          <w:rFonts w:ascii="Times" w:eastAsia="Times New Roman" w:hAnsi="Times" w:cs="Times New Roman"/>
          <w:color w:val="000000" w:themeColor="text1"/>
          <w:szCs w:val="22"/>
        </w:rPr>
        <w:t xml:space="preserve"> One 2013;</w:t>
      </w:r>
      <w:r w:rsidR="00EE5A99" w:rsidRPr="00CA65BD">
        <w:rPr>
          <w:rFonts w:ascii="Times" w:eastAsia="Times New Roman" w:hAnsi="Times" w:cs="Times New Roman"/>
          <w:color w:val="000000" w:themeColor="text1"/>
          <w:szCs w:val="22"/>
        </w:rPr>
        <w:t xml:space="preserve"> </w:t>
      </w:r>
      <w:r w:rsidR="0032232A" w:rsidRPr="00CA65BD">
        <w:rPr>
          <w:rFonts w:ascii="Times" w:eastAsia="Times New Roman" w:hAnsi="Times" w:cs="Times New Roman"/>
          <w:color w:val="000000" w:themeColor="text1"/>
          <w:szCs w:val="22"/>
        </w:rPr>
        <w:t>8:</w:t>
      </w:r>
      <w:r w:rsidR="00EE5A99" w:rsidRPr="00CA65BD">
        <w:rPr>
          <w:rFonts w:ascii="Times" w:eastAsia="Times New Roman" w:hAnsi="Times" w:cs="Times New Roman"/>
          <w:color w:val="000000" w:themeColor="text1"/>
          <w:szCs w:val="22"/>
        </w:rPr>
        <w:t xml:space="preserve"> </w:t>
      </w:r>
      <w:r w:rsidR="0032232A" w:rsidRPr="00CA65BD">
        <w:rPr>
          <w:rFonts w:ascii="Times" w:eastAsia="Times New Roman" w:hAnsi="Times" w:cs="Times New Roman"/>
          <w:color w:val="000000" w:themeColor="text1"/>
          <w:szCs w:val="22"/>
        </w:rPr>
        <w:t xml:space="preserve">e58799. </w:t>
      </w:r>
      <w:proofErr w:type="gramStart"/>
      <w:r w:rsidR="0032232A" w:rsidRPr="00CA65BD">
        <w:rPr>
          <w:rFonts w:ascii="Times" w:eastAsia="Times New Roman" w:hAnsi="Times" w:cs="Times New Roman"/>
          <w:color w:val="000000" w:themeColor="text1"/>
          <w:szCs w:val="22"/>
        </w:rPr>
        <w:t>doi:10.1371/journal.pone</w:t>
      </w:r>
      <w:proofErr w:type="gramEnd"/>
      <w:r w:rsidR="0032232A" w:rsidRPr="00CA65BD">
        <w:rPr>
          <w:rFonts w:ascii="Times" w:eastAsia="Times New Roman" w:hAnsi="Times" w:cs="Times New Roman"/>
          <w:color w:val="000000" w:themeColor="text1"/>
          <w:szCs w:val="22"/>
        </w:rPr>
        <w:t>.0058799.</w:t>
      </w:r>
    </w:p>
    <w:p w14:paraId="57A2AF0E" w14:textId="4E78107C" w:rsidR="0032232A" w:rsidRPr="00CA65BD" w:rsidRDefault="0079300A" w:rsidP="0032232A">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[22</w:t>
      </w:r>
      <w:r w:rsidR="0032232A" w:rsidRPr="00CA65BD">
        <w:rPr>
          <w:rFonts w:ascii="Times" w:eastAsia="Times New Roman" w:hAnsi="Times" w:cs="Times New Roman"/>
          <w:color w:val="000000" w:themeColor="text1"/>
          <w:szCs w:val="22"/>
        </w:rPr>
        <w:t>]</w:t>
      </w:r>
      <w:r w:rsidR="0032232A" w:rsidRPr="00CA65BD">
        <w:rPr>
          <w:rFonts w:ascii="Times" w:eastAsia="Times New Roman" w:hAnsi="Times" w:cs="Times New Roman"/>
          <w:color w:val="000000" w:themeColor="text1"/>
          <w:szCs w:val="22"/>
        </w:rPr>
        <w:tab/>
      </w:r>
      <w:proofErr w:type="spellStart"/>
      <w:r w:rsidR="0032232A" w:rsidRPr="00CA65BD">
        <w:rPr>
          <w:rFonts w:ascii="Times" w:eastAsia="Times New Roman" w:hAnsi="Times" w:cs="Times New Roman"/>
          <w:color w:val="000000" w:themeColor="text1"/>
          <w:szCs w:val="22"/>
        </w:rPr>
        <w:t>Perrings</w:t>
      </w:r>
      <w:proofErr w:type="spellEnd"/>
      <w:r w:rsidR="0032232A" w:rsidRPr="00CA65BD">
        <w:rPr>
          <w:rFonts w:ascii="Times" w:eastAsia="Times New Roman" w:hAnsi="Times" w:cs="Times New Roman"/>
          <w:color w:val="000000" w:themeColor="text1"/>
          <w:szCs w:val="22"/>
        </w:rPr>
        <w:t xml:space="preserve"> C, Pearce D. Threshold effects and incentives for the conservation of biodiversity. Environmental &amp; Resource Economics 1994;</w:t>
      </w:r>
      <w:r w:rsidR="00EE5A99" w:rsidRPr="00CA65BD">
        <w:rPr>
          <w:rFonts w:ascii="Times" w:eastAsia="Times New Roman" w:hAnsi="Times" w:cs="Times New Roman"/>
          <w:color w:val="000000" w:themeColor="text1"/>
          <w:szCs w:val="22"/>
        </w:rPr>
        <w:t xml:space="preserve"> </w:t>
      </w:r>
      <w:r w:rsidR="0032232A" w:rsidRPr="00CA65BD">
        <w:rPr>
          <w:rFonts w:ascii="Times" w:eastAsia="Times New Roman" w:hAnsi="Times" w:cs="Times New Roman"/>
          <w:color w:val="000000" w:themeColor="text1"/>
          <w:szCs w:val="22"/>
        </w:rPr>
        <w:t>4:</w:t>
      </w:r>
      <w:r w:rsidR="00EE5A99" w:rsidRPr="00CA65BD">
        <w:rPr>
          <w:rFonts w:ascii="Times" w:eastAsia="Times New Roman" w:hAnsi="Times" w:cs="Times New Roman"/>
          <w:color w:val="000000" w:themeColor="text1"/>
          <w:szCs w:val="22"/>
        </w:rPr>
        <w:t xml:space="preserve"> </w:t>
      </w:r>
      <w:r w:rsidR="0032232A" w:rsidRPr="00CA65BD">
        <w:rPr>
          <w:rFonts w:ascii="Times" w:eastAsia="Times New Roman" w:hAnsi="Times" w:cs="Times New Roman"/>
          <w:color w:val="000000" w:themeColor="text1"/>
          <w:szCs w:val="22"/>
        </w:rPr>
        <w:t>13–28. doi:10.1007/BF00691930.</w:t>
      </w:r>
    </w:p>
    <w:p w14:paraId="46B51CDA" w14:textId="4E02B328" w:rsidR="0032232A" w:rsidRPr="00CA65BD" w:rsidRDefault="0079300A" w:rsidP="0032232A">
      <w:pPr>
        <w:ind w:left="720" w:hanging="720"/>
        <w:rPr>
          <w:rFonts w:ascii="Times" w:hAnsi="Times" w:cs="Times New Roman"/>
          <w:color w:val="000000" w:themeColor="text1"/>
          <w:szCs w:val="22"/>
        </w:rPr>
      </w:pPr>
      <w:r w:rsidRPr="00CA65BD">
        <w:rPr>
          <w:rFonts w:ascii="Times" w:hAnsi="Times" w:cs="Times New Roman"/>
          <w:color w:val="000000" w:themeColor="text1"/>
          <w:szCs w:val="22"/>
        </w:rPr>
        <w:t>[23</w:t>
      </w:r>
      <w:r w:rsidR="0032232A" w:rsidRPr="00CA65BD">
        <w:rPr>
          <w:rFonts w:ascii="Times" w:hAnsi="Times" w:cs="Times New Roman"/>
          <w:color w:val="000000" w:themeColor="text1"/>
          <w:szCs w:val="22"/>
        </w:rPr>
        <w:t>]</w:t>
      </w:r>
      <w:r w:rsidR="0032232A" w:rsidRPr="00CA65BD">
        <w:rPr>
          <w:rFonts w:ascii="Times" w:hAnsi="Times" w:cs="Times New Roman"/>
          <w:color w:val="000000" w:themeColor="text1"/>
          <w:szCs w:val="22"/>
        </w:rPr>
        <w:tab/>
        <w:t xml:space="preserve">Lange G-M, </w:t>
      </w:r>
      <w:proofErr w:type="spellStart"/>
      <w:r w:rsidR="0032232A" w:rsidRPr="00CA65BD">
        <w:rPr>
          <w:rFonts w:ascii="Times" w:hAnsi="Times" w:cs="Times New Roman"/>
          <w:color w:val="000000" w:themeColor="text1"/>
          <w:szCs w:val="22"/>
        </w:rPr>
        <w:t>Jiddawi</w:t>
      </w:r>
      <w:proofErr w:type="spellEnd"/>
      <w:r w:rsidR="0032232A" w:rsidRPr="00CA65BD">
        <w:rPr>
          <w:rFonts w:ascii="Times" w:hAnsi="Times" w:cs="Times New Roman"/>
          <w:color w:val="000000" w:themeColor="text1"/>
          <w:szCs w:val="22"/>
        </w:rPr>
        <w:t xml:space="preserve"> N. Economic value of marine ecosystem services in Zanzibar: Implications for marine conservation and sustainable development. Ocean &amp; Coastal Management 2009;</w:t>
      </w:r>
      <w:r w:rsidR="00EE5A99" w:rsidRPr="00CA65BD">
        <w:rPr>
          <w:rFonts w:ascii="Times" w:hAnsi="Times" w:cs="Times New Roman"/>
          <w:color w:val="000000" w:themeColor="text1"/>
          <w:szCs w:val="22"/>
        </w:rPr>
        <w:t xml:space="preserve"> </w:t>
      </w:r>
      <w:r w:rsidR="0032232A" w:rsidRPr="00CA65BD">
        <w:rPr>
          <w:rFonts w:ascii="Times" w:hAnsi="Times" w:cs="Times New Roman"/>
          <w:color w:val="000000" w:themeColor="text1"/>
          <w:szCs w:val="22"/>
        </w:rPr>
        <w:t>52:</w:t>
      </w:r>
      <w:r w:rsidR="00EE5A99" w:rsidRPr="00CA65BD">
        <w:rPr>
          <w:rFonts w:ascii="Times" w:hAnsi="Times" w:cs="Times New Roman"/>
          <w:color w:val="000000" w:themeColor="text1"/>
          <w:szCs w:val="22"/>
        </w:rPr>
        <w:t xml:space="preserve"> </w:t>
      </w:r>
      <w:r w:rsidR="0032232A" w:rsidRPr="00CA65BD">
        <w:rPr>
          <w:rFonts w:ascii="Times" w:hAnsi="Times" w:cs="Times New Roman"/>
          <w:color w:val="000000" w:themeColor="text1"/>
          <w:szCs w:val="22"/>
        </w:rPr>
        <w:t xml:space="preserve">521–32. </w:t>
      </w:r>
      <w:proofErr w:type="gramStart"/>
      <w:r w:rsidR="0032232A" w:rsidRPr="00CA65BD">
        <w:rPr>
          <w:rFonts w:ascii="Times" w:hAnsi="Times" w:cs="Times New Roman"/>
          <w:color w:val="000000" w:themeColor="text1"/>
          <w:szCs w:val="22"/>
        </w:rPr>
        <w:t>doi:10.1016/j.ocecoaman</w:t>
      </w:r>
      <w:proofErr w:type="gramEnd"/>
      <w:r w:rsidR="0032232A" w:rsidRPr="00CA65BD">
        <w:rPr>
          <w:rFonts w:ascii="Times" w:hAnsi="Times" w:cs="Times New Roman"/>
          <w:color w:val="000000" w:themeColor="text1"/>
          <w:szCs w:val="22"/>
        </w:rPr>
        <w:t>.2009.08.005</w:t>
      </w:r>
    </w:p>
    <w:p w14:paraId="4644ADAD" w14:textId="08EA09F2" w:rsidR="00AF2E84" w:rsidRPr="00CA65BD" w:rsidRDefault="0079300A" w:rsidP="00AF2E84">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[24</w:t>
      </w:r>
      <w:r w:rsidR="00AF2E84" w:rsidRPr="00CA65BD">
        <w:rPr>
          <w:rFonts w:ascii="Times" w:eastAsia="Times New Roman" w:hAnsi="Times" w:cs="Times New Roman"/>
          <w:color w:val="000000" w:themeColor="text1"/>
          <w:szCs w:val="22"/>
        </w:rPr>
        <w:t>]</w:t>
      </w:r>
      <w:r w:rsidR="00AF2E84" w:rsidRPr="00CA65BD">
        <w:rPr>
          <w:rFonts w:ascii="Times" w:eastAsia="Times New Roman" w:hAnsi="Times" w:cs="Times New Roman"/>
          <w:color w:val="000000" w:themeColor="text1"/>
          <w:szCs w:val="22"/>
        </w:rPr>
        <w:tab/>
      </w:r>
      <w:proofErr w:type="spellStart"/>
      <w:r w:rsidR="00AF2E84" w:rsidRPr="00CA65BD">
        <w:rPr>
          <w:rFonts w:ascii="Times" w:eastAsia="Times New Roman" w:hAnsi="Times" w:cs="Times New Roman"/>
          <w:color w:val="000000" w:themeColor="text1"/>
          <w:szCs w:val="22"/>
        </w:rPr>
        <w:t>Viswanathan</w:t>
      </w:r>
      <w:proofErr w:type="spellEnd"/>
      <w:r w:rsidR="00AF2E84" w:rsidRPr="00CA65BD">
        <w:rPr>
          <w:rFonts w:ascii="Times" w:eastAsia="Times New Roman" w:hAnsi="Times" w:cs="Times New Roman"/>
          <w:color w:val="000000" w:themeColor="text1"/>
          <w:szCs w:val="22"/>
        </w:rPr>
        <w:t xml:space="preserve"> KK, Abdullah NMR, </w:t>
      </w:r>
      <w:proofErr w:type="spellStart"/>
      <w:r w:rsidR="00AF2E84" w:rsidRPr="00CA65BD">
        <w:rPr>
          <w:rFonts w:ascii="Times" w:eastAsia="Times New Roman" w:hAnsi="Times" w:cs="Times New Roman"/>
          <w:color w:val="000000" w:themeColor="text1"/>
          <w:szCs w:val="22"/>
        </w:rPr>
        <w:t>Susilowati</w:t>
      </w:r>
      <w:proofErr w:type="spellEnd"/>
      <w:r w:rsidR="00AF2E84" w:rsidRPr="00CA65BD">
        <w:rPr>
          <w:rFonts w:ascii="Times" w:eastAsia="Times New Roman" w:hAnsi="Times" w:cs="Times New Roman"/>
          <w:color w:val="000000" w:themeColor="text1"/>
          <w:szCs w:val="22"/>
        </w:rPr>
        <w:t xml:space="preserve"> I, </w:t>
      </w:r>
      <w:proofErr w:type="spellStart"/>
      <w:r w:rsidR="00AF2E84" w:rsidRPr="00CA65BD">
        <w:rPr>
          <w:rFonts w:ascii="Times" w:eastAsia="Times New Roman" w:hAnsi="Times" w:cs="Times New Roman"/>
          <w:color w:val="000000" w:themeColor="text1"/>
          <w:szCs w:val="22"/>
        </w:rPr>
        <w:t>Siason</w:t>
      </w:r>
      <w:proofErr w:type="spellEnd"/>
      <w:r w:rsidR="00AF2E84" w:rsidRPr="00CA65BD">
        <w:rPr>
          <w:rFonts w:ascii="Times" w:eastAsia="Times New Roman" w:hAnsi="Times" w:cs="Times New Roman"/>
          <w:color w:val="000000" w:themeColor="text1"/>
          <w:szCs w:val="22"/>
        </w:rPr>
        <w:t xml:space="preserve"> IM, </w:t>
      </w:r>
      <w:proofErr w:type="spellStart"/>
      <w:r w:rsidR="00AF2E84" w:rsidRPr="00CA65BD">
        <w:rPr>
          <w:rFonts w:ascii="Times" w:eastAsia="Times New Roman" w:hAnsi="Times" w:cs="Times New Roman"/>
          <w:color w:val="000000" w:themeColor="text1"/>
          <w:szCs w:val="22"/>
        </w:rPr>
        <w:t>Ticao</w:t>
      </w:r>
      <w:proofErr w:type="spellEnd"/>
      <w:r w:rsidR="00AF2E84" w:rsidRPr="00CA65BD">
        <w:rPr>
          <w:rFonts w:ascii="Times" w:eastAsia="Times New Roman" w:hAnsi="Times" w:cs="Times New Roman"/>
          <w:color w:val="000000" w:themeColor="text1"/>
          <w:szCs w:val="22"/>
        </w:rPr>
        <w:t xml:space="preserve"> C. Enforcement and compliance with fisheries regulations in Malaysia, Indonesia and the Philippines. Proceedings of the International Workshop on Fisheries Co-management, 1997, p. 1–25.</w:t>
      </w:r>
    </w:p>
    <w:p w14:paraId="325FA9F1" w14:textId="3FCD5BD0" w:rsidR="00AF2E84" w:rsidRPr="00CA65BD" w:rsidRDefault="0079300A" w:rsidP="00AF2E84">
      <w:pPr>
        <w:ind w:left="720" w:hanging="720"/>
        <w:rPr>
          <w:rFonts w:ascii="Times" w:hAnsi="Times" w:cs="Times New Roman"/>
          <w:color w:val="000000" w:themeColor="text1"/>
          <w:szCs w:val="22"/>
        </w:rPr>
      </w:pPr>
      <w:r w:rsidRPr="00CA65BD">
        <w:rPr>
          <w:rFonts w:ascii="Times" w:hAnsi="Times" w:cs="Times New Roman"/>
          <w:color w:val="000000" w:themeColor="text1"/>
          <w:szCs w:val="22"/>
        </w:rPr>
        <w:t>[25</w:t>
      </w:r>
      <w:r w:rsidR="00EE5A99" w:rsidRPr="00CA65BD">
        <w:rPr>
          <w:rFonts w:ascii="Times" w:hAnsi="Times" w:cs="Times New Roman"/>
          <w:color w:val="000000" w:themeColor="text1"/>
          <w:szCs w:val="22"/>
        </w:rPr>
        <w:t>]</w:t>
      </w:r>
      <w:r w:rsidR="00EE5A99" w:rsidRPr="00CA65BD">
        <w:rPr>
          <w:rFonts w:ascii="Times" w:hAnsi="Times" w:cs="Times New Roman"/>
          <w:color w:val="000000" w:themeColor="text1"/>
          <w:szCs w:val="22"/>
        </w:rPr>
        <w:tab/>
      </w:r>
      <w:proofErr w:type="spellStart"/>
      <w:r w:rsidR="00EE5A99" w:rsidRPr="00CA65BD">
        <w:rPr>
          <w:rFonts w:ascii="Times" w:hAnsi="Times" w:cs="Times New Roman"/>
          <w:color w:val="000000" w:themeColor="text1"/>
          <w:szCs w:val="22"/>
        </w:rPr>
        <w:t>Hilborn</w:t>
      </w:r>
      <w:proofErr w:type="spellEnd"/>
      <w:r w:rsidR="00EE5A99" w:rsidRPr="00CA65BD">
        <w:rPr>
          <w:rFonts w:ascii="Times" w:hAnsi="Times" w:cs="Times New Roman"/>
          <w:color w:val="000000" w:themeColor="text1"/>
          <w:szCs w:val="22"/>
        </w:rPr>
        <w:t xml:space="preserve"> R, </w:t>
      </w:r>
      <w:proofErr w:type="spellStart"/>
      <w:r w:rsidR="00AF2E84" w:rsidRPr="00CA65BD">
        <w:rPr>
          <w:rFonts w:ascii="Times" w:hAnsi="Times" w:cs="Times New Roman"/>
          <w:color w:val="000000" w:themeColor="text1"/>
          <w:szCs w:val="22"/>
        </w:rPr>
        <w:t>Orensanz</w:t>
      </w:r>
      <w:proofErr w:type="spellEnd"/>
      <w:r w:rsidR="00EE5A99" w:rsidRPr="00CA65BD">
        <w:rPr>
          <w:rFonts w:ascii="Times" w:hAnsi="Times" w:cs="Times New Roman"/>
          <w:color w:val="000000" w:themeColor="text1"/>
          <w:szCs w:val="22"/>
        </w:rPr>
        <w:t xml:space="preserve"> JM, </w:t>
      </w:r>
      <w:r w:rsidR="00AF2E84" w:rsidRPr="00CA65BD">
        <w:rPr>
          <w:rFonts w:ascii="Times" w:hAnsi="Times" w:cs="Times New Roman"/>
          <w:color w:val="000000" w:themeColor="text1"/>
          <w:szCs w:val="22"/>
        </w:rPr>
        <w:t>Parma</w:t>
      </w:r>
      <w:r w:rsidR="00EE5A99" w:rsidRPr="00CA65BD">
        <w:rPr>
          <w:rFonts w:ascii="Times" w:hAnsi="Times" w:cs="Times New Roman"/>
          <w:color w:val="000000" w:themeColor="text1"/>
          <w:szCs w:val="22"/>
        </w:rPr>
        <w:t xml:space="preserve"> AM.</w:t>
      </w:r>
      <w:r w:rsidR="00AF2E84" w:rsidRPr="00CA65BD">
        <w:rPr>
          <w:rFonts w:ascii="Times" w:hAnsi="Times" w:cs="Times New Roman"/>
          <w:color w:val="000000" w:themeColor="text1"/>
          <w:szCs w:val="22"/>
        </w:rPr>
        <w:t xml:space="preserve"> Institutions, incentives, and the future of fisheries. Philosophical Transactions of the Royal Society B.</w:t>
      </w:r>
      <w:r w:rsidR="00EE5A99" w:rsidRPr="00CA65BD">
        <w:rPr>
          <w:rFonts w:ascii="Times" w:hAnsi="Times" w:cs="Times New Roman"/>
          <w:color w:val="000000" w:themeColor="text1"/>
          <w:szCs w:val="22"/>
        </w:rPr>
        <w:t xml:space="preserve"> 2005;</w:t>
      </w:r>
      <w:r w:rsidR="00AF2E84" w:rsidRPr="00CA65BD">
        <w:rPr>
          <w:rFonts w:ascii="Times" w:hAnsi="Times" w:cs="Times New Roman"/>
          <w:color w:val="000000" w:themeColor="text1"/>
          <w:szCs w:val="22"/>
        </w:rPr>
        <w:t xml:space="preserve"> 360: 47-57. doi:10.1098/rstb.2004.1569</w:t>
      </w:r>
    </w:p>
    <w:p w14:paraId="230233A8" w14:textId="77777777" w:rsidR="0032232A" w:rsidRPr="00CA65BD" w:rsidRDefault="0032232A" w:rsidP="0032232A">
      <w:pPr>
        <w:ind w:left="720" w:hanging="720"/>
        <w:rPr>
          <w:rFonts w:ascii="Times" w:hAnsi="Times" w:cs="Times New Roman"/>
          <w:color w:val="000000" w:themeColor="text1"/>
          <w:szCs w:val="22"/>
        </w:rPr>
      </w:pPr>
    </w:p>
    <w:p w14:paraId="35C48B5B" w14:textId="195826B8" w:rsidR="0032232A" w:rsidRPr="00CA65BD" w:rsidRDefault="0079300A" w:rsidP="0032232A">
      <w:pPr>
        <w:ind w:left="720" w:hanging="720"/>
        <w:rPr>
          <w:rFonts w:ascii="Times" w:hAnsi="Times" w:cs="Times New Roman"/>
          <w:color w:val="000000" w:themeColor="text1"/>
          <w:szCs w:val="22"/>
        </w:rPr>
      </w:pPr>
      <w:r w:rsidRPr="00CA65BD">
        <w:rPr>
          <w:rFonts w:ascii="Times" w:hAnsi="Times" w:cs="Times New Roman"/>
          <w:color w:val="000000" w:themeColor="text1"/>
          <w:szCs w:val="22"/>
        </w:rPr>
        <w:lastRenderedPageBreak/>
        <w:t>[26</w:t>
      </w:r>
      <w:r w:rsidR="0032232A" w:rsidRPr="00CA65BD">
        <w:rPr>
          <w:rFonts w:ascii="Times" w:hAnsi="Times" w:cs="Times New Roman"/>
          <w:color w:val="000000" w:themeColor="text1"/>
          <w:szCs w:val="22"/>
        </w:rPr>
        <w:t>]</w:t>
      </w:r>
      <w:r w:rsidR="0032232A" w:rsidRPr="00CA65BD">
        <w:rPr>
          <w:rFonts w:ascii="Times" w:hAnsi="Times" w:cs="Times New Roman"/>
          <w:color w:val="000000" w:themeColor="text1"/>
          <w:szCs w:val="22"/>
        </w:rPr>
        <w:tab/>
      </w:r>
      <w:proofErr w:type="spellStart"/>
      <w:r w:rsidR="0032232A" w:rsidRPr="00CA65BD">
        <w:rPr>
          <w:rFonts w:ascii="Times" w:hAnsi="Times" w:cs="Times New Roman"/>
          <w:color w:val="000000" w:themeColor="text1"/>
          <w:szCs w:val="22"/>
        </w:rPr>
        <w:t>Kuperan</w:t>
      </w:r>
      <w:proofErr w:type="spellEnd"/>
      <w:r w:rsidR="0032232A" w:rsidRPr="00CA65BD">
        <w:rPr>
          <w:rFonts w:ascii="Times" w:hAnsi="Times" w:cs="Times New Roman"/>
          <w:color w:val="000000" w:themeColor="text1"/>
          <w:szCs w:val="22"/>
        </w:rPr>
        <w:t xml:space="preserve"> AK, </w:t>
      </w:r>
      <w:proofErr w:type="spellStart"/>
      <w:r w:rsidR="0032232A" w:rsidRPr="00CA65BD">
        <w:rPr>
          <w:rFonts w:ascii="Times" w:hAnsi="Times" w:cs="Times New Roman"/>
          <w:color w:val="000000" w:themeColor="text1"/>
          <w:szCs w:val="22"/>
        </w:rPr>
        <w:t>Sutinen</w:t>
      </w:r>
      <w:proofErr w:type="spellEnd"/>
      <w:r w:rsidR="0032232A" w:rsidRPr="00CA65BD">
        <w:rPr>
          <w:rFonts w:ascii="Times" w:hAnsi="Times" w:cs="Times New Roman"/>
          <w:color w:val="000000" w:themeColor="text1"/>
          <w:szCs w:val="22"/>
        </w:rPr>
        <w:t xml:space="preserve"> JG, Law S, Review S. Blue Water </w:t>
      </w:r>
      <w:proofErr w:type="gramStart"/>
      <w:r w:rsidR="0032232A" w:rsidRPr="00CA65BD">
        <w:rPr>
          <w:rFonts w:ascii="Times" w:hAnsi="Times" w:cs="Times New Roman"/>
          <w:color w:val="000000" w:themeColor="text1"/>
          <w:szCs w:val="22"/>
        </w:rPr>
        <w:t>Crime</w:t>
      </w:r>
      <w:r w:rsidR="0032232A" w:rsidRPr="00CA65BD">
        <w:rPr>
          <w:rFonts w:ascii="Times New Roman" w:hAnsi="Times New Roman" w:cs="Times New Roman"/>
          <w:color w:val="000000" w:themeColor="text1"/>
          <w:szCs w:val="22"/>
        </w:rPr>
        <w:t> </w:t>
      </w:r>
      <w:r w:rsidR="00EE5A99" w:rsidRPr="00CA65BD">
        <w:rPr>
          <w:rFonts w:ascii="Times" w:hAnsi="Times" w:cs="Times New Roman"/>
          <w:color w:val="000000" w:themeColor="text1"/>
          <w:szCs w:val="22"/>
        </w:rPr>
        <w:t>:</w:t>
      </w:r>
      <w:proofErr w:type="gramEnd"/>
      <w:r w:rsidR="00EE5A99" w:rsidRPr="00CA65BD">
        <w:rPr>
          <w:rFonts w:ascii="Times" w:hAnsi="Times" w:cs="Times New Roman"/>
          <w:color w:val="000000" w:themeColor="text1"/>
          <w:szCs w:val="22"/>
        </w:rPr>
        <w:t xml:space="preserve"> Deterrence, Legitimacy</w:t>
      </w:r>
      <w:r w:rsidR="0032232A" w:rsidRPr="00CA65BD">
        <w:rPr>
          <w:rFonts w:ascii="Times" w:hAnsi="Times" w:cs="Times New Roman"/>
          <w:color w:val="000000" w:themeColor="text1"/>
          <w:szCs w:val="22"/>
        </w:rPr>
        <w:t>, and Compliance in Fisheries 1998;32:309–38</w:t>
      </w:r>
      <w:r w:rsidR="00EE5A99" w:rsidRPr="00CA65BD">
        <w:rPr>
          <w:rFonts w:ascii="Times" w:hAnsi="Times" w:cs="Times New Roman"/>
          <w:color w:val="000000" w:themeColor="text1"/>
          <w:szCs w:val="22"/>
        </w:rPr>
        <w:t>.</w:t>
      </w:r>
    </w:p>
    <w:p w14:paraId="634BD8A0" w14:textId="46E9A4E4" w:rsidR="00AF2E84" w:rsidRPr="00CA65BD" w:rsidRDefault="0079300A" w:rsidP="00AF2E84">
      <w:pPr>
        <w:spacing w:before="100" w:beforeAutospacing="1" w:after="100" w:afterAutospacing="1" w:line="240" w:lineRule="auto"/>
        <w:ind w:left="720" w:hanging="720"/>
        <w:rPr>
          <w:rFonts w:ascii="Times" w:hAnsi="Times" w:cs="Times New Roman"/>
          <w:iCs/>
          <w:color w:val="000000" w:themeColor="text1"/>
          <w:szCs w:val="22"/>
        </w:rPr>
      </w:pPr>
      <w:r w:rsidRPr="00CA65BD">
        <w:rPr>
          <w:rFonts w:ascii="Times" w:hAnsi="Times" w:cs="Times New Roman"/>
          <w:iCs/>
          <w:color w:val="000000" w:themeColor="text1"/>
          <w:szCs w:val="22"/>
        </w:rPr>
        <w:t>[27</w:t>
      </w:r>
      <w:r w:rsidR="00AF2E84" w:rsidRPr="00CA65BD">
        <w:rPr>
          <w:rFonts w:ascii="Times" w:hAnsi="Times" w:cs="Times New Roman"/>
          <w:iCs/>
          <w:color w:val="000000" w:themeColor="text1"/>
          <w:szCs w:val="22"/>
        </w:rPr>
        <w:t>]</w:t>
      </w:r>
      <w:r w:rsidR="00AF2E84" w:rsidRPr="00CA65BD">
        <w:rPr>
          <w:rFonts w:ascii="Times" w:hAnsi="Times" w:cs="Times New Roman"/>
          <w:iCs/>
          <w:color w:val="000000" w:themeColor="text1"/>
          <w:szCs w:val="22"/>
        </w:rPr>
        <w:tab/>
        <w:t xml:space="preserve">Ainsworth CH, </w:t>
      </w:r>
      <w:proofErr w:type="spellStart"/>
      <w:r w:rsidR="00AF2E84" w:rsidRPr="00CA65BD">
        <w:rPr>
          <w:rFonts w:ascii="Times" w:hAnsi="Times" w:cs="Times New Roman"/>
          <w:iCs/>
          <w:color w:val="000000" w:themeColor="text1"/>
          <w:szCs w:val="22"/>
        </w:rPr>
        <w:t>Morzaria</w:t>
      </w:r>
      <w:proofErr w:type="spellEnd"/>
      <w:r w:rsidR="00AF2E84" w:rsidRPr="00CA65BD">
        <w:rPr>
          <w:rFonts w:ascii="Times" w:hAnsi="Times" w:cs="Times New Roman"/>
          <w:iCs/>
          <w:color w:val="000000" w:themeColor="text1"/>
          <w:szCs w:val="22"/>
        </w:rPr>
        <w:t>-Luna HN, K</w:t>
      </w:r>
      <w:r w:rsidR="00EE5A99" w:rsidRPr="00CA65BD">
        <w:rPr>
          <w:rFonts w:ascii="Times" w:hAnsi="Times" w:cs="Times New Roman"/>
          <w:iCs/>
          <w:color w:val="000000" w:themeColor="text1"/>
          <w:szCs w:val="22"/>
        </w:rPr>
        <w:t xml:space="preserve">aplan IC, Levin PS, Fulton E. </w:t>
      </w:r>
      <w:r w:rsidR="00AF2E84" w:rsidRPr="00CA65BD">
        <w:rPr>
          <w:rFonts w:ascii="Times" w:hAnsi="Times" w:cs="Times New Roman"/>
          <w:iCs/>
          <w:color w:val="000000" w:themeColor="text1"/>
          <w:szCs w:val="22"/>
        </w:rPr>
        <w:t>Full compliance with harvest regulations yields ecological benefits: Northern Gulf of California case study. Journal of Applied Ecology 2012;</w:t>
      </w:r>
      <w:r w:rsidR="00EE5A99" w:rsidRPr="00CA65BD">
        <w:rPr>
          <w:rFonts w:ascii="Times" w:hAnsi="Times" w:cs="Times New Roman"/>
          <w:iCs/>
          <w:color w:val="000000" w:themeColor="text1"/>
          <w:szCs w:val="22"/>
        </w:rPr>
        <w:t xml:space="preserve"> </w:t>
      </w:r>
      <w:r w:rsidR="00AF2E84" w:rsidRPr="00CA65BD">
        <w:rPr>
          <w:rFonts w:ascii="Times" w:hAnsi="Times" w:cs="Times New Roman"/>
          <w:iCs/>
          <w:color w:val="000000" w:themeColor="text1"/>
          <w:szCs w:val="22"/>
        </w:rPr>
        <w:t>49:</w:t>
      </w:r>
      <w:r w:rsidR="00EE5A99" w:rsidRPr="00CA65BD">
        <w:rPr>
          <w:rFonts w:ascii="Times" w:hAnsi="Times" w:cs="Times New Roman"/>
          <w:iCs/>
          <w:color w:val="000000" w:themeColor="text1"/>
          <w:szCs w:val="22"/>
        </w:rPr>
        <w:t xml:space="preserve"> </w:t>
      </w:r>
      <w:r w:rsidR="00AF2E84" w:rsidRPr="00CA65BD">
        <w:rPr>
          <w:rFonts w:ascii="Times" w:hAnsi="Times" w:cs="Times New Roman"/>
          <w:iCs/>
          <w:color w:val="000000" w:themeColor="text1"/>
          <w:szCs w:val="22"/>
        </w:rPr>
        <w:t>63–72. doi:10.1111/j.1365-2664.2011.</w:t>
      </w:r>
      <w:proofErr w:type="gramStart"/>
      <w:r w:rsidR="00AF2E84" w:rsidRPr="00CA65BD">
        <w:rPr>
          <w:rFonts w:ascii="Times" w:hAnsi="Times" w:cs="Times New Roman"/>
          <w:iCs/>
          <w:color w:val="000000" w:themeColor="text1"/>
          <w:szCs w:val="22"/>
        </w:rPr>
        <w:t>02064.x.</w:t>
      </w:r>
      <w:proofErr w:type="gramEnd"/>
    </w:p>
    <w:p w14:paraId="52105269" w14:textId="003888B1" w:rsidR="00AF2E84" w:rsidRPr="00CA65BD" w:rsidRDefault="0079300A" w:rsidP="00AF2E84">
      <w:pPr>
        <w:pStyle w:val="ListParagraph"/>
        <w:spacing w:line="240" w:lineRule="auto"/>
        <w:ind w:hanging="720"/>
        <w:rPr>
          <w:rFonts w:ascii="Times" w:hAnsi="Times"/>
          <w:color w:val="000000" w:themeColor="text1"/>
          <w:szCs w:val="22"/>
        </w:rPr>
      </w:pPr>
      <w:r w:rsidRPr="00CA65BD">
        <w:rPr>
          <w:rFonts w:ascii="Times" w:hAnsi="Times"/>
          <w:color w:val="000000" w:themeColor="text1"/>
          <w:szCs w:val="22"/>
        </w:rPr>
        <w:t>[28</w:t>
      </w:r>
      <w:r w:rsidR="00AF2E84" w:rsidRPr="00CA65BD">
        <w:rPr>
          <w:rFonts w:ascii="Times" w:hAnsi="Times"/>
          <w:color w:val="000000" w:themeColor="text1"/>
          <w:szCs w:val="22"/>
        </w:rPr>
        <w:t>]</w:t>
      </w:r>
      <w:r w:rsidR="00AF2E84" w:rsidRPr="00CA65BD">
        <w:rPr>
          <w:rFonts w:ascii="Times" w:hAnsi="Times"/>
          <w:color w:val="000000" w:themeColor="text1"/>
          <w:szCs w:val="22"/>
        </w:rPr>
        <w:tab/>
      </w:r>
      <w:proofErr w:type="spellStart"/>
      <w:r w:rsidR="00AF2E84" w:rsidRPr="00CA65BD">
        <w:rPr>
          <w:rFonts w:ascii="Times" w:hAnsi="Times"/>
          <w:color w:val="000000" w:themeColor="text1"/>
          <w:szCs w:val="22"/>
        </w:rPr>
        <w:t>Tinch</w:t>
      </w:r>
      <w:proofErr w:type="spellEnd"/>
      <w:r w:rsidR="00AF2E84" w:rsidRPr="00CA65BD">
        <w:rPr>
          <w:rFonts w:ascii="Times" w:hAnsi="Times"/>
          <w:color w:val="000000" w:themeColor="text1"/>
          <w:szCs w:val="22"/>
        </w:rPr>
        <w:t xml:space="preserve"> R, </w:t>
      </w:r>
      <w:proofErr w:type="spellStart"/>
      <w:r w:rsidR="00AF2E84" w:rsidRPr="00CA65BD">
        <w:rPr>
          <w:rFonts w:ascii="Times" w:hAnsi="Times"/>
          <w:color w:val="000000" w:themeColor="text1"/>
          <w:szCs w:val="22"/>
        </w:rPr>
        <w:t>Dickie</w:t>
      </w:r>
      <w:proofErr w:type="spellEnd"/>
      <w:r w:rsidR="00AF2E84" w:rsidRPr="00CA65BD">
        <w:rPr>
          <w:rFonts w:ascii="Times" w:hAnsi="Times"/>
          <w:color w:val="000000" w:themeColor="text1"/>
          <w:szCs w:val="22"/>
        </w:rPr>
        <w:t xml:space="preserve"> I, and </w:t>
      </w:r>
      <w:proofErr w:type="spellStart"/>
      <w:r w:rsidR="00AF2E84" w:rsidRPr="00CA65BD">
        <w:rPr>
          <w:rFonts w:ascii="Times" w:hAnsi="Times"/>
          <w:color w:val="000000" w:themeColor="text1"/>
          <w:szCs w:val="22"/>
        </w:rPr>
        <w:t>Lanz</w:t>
      </w:r>
      <w:proofErr w:type="spellEnd"/>
      <w:r w:rsidR="00AF2E84" w:rsidRPr="00CA65BD">
        <w:rPr>
          <w:rFonts w:ascii="Times" w:hAnsi="Times"/>
          <w:color w:val="000000" w:themeColor="text1"/>
          <w:szCs w:val="22"/>
        </w:rPr>
        <w:t xml:space="preserve"> B.  Costs of Illegal, Unreported and Unregulated (IUU) Fishing in EU Fisheries.  Commissioned by The Pew Environment Group and prepared by Economics for the Environment Consultancy Ltd.  London, November 2008.</w:t>
      </w:r>
    </w:p>
    <w:p w14:paraId="21EA8C50" w14:textId="77777777" w:rsidR="00B74BEB" w:rsidRPr="00CA65BD" w:rsidRDefault="00B74BEB" w:rsidP="00AF2E84">
      <w:pPr>
        <w:pStyle w:val="ListParagraph"/>
        <w:spacing w:line="240" w:lineRule="auto"/>
        <w:ind w:hanging="720"/>
        <w:rPr>
          <w:rFonts w:ascii="Times" w:hAnsi="Times"/>
          <w:color w:val="000000" w:themeColor="text1"/>
          <w:szCs w:val="22"/>
        </w:rPr>
      </w:pPr>
    </w:p>
    <w:p w14:paraId="0B803F7D" w14:textId="28BA02DA" w:rsidR="00AF2E84" w:rsidRPr="00CA65BD" w:rsidRDefault="0079300A" w:rsidP="00E22435">
      <w:pPr>
        <w:spacing w:line="240" w:lineRule="auto"/>
        <w:ind w:left="720" w:hanging="720"/>
        <w:rPr>
          <w:rFonts w:ascii="Times" w:hAnsi="Times"/>
          <w:color w:val="000000" w:themeColor="text1"/>
          <w:szCs w:val="22"/>
          <w:lang w:val="es-ES_tradnl"/>
        </w:rPr>
      </w:pPr>
      <w:r w:rsidRPr="00CA65BD">
        <w:rPr>
          <w:rFonts w:ascii="Times" w:hAnsi="Times"/>
          <w:color w:val="000000" w:themeColor="text1"/>
          <w:szCs w:val="22"/>
        </w:rPr>
        <w:t>[29</w:t>
      </w:r>
      <w:r w:rsidR="00B74BEB" w:rsidRPr="00CA65BD">
        <w:rPr>
          <w:rFonts w:ascii="Times" w:hAnsi="Times"/>
          <w:color w:val="000000" w:themeColor="text1"/>
          <w:szCs w:val="22"/>
        </w:rPr>
        <w:t>]</w:t>
      </w:r>
      <w:r w:rsidR="00B74BEB" w:rsidRPr="00CA65BD">
        <w:rPr>
          <w:rFonts w:ascii="Times" w:hAnsi="Times"/>
          <w:color w:val="000000" w:themeColor="text1"/>
          <w:szCs w:val="22"/>
        </w:rPr>
        <w:tab/>
      </w:r>
      <w:proofErr w:type="spellStart"/>
      <w:r w:rsidR="00B74BEB" w:rsidRPr="00CA65BD">
        <w:rPr>
          <w:rFonts w:ascii="Times" w:hAnsi="Times"/>
          <w:color w:val="000000" w:themeColor="text1"/>
          <w:szCs w:val="22"/>
        </w:rPr>
        <w:t>Vergine</w:t>
      </w:r>
      <w:proofErr w:type="spellEnd"/>
      <w:r w:rsidR="00B74BEB" w:rsidRPr="00CA65BD">
        <w:rPr>
          <w:rFonts w:ascii="Times" w:hAnsi="Times"/>
          <w:color w:val="000000" w:themeColor="text1"/>
          <w:szCs w:val="22"/>
        </w:rPr>
        <w:t xml:space="preserve"> JP. Fighting against Illegal, Unreported and Unregulated fishing (IUU): Impacts and challenges for ACP countries.  Brussels Rural Development Briefings: A Series of Meetings on ACP-EU Development Issues.  2009.</w:t>
      </w:r>
    </w:p>
    <w:p w14:paraId="747A2576" w14:textId="0505F696" w:rsidR="00AF2E84" w:rsidRPr="00CA65BD" w:rsidRDefault="0079300A" w:rsidP="00E22435">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[30</w:t>
      </w:r>
      <w:r w:rsidR="00AF2E84" w:rsidRPr="00CA65BD">
        <w:rPr>
          <w:rFonts w:ascii="Times" w:eastAsia="Times New Roman" w:hAnsi="Times" w:cs="Times New Roman"/>
          <w:color w:val="000000" w:themeColor="text1"/>
          <w:szCs w:val="22"/>
        </w:rPr>
        <w:t>]</w:t>
      </w:r>
      <w:r w:rsidR="00AF2E84" w:rsidRPr="00CA65BD">
        <w:rPr>
          <w:rFonts w:ascii="Times" w:eastAsia="Times New Roman" w:hAnsi="Times" w:cs="Times New Roman"/>
          <w:color w:val="000000" w:themeColor="text1"/>
          <w:szCs w:val="22"/>
        </w:rPr>
        <w:tab/>
        <w:t xml:space="preserve">Cochrane KL, Andrew NL, Parma AM. Primary fisheries management: a minimum requirement for provision of sustainable human benefits in small-scale fisheries. Fish and Fisheries </w:t>
      </w:r>
      <w:proofErr w:type="gramStart"/>
      <w:r w:rsidR="00AF2E84" w:rsidRPr="00CA65BD">
        <w:rPr>
          <w:rFonts w:ascii="Times" w:eastAsia="Times New Roman" w:hAnsi="Times" w:cs="Times New Roman"/>
          <w:color w:val="000000" w:themeColor="text1"/>
          <w:szCs w:val="22"/>
        </w:rPr>
        <w:t>2011;</w:t>
      </w:r>
      <w:r w:rsidR="00EE5A99" w:rsidRPr="00CA65BD">
        <w:rPr>
          <w:rFonts w:ascii="Times" w:eastAsia="Times New Roman" w:hAnsi="Times" w:cs="Times New Roman"/>
          <w:color w:val="000000" w:themeColor="text1"/>
          <w:szCs w:val="22"/>
        </w:rPr>
        <w:t xml:space="preserve">  </w:t>
      </w:r>
      <w:r w:rsidR="00AF2E84" w:rsidRPr="00CA65BD">
        <w:rPr>
          <w:rFonts w:ascii="Times" w:eastAsia="Times New Roman" w:hAnsi="Times" w:cs="Times New Roman"/>
          <w:color w:val="000000" w:themeColor="text1"/>
          <w:szCs w:val="22"/>
        </w:rPr>
        <w:t>12</w:t>
      </w:r>
      <w:proofErr w:type="gramEnd"/>
      <w:r w:rsidR="00AF2E84" w:rsidRPr="00CA65BD">
        <w:rPr>
          <w:rFonts w:ascii="Times" w:eastAsia="Times New Roman" w:hAnsi="Times" w:cs="Times New Roman"/>
          <w:color w:val="000000" w:themeColor="text1"/>
          <w:szCs w:val="22"/>
        </w:rPr>
        <w:t>:</w:t>
      </w:r>
      <w:r w:rsidR="00EE5A99" w:rsidRPr="00CA65BD">
        <w:rPr>
          <w:rFonts w:ascii="Times" w:eastAsia="Times New Roman" w:hAnsi="Times" w:cs="Times New Roman"/>
          <w:color w:val="000000" w:themeColor="text1"/>
          <w:szCs w:val="22"/>
        </w:rPr>
        <w:t xml:space="preserve"> </w:t>
      </w:r>
      <w:r w:rsidR="00AF2E84" w:rsidRPr="00CA65BD">
        <w:rPr>
          <w:rFonts w:ascii="Times" w:eastAsia="Times New Roman" w:hAnsi="Times" w:cs="Times New Roman"/>
          <w:color w:val="000000" w:themeColor="text1"/>
          <w:szCs w:val="22"/>
        </w:rPr>
        <w:t>275–88. doi:10.1111/j.1467-2979.2010.</w:t>
      </w:r>
      <w:proofErr w:type="gramStart"/>
      <w:r w:rsidR="00AF2E84" w:rsidRPr="00CA65BD">
        <w:rPr>
          <w:rFonts w:ascii="Times" w:eastAsia="Times New Roman" w:hAnsi="Times" w:cs="Times New Roman"/>
          <w:color w:val="000000" w:themeColor="text1"/>
          <w:szCs w:val="22"/>
        </w:rPr>
        <w:t>00392.x.</w:t>
      </w:r>
      <w:proofErr w:type="gramEnd"/>
    </w:p>
    <w:p w14:paraId="297258CE" w14:textId="12B42919" w:rsidR="00AF2E84" w:rsidRPr="00CA65BD" w:rsidRDefault="0079300A" w:rsidP="00AF2E84">
      <w:pPr>
        <w:spacing w:before="100" w:beforeAutospacing="1" w:after="100" w:afterAutospacing="1" w:line="240" w:lineRule="auto"/>
        <w:ind w:left="720" w:hanging="720"/>
        <w:rPr>
          <w:rFonts w:ascii="Times" w:hAnsi="Times" w:cs="Times New Roman"/>
          <w:iCs/>
          <w:color w:val="000000" w:themeColor="text1"/>
          <w:szCs w:val="22"/>
        </w:rPr>
      </w:pPr>
      <w:r w:rsidRPr="00CA65BD">
        <w:rPr>
          <w:rFonts w:ascii="Times" w:hAnsi="Times" w:cs="Times New Roman"/>
          <w:iCs/>
          <w:color w:val="000000" w:themeColor="text1"/>
          <w:szCs w:val="22"/>
        </w:rPr>
        <w:t>[31</w:t>
      </w:r>
      <w:r w:rsidR="00EE5A99" w:rsidRPr="00CA65BD">
        <w:rPr>
          <w:rFonts w:ascii="Times" w:hAnsi="Times" w:cs="Times New Roman"/>
          <w:iCs/>
          <w:color w:val="000000" w:themeColor="text1"/>
          <w:szCs w:val="22"/>
        </w:rPr>
        <w:t>]</w:t>
      </w:r>
      <w:r w:rsidR="00EE5A99" w:rsidRPr="00CA65BD">
        <w:rPr>
          <w:rFonts w:ascii="Times" w:hAnsi="Times" w:cs="Times New Roman"/>
          <w:iCs/>
          <w:color w:val="000000" w:themeColor="text1"/>
          <w:szCs w:val="22"/>
        </w:rPr>
        <w:tab/>
      </w:r>
      <w:proofErr w:type="spellStart"/>
      <w:r w:rsidR="00EE5A99" w:rsidRPr="00CA65BD">
        <w:rPr>
          <w:rFonts w:ascii="Times" w:hAnsi="Times" w:cs="Times New Roman"/>
          <w:iCs/>
          <w:color w:val="000000" w:themeColor="text1"/>
          <w:szCs w:val="22"/>
        </w:rPr>
        <w:t>Arnason</w:t>
      </w:r>
      <w:proofErr w:type="spellEnd"/>
      <w:r w:rsidR="00AF2E84" w:rsidRPr="00CA65BD">
        <w:rPr>
          <w:rFonts w:ascii="Times" w:hAnsi="Times" w:cs="Times New Roman"/>
          <w:iCs/>
          <w:color w:val="000000" w:themeColor="text1"/>
          <w:szCs w:val="22"/>
        </w:rPr>
        <w:t xml:space="preserve"> R. 2006. Fisheries enforcement: basic theory. IIFET 20</w:t>
      </w:r>
      <w:r w:rsidR="00EE5A99" w:rsidRPr="00CA65BD">
        <w:rPr>
          <w:rFonts w:ascii="Times" w:hAnsi="Times" w:cs="Times New Roman"/>
          <w:iCs/>
          <w:color w:val="000000" w:themeColor="text1"/>
          <w:szCs w:val="22"/>
        </w:rPr>
        <w:t>06 Portsmouth Proceedings. 12p.</w:t>
      </w:r>
    </w:p>
    <w:p w14:paraId="7D08FD66" w14:textId="2AA6D047" w:rsidR="00AF2E84" w:rsidRPr="00CA65BD" w:rsidRDefault="0079300A" w:rsidP="00E22435">
      <w:pPr>
        <w:spacing w:before="100" w:beforeAutospacing="1" w:after="100" w:afterAutospacing="1"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[32</w:t>
      </w:r>
      <w:r w:rsidR="00AF2E84" w:rsidRPr="00CA65BD">
        <w:rPr>
          <w:rFonts w:ascii="Times" w:hAnsi="Times" w:cs="Times New Roman"/>
          <w:color w:val="000000" w:themeColor="text1"/>
          <w:szCs w:val="22"/>
        </w:rPr>
        <w:t>]</w:t>
      </w:r>
      <w:r w:rsidR="00AF2E84" w:rsidRPr="00CA65BD">
        <w:rPr>
          <w:rFonts w:ascii="Times" w:hAnsi="Times" w:cs="Times New Roman"/>
          <w:color w:val="000000" w:themeColor="text1"/>
          <w:szCs w:val="22"/>
        </w:rPr>
        <w:tab/>
      </w:r>
      <w:proofErr w:type="spellStart"/>
      <w:r w:rsidR="00AF2E84" w:rsidRPr="00CA65BD">
        <w:rPr>
          <w:rFonts w:ascii="Times" w:hAnsi="Times" w:cs="Times New Roman"/>
          <w:color w:val="000000" w:themeColor="text1"/>
          <w:szCs w:val="22"/>
        </w:rPr>
        <w:t>Arnason</w:t>
      </w:r>
      <w:proofErr w:type="spellEnd"/>
      <w:r w:rsidR="00AF2E84" w:rsidRPr="00CA65BD">
        <w:rPr>
          <w:rFonts w:ascii="Times" w:hAnsi="Times" w:cs="Times New Roman"/>
          <w:color w:val="000000" w:themeColor="text1"/>
          <w:szCs w:val="22"/>
        </w:rPr>
        <w:t xml:space="preserve"> R. On Optimal Dynamic Fisheries Enforcement On Optimal Dynamic Fisheries Enforcement 2013;</w:t>
      </w:r>
      <w:r w:rsidR="00EE5A99" w:rsidRPr="00CA65BD">
        <w:rPr>
          <w:rFonts w:ascii="Times" w:hAnsi="Times" w:cs="Times New Roman"/>
          <w:color w:val="000000" w:themeColor="text1"/>
          <w:szCs w:val="22"/>
        </w:rPr>
        <w:t xml:space="preserve"> </w:t>
      </w:r>
      <w:r w:rsidR="00AF2E84" w:rsidRPr="00CA65BD">
        <w:rPr>
          <w:rFonts w:ascii="Times" w:hAnsi="Times" w:cs="Times New Roman"/>
          <w:color w:val="000000" w:themeColor="text1"/>
          <w:szCs w:val="22"/>
        </w:rPr>
        <w:t>28:</w:t>
      </w:r>
      <w:r w:rsidR="00EE5A99" w:rsidRPr="00CA65BD">
        <w:rPr>
          <w:rFonts w:ascii="Times" w:hAnsi="Times" w:cs="Times New Roman"/>
          <w:color w:val="000000" w:themeColor="text1"/>
          <w:szCs w:val="22"/>
        </w:rPr>
        <w:t xml:space="preserve"> </w:t>
      </w:r>
      <w:r w:rsidR="00AF2E84" w:rsidRPr="00CA65BD">
        <w:rPr>
          <w:rFonts w:ascii="Times" w:hAnsi="Times" w:cs="Times New Roman"/>
          <w:color w:val="000000" w:themeColor="text1"/>
          <w:szCs w:val="22"/>
        </w:rPr>
        <w:t>361–77.</w:t>
      </w:r>
    </w:p>
    <w:p w14:paraId="5CEE2D4F" w14:textId="4049B99D" w:rsidR="00AF2E84" w:rsidRPr="00CA65BD" w:rsidRDefault="0079300A" w:rsidP="00AF2E84">
      <w:pPr>
        <w:spacing w:line="240" w:lineRule="auto"/>
        <w:rPr>
          <w:rFonts w:ascii="Times" w:hAnsi="Times" w:cs="Times New Roman"/>
          <w:color w:val="000000" w:themeColor="text1"/>
          <w:szCs w:val="22"/>
          <w:shd w:val="clear" w:color="auto" w:fill="FFFFFF"/>
        </w:rPr>
      </w:pPr>
      <w:r w:rsidRPr="00CA65BD">
        <w:rPr>
          <w:rFonts w:ascii="Times" w:hAnsi="Times" w:cs="Times New Roman"/>
          <w:color w:val="000000" w:themeColor="text1"/>
          <w:szCs w:val="22"/>
          <w:shd w:val="clear" w:color="auto" w:fill="FFFFFF"/>
        </w:rPr>
        <w:t>[33</w:t>
      </w:r>
      <w:r w:rsidR="00AF2E84" w:rsidRPr="00CA65BD">
        <w:rPr>
          <w:rFonts w:ascii="Times" w:hAnsi="Times" w:cs="Times New Roman"/>
          <w:color w:val="000000" w:themeColor="text1"/>
          <w:szCs w:val="22"/>
          <w:shd w:val="clear" w:color="auto" w:fill="FFFFFF"/>
        </w:rPr>
        <w:t>]</w:t>
      </w:r>
      <w:r w:rsidR="00AF2E84" w:rsidRPr="00CA65BD">
        <w:rPr>
          <w:rFonts w:ascii="Times" w:hAnsi="Times" w:cs="Times New Roman"/>
          <w:color w:val="000000" w:themeColor="text1"/>
          <w:szCs w:val="22"/>
          <w:shd w:val="clear" w:color="auto" w:fill="FFFFFF"/>
        </w:rPr>
        <w:tab/>
      </w:r>
      <w:r w:rsidR="00EE5A99" w:rsidRPr="00CA65BD">
        <w:rPr>
          <w:rFonts w:ascii="Times" w:hAnsi="Times" w:cs="Times New Roman"/>
          <w:color w:val="000000" w:themeColor="text1"/>
          <w:szCs w:val="22"/>
          <w:shd w:val="clear" w:color="auto" w:fill="FFFFFF"/>
        </w:rPr>
        <w:t xml:space="preserve">Haddon </w:t>
      </w:r>
      <w:r w:rsidR="00AF2E84" w:rsidRPr="00CA65BD">
        <w:rPr>
          <w:rFonts w:ascii="Times" w:hAnsi="Times" w:cs="Times New Roman"/>
          <w:color w:val="000000" w:themeColor="text1"/>
          <w:szCs w:val="22"/>
          <w:shd w:val="clear" w:color="auto" w:fill="FFFFFF"/>
        </w:rPr>
        <w:t>M. 2001. Modeling and quantitative methods in fisheries. Chapman and Hall. 404 p.</w:t>
      </w:r>
    </w:p>
    <w:p w14:paraId="487D4CB6" w14:textId="77777777" w:rsidR="0079300A" w:rsidRPr="00CA65BD" w:rsidRDefault="0079300A" w:rsidP="00AF2E84">
      <w:pPr>
        <w:spacing w:line="240" w:lineRule="auto"/>
        <w:rPr>
          <w:rFonts w:ascii="Times" w:hAnsi="Times" w:cs="Times New Roman"/>
          <w:color w:val="000000" w:themeColor="text1"/>
          <w:szCs w:val="22"/>
          <w:shd w:val="clear" w:color="auto" w:fill="FFFFFF"/>
        </w:rPr>
      </w:pPr>
    </w:p>
    <w:p w14:paraId="18BDE816" w14:textId="2298CB10" w:rsidR="0079300A" w:rsidRPr="00CA65BD" w:rsidRDefault="0079300A" w:rsidP="0079300A">
      <w:pPr>
        <w:spacing w:line="240" w:lineRule="auto"/>
        <w:ind w:left="720" w:hanging="720"/>
        <w:rPr>
          <w:rFonts w:ascii="Times" w:hAnsi="Times"/>
          <w:color w:val="000000" w:themeColor="text1"/>
          <w:szCs w:val="22"/>
          <w:shd w:val="clear" w:color="auto" w:fill="FFFFFF"/>
        </w:rPr>
      </w:pPr>
      <w:r w:rsidRPr="00CA65BD">
        <w:rPr>
          <w:rFonts w:ascii="Times" w:hAnsi="Times" w:cs="Times New Roman"/>
          <w:color w:val="000000" w:themeColor="text1"/>
          <w:szCs w:val="22"/>
        </w:rPr>
        <w:t>[34]</w:t>
      </w:r>
      <w:r w:rsidRPr="00CA65BD">
        <w:rPr>
          <w:rFonts w:ascii="Times" w:hAnsi="Times" w:cs="Times New Roman"/>
          <w:color w:val="000000" w:themeColor="text1"/>
          <w:szCs w:val="22"/>
        </w:rPr>
        <w:tab/>
        <w:t>COBECOS.</w:t>
      </w:r>
      <w:r w:rsidRPr="00CA65BD">
        <w:rPr>
          <w:rFonts w:ascii="Times" w:hAnsi="Times"/>
          <w:b/>
          <w:bCs/>
          <w:color w:val="000000" w:themeColor="text1"/>
          <w:szCs w:val="22"/>
          <w:shd w:val="clear" w:color="auto" w:fill="FFFFFF"/>
        </w:rPr>
        <w:t xml:space="preserve"> </w:t>
      </w:r>
      <w:r w:rsidRPr="00CA65BD">
        <w:rPr>
          <w:rFonts w:ascii="Times" w:hAnsi="Times"/>
          <w:color w:val="000000" w:themeColor="text1"/>
          <w:szCs w:val="22"/>
          <w:shd w:val="clear" w:color="auto" w:fill="FFFFFF"/>
        </w:rPr>
        <w:t>Final Report. The EU project Costs and Benefits</w:t>
      </w:r>
      <w:r w:rsidRPr="00CA65BD">
        <w:rPr>
          <w:rFonts w:ascii="Times" w:hAnsi="Times"/>
          <w:color w:val="000000" w:themeColor="text1"/>
          <w:szCs w:val="22"/>
        </w:rPr>
        <w:t xml:space="preserve"> </w:t>
      </w:r>
      <w:r w:rsidRPr="00CA65BD">
        <w:rPr>
          <w:rFonts w:ascii="Times" w:hAnsi="Times"/>
          <w:color w:val="000000" w:themeColor="text1"/>
          <w:szCs w:val="22"/>
          <w:shd w:val="clear" w:color="auto" w:fill="FFFFFF"/>
        </w:rPr>
        <w:t xml:space="preserve">of Control Strategies 2009; DG XIV. </w:t>
      </w:r>
      <w:proofErr w:type="spellStart"/>
      <w:r w:rsidRPr="00CA65BD">
        <w:rPr>
          <w:rFonts w:ascii="Times" w:hAnsi="Times"/>
          <w:color w:val="000000" w:themeColor="text1"/>
          <w:szCs w:val="22"/>
          <w:shd w:val="clear" w:color="auto" w:fill="FFFFFF"/>
        </w:rPr>
        <w:t>Bruxelles</w:t>
      </w:r>
      <w:proofErr w:type="spellEnd"/>
      <w:r w:rsidRPr="00CA65BD">
        <w:rPr>
          <w:rFonts w:ascii="Times" w:hAnsi="Times"/>
          <w:color w:val="000000" w:themeColor="text1"/>
          <w:szCs w:val="22"/>
          <w:shd w:val="clear" w:color="auto" w:fill="FFFFFF"/>
        </w:rPr>
        <w:t>.</w:t>
      </w:r>
    </w:p>
    <w:p w14:paraId="19E8A2A8" w14:textId="77777777" w:rsidR="00AF2E84" w:rsidRPr="00CA65BD" w:rsidRDefault="00AF2E84" w:rsidP="00AF2E84">
      <w:pPr>
        <w:spacing w:line="240" w:lineRule="auto"/>
        <w:rPr>
          <w:rFonts w:ascii="Times" w:hAnsi="Times" w:cs="Times New Roman"/>
          <w:color w:val="000000" w:themeColor="text1"/>
          <w:szCs w:val="22"/>
        </w:rPr>
      </w:pPr>
    </w:p>
    <w:p w14:paraId="4A9CD0F4" w14:textId="7157D37E" w:rsidR="00AF2E84" w:rsidRPr="00CA65BD" w:rsidRDefault="0079300A" w:rsidP="00AF2E84">
      <w:pPr>
        <w:spacing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[35</w:t>
      </w:r>
      <w:r w:rsidR="00AF2E84" w:rsidRPr="00CA65BD">
        <w:rPr>
          <w:rFonts w:ascii="Times" w:hAnsi="Times" w:cs="Times New Roman"/>
          <w:color w:val="000000" w:themeColor="text1"/>
          <w:szCs w:val="22"/>
        </w:rPr>
        <w:t>]</w:t>
      </w:r>
      <w:r w:rsidR="00AF2E84" w:rsidRPr="00CA65BD">
        <w:rPr>
          <w:rFonts w:ascii="Times" w:hAnsi="Times" w:cs="Times New Roman"/>
          <w:color w:val="000000" w:themeColor="text1"/>
          <w:szCs w:val="22"/>
        </w:rPr>
        <w:tab/>
      </w:r>
      <w:proofErr w:type="spellStart"/>
      <w:r w:rsidR="00EE5A99" w:rsidRPr="00CA65BD">
        <w:rPr>
          <w:rFonts w:ascii="Times" w:hAnsi="Times" w:cs="Times New Roman"/>
          <w:color w:val="000000" w:themeColor="text1"/>
          <w:szCs w:val="22"/>
        </w:rPr>
        <w:t>Holmlund</w:t>
      </w:r>
      <w:proofErr w:type="spellEnd"/>
      <w:r w:rsidR="00EE5A99" w:rsidRPr="00CA65BD">
        <w:rPr>
          <w:rFonts w:ascii="Times" w:hAnsi="Times" w:cs="Times New Roman"/>
          <w:color w:val="000000" w:themeColor="text1"/>
          <w:szCs w:val="22"/>
        </w:rPr>
        <w:t xml:space="preserve"> CM, Hammer M</w:t>
      </w:r>
      <w:r w:rsidR="00AF2E84" w:rsidRPr="00CA65BD">
        <w:rPr>
          <w:rFonts w:ascii="Times" w:hAnsi="Times" w:cs="Times New Roman"/>
          <w:color w:val="000000" w:themeColor="text1"/>
          <w:szCs w:val="22"/>
        </w:rPr>
        <w:t xml:space="preserve"> Ecosystem services generated by fish populations. Ecological Economics </w:t>
      </w:r>
      <w:r w:rsidR="00EE5A99" w:rsidRPr="00CA65BD">
        <w:rPr>
          <w:rFonts w:ascii="Times" w:hAnsi="Times" w:cs="Times New Roman"/>
          <w:color w:val="000000" w:themeColor="text1"/>
          <w:szCs w:val="22"/>
        </w:rPr>
        <w:t>1999; 29:253–268.</w:t>
      </w:r>
    </w:p>
    <w:p w14:paraId="6764BE3D" w14:textId="77777777" w:rsidR="00587324" w:rsidRPr="00CA65BD" w:rsidRDefault="00587324" w:rsidP="00AF2E84">
      <w:pPr>
        <w:spacing w:line="240" w:lineRule="auto"/>
        <w:ind w:left="720" w:hanging="720"/>
        <w:rPr>
          <w:rFonts w:ascii="Times" w:hAnsi="Times" w:cs="Times New Roman"/>
          <w:color w:val="000000" w:themeColor="text1"/>
          <w:szCs w:val="22"/>
        </w:rPr>
      </w:pPr>
    </w:p>
    <w:p w14:paraId="48D2AC73" w14:textId="0C99A726" w:rsidR="00AF2E84" w:rsidRPr="00CA65BD" w:rsidRDefault="00587324" w:rsidP="00587324">
      <w:pPr>
        <w:spacing w:line="240" w:lineRule="auto"/>
        <w:ind w:left="720" w:hanging="720"/>
        <w:rPr>
          <w:rFonts w:ascii="Times" w:eastAsia="Times New Roman" w:hAnsi="Times" w:cs="Times New Roman"/>
          <w:color w:val="000000" w:themeColor="text1"/>
          <w:szCs w:val="22"/>
        </w:rPr>
      </w:pPr>
      <w:r w:rsidRPr="00CA65BD">
        <w:rPr>
          <w:rFonts w:ascii="Times" w:hAnsi="Times" w:cs="Times New Roman"/>
          <w:color w:val="000000" w:themeColor="text1"/>
          <w:szCs w:val="22"/>
        </w:rPr>
        <w:t>[36]</w:t>
      </w:r>
      <w:r w:rsidRPr="00CA65BD">
        <w:rPr>
          <w:rFonts w:ascii="Times" w:hAnsi="Times" w:cs="Times New Roman"/>
          <w:color w:val="000000" w:themeColor="text1"/>
          <w:szCs w:val="22"/>
        </w:rPr>
        <w:tab/>
      </w:r>
      <w:proofErr w:type="spellStart"/>
      <w:r w:rsidRPr="00CA65BD">
        <w:rPr>
          <w:rFonts w:ascii="Times" w:eastAsia="Times New Roman" w:hAnsi="Times" w:cs="Times New Roman"/>
          <w:color w:val="000000" w:themeColor="text1"/>
          <w:szCs w:val="22"/>
        </w:rPr>
        <w:t>Oracion</w:t>
      </w:r>
      <w:proofErr w:type="spellEnd"/>
      <w:r w:rsidRPr="00CA65BD">
        <w:rPr>
          <w:rFonts w:ascii="Times" w:eastAsia="Times New Roman" w:hAnsi="Times" w:cs="Times New Roman"/>
          <w:color w:val="000000" w:themeColor="text1"/>
          <w:szCs w:val="22"/>
        </w:rPr>
        <w:t xml:space="preserve"> EG, Miller ML, Christie P. Marine protected areas for whom? Fisheries, tourism, and solidarity in a Philippine community. Ocean and Coastal Management 2005; 48: 393–410.</w:t>
      </w:r>
    </w:p>
    <w:p w14:paraId="2A150DC6" w14:textId="7DAE18F8" w:rsidR="00AF2E84" w:rsidRPr="00CA65BD" w:rsidRDefault="00AF2E84" w:rsidP="00AF2E84">
      <w:pPr>
        <w:spacing w:before="100" w:beforeAutospacing="1" w:after="100" w:afterAutospacing="1"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[37]</w:t>
      </w:r>
      <w:r w:rsidRPr="00CA65BD">
        <w:rPr>
          <w:rFonts w:ascii="Times" w:hAnsi="Times" w:cs="Times New Roman"/>
          <w:color w:val="000000" w:themeColor="text1"/>
          <w:szCs w:val="22"/>
        </w:rPr>
        <w:tab/>
      </w:r>
      <w:r w:rsidR="00EE5A99" w:rsidRPr="00CA65BD">
        <w:rPr>
          <w:rFonts w:ascii="Times" w:hAnsi="Times" w:cs="Times New Roman"/>
          <w:color w:val="000000" w:themeColor="text1"/>
          <w:szCs w:val="22"/>
        </w:rPr>
        <w:t xml:space="preserve">Cesar HSJ, van </w:t>
      </w:r>
      <w:proofErr w:type="spellStart"/>
      <w:r w:rsidR="00EE5A99" w:rsidRPr="00CA65BD">
        <w:rPr>
          <w:rFonts w:ascii="Times" w:hAnsi="Times" w:cs="Times New Roman"/>
          <w:color w:val="000000" w:themeColor="text1"/>
          <w:szCs w:val="22"/>
        </w:rPr>
        <w:t>Beukering</w:t>
      </w:r>
      <w:proofErr w:type="spellEnd"/>
      <w:r w:rsidR="00EE5A99" w:rsidRPr="00CA65BD">
        <w:rPr>
          <w:rFonts w:ascii="Times" w:hAnsi="Times" w:cs="Times New Roman"/>
          <w:color w:val="000000" w:themeColor="text1"/>
          <w:szCs w:val="22"/>
        </w:rPr>
        <w:t xml:space="preserve"> P. </w:t>
      </w:r>
      <w:proofErr w:type="gramStart"/>
      <w:r w:rsidR="00EE5A99" w:rsidRPr="00CA65BD">
        <w:rPr>
          <w:rFonts w:ascii="Times" w:hAnsi="Times" w:cs="Times New Roman"/>
          <w:color w:val="000000" w:themeColor="text1"/>
          <w:szCs w:val="22"/>
        </w:rPr>
        <w:t>2004,</w:t>
      </w:r>
      <w:r w:rsidRPr="00CA65BD">
        <w:rPr>
          <w:rFonts w:ascii="Times" w:hAnsi="Times" w:cs="Times New Roman"/>
          <w:color w:val="000000" w:themeColor="text1"/>
          <w:szCs w:val="22"/>
        </w:rPr>
        <w:t>.</w:t>
      </w:r>
      <w:proofErr w:type="gramEnd"/>
      <w:r w:rsidRPr="00CA65BD">
        <w:rPr>
          <w:rFonts w:ascii="Times" w:hAnsi="Times" w:cs="Times New Roman"/>
          <w:color w:val="000000" w:themeColor="text1"/>
          <w:szCs w:val="22"/>
        </w:rPr>
        <w:t xml:space="preserve"> Economic Valuation of the Coral Reefs of Hawai’i. Pacific Science </w:t>
      </w:r>
      <w:r w:rsidR="00EE5A99" w:rsidRPr="00CA65BD">
        <w:rPr>
          <w:rFonts w:ascii="Times" w:hAnsi="Times" w:cs="Times New Roman"/>
          <w:color w:val="000000" w:themeColor="text1"/>
          <w:szCs w:val="22"/>
        </w:rPr>
        <w:t>2004; 58: 231–242</w:t>
      </w:r>
      <w:r w:rsidRPr="00CA65BD">
        <w:rPr>
          <w:rFonts w:ascii="Times" w:hAnsi="Times" w:cs="Times New Roman"/>
          <w:color w:val="000000" w:themeColor="text1"/>
          <w:szCs w:val="22"/>
        </w:rPr>
        <w:t>.</w:t>
      </w:r>
    </w:p>
    <w:p w14:paraId="46592E60" w14:textId="6DAC3C79" w:rsidR="00AF2E84" w:rsidRPr="00CA65BD" w:rsidRDefault="00AF2E84" w:rsidP="00E22435">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[38]</w:t>
      </w:r>
      <w:r w:rsidRPr="00CA65BD">
        <w:rPr>
          <w:rFonts w:ascii="Times" w:eastAsia="Times New Roman" w:hAnsi="Times" w:cs="Times New Roman"/>
          <w:color w:val="000000" w:themeColor="text1"/>
          <w:szCs w:val="22"/>
        </w:rPr>
        <w:tab/>
      </w:r>
      <w:r w:rsidR="00EE5A99" w:rsidRPr="00CA65BD">
        <w:rPr>
          <w:rFonts w:ascii="Times" w:eastAsia="Times New Roman" w:hAnsi="Times" w:cs="Times New Roman"/>
          <w:color w:val="000000" w:themeColor="text1"/>
          <w:szCs w:val="22"/>
        </w:rPr>
        <w:t>Parsons GR,</w:t>
      </w:r>
      <w:r w:rsidRPr="00CA65BD">
        <w:rPr>
          <w:rFonts w:ascii="Times" w:eastAsia="Times New Roman" w:hAnsi="Times" w:cs="Times New Roman"/>
          <w:color w:val="000000" w:themeColor="text1"/>
          <w:szCs w:val="22"/>
        </w:rPr>
        <w:t xml:space="preserve"> </w:t>
      </w:r>
      <w:proofErr w:type="spellStart"/>
      <w:r w:rsidRPr="00CA65BD">
        <w:rPr>
          <w:rFonts w:ascii="Times" w:eastAsia="Times New Roman" w:hAnsi="Times" w:cs="Times New Roman"/>
          <w:color w:val="000000" w:themeColor="text1"/>
          <w:szCs w:val="22"/>
        </w:rPr>
        <w:t>T</w:t>
      </w:r>
      <w:r w:rsidR="00EE5A99" w:rsidRPr="00CA65BD">
        <w:rPr>
          <w:rFonts w:ascii="Times" w:eastAsia="Times New Roman" w:hAnsi="Times" w:cs="Times New Roman"/>
          <w:color w:val="000000" w:themeColor="text1"/>
          <w:szCs w:val="22"/>
        </w:rPr>
        <w:t>hur</w:t>
      </w:r>
      <w:proofErr w:type="spellEnd"/>
      <w:r w:rsidR="00EE5A99" w:rsidRPr="00CA65BD">
        <w:rPr>
          <w:rFonts w:ascii="Times" w:eastAsia="Times New Roman" w:hAnsi="Times" w:cs="Times New Roman"/>
          <w:color w:val="000000" w:themeColor="text1"/>
          <w:szCs w:val="22"/>
        </w:rPr>
        <w:t xml:space="preserve"> SM</w:t>
      </w:r>
      <w:r w:rsidRPr="00CA65BD">
        <w:rPr>
          <w:rFonts w:ascii="Times" w:eastAsia="Times New Roman" w:hAnsi="Times" w:cs="Times New Roman"/>
          <w:color w:val="000000" w:themeColor="text1"/>
          <w:szCs w:val="22"/>
        </w:rPr>
        <w:t xml:space="preserve"> Valuing Changes in the Quality of Coral Reef Ecosystems: A Stated Preference Study of SCUBA Diving in the Bonaire National Marine Park. Environ Resource Econ</w:t>
      </w:r>
      <w:r w:rsidR="00EE5A99" w:rsidRPr="00CA65BD">
        <w:rPr>
          <w:rFonts w:ascii="Times" w:eastAsia="Times New Roman" w:hAnsi="Times" w:cs="Times New Roman"/>
          <w:color w:val="000000" w:themeColor="text1"/>
          <w:szCs w:val="22"/>
        </w:rPr>
        <w:t xml:space="preserve"> 2007; 40: 593–608</w:t>
      </w:r>
      <w:r w:rsidRPr="00CA65BD">
        <w:rPr>
          <w:rFonts w:ascii="Times" w:eastAsia="Times New Roman" w:hAnsi="Times" w:cs="Times New Roman"/>
          <w:color w:val="000000" w:themeColor="text1"/>
          <w:szCs w:val="22"/>
        </w:rPr>
        <w:t>.</w:t>
      </w:r>
    </w:p>
    <w:p w14:paraId="2612BC0D" w14:textId="77777777" w:rsidR="00E22435" w:rsidRPr="00CA65BD" w:rsidRDefault="00E22435" w:rsidP="00E22435">
      <w:pPr>
        <w:spacing w:line="240" w:lineRule="auto"/>
        <w:ind w:left="720" w:hanging="720"/>
        <w:rPr>
          <w:rFonts w:ascii="Times" w:eastAsia="Times New Roman" w:hAnsi="Times" w:cs="Times New Roman"/>
          <w:color w:val="000000" w:themeColor="text1"/>
          <w:szCs w:val="22"/>
        </w:rPr>
      </w:pPr>
    </w:p>
    <w:p w14:paraId="5DB26618" w14:textId="3ED44D1B" w:rsidR="00AF2E84" w:rsidRPr="00CA65BD" w:rsidRDefault="00AF2E84" w:rsidP="00AF2E84">
      <w:pPr>
        <w:spacing w:line="480" w:lineRule="auto"/>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 xml:space="preserve">[39] </w:t>
      </w:r>
      <w:r w:rsidRPr="00CA65BD">
        <w:rPr>
          <w:rFonts w:ascii="Times" w:eastAsia="Times New Roman" w:hAnsi="Times" w:cs="Times New Roman"/>
          <w:color w:val="000000" w:themeColor="text1"/>
          <w:szCs w:val="22"/>
        </w:rPr>
        <w:tab/>
      </w:r>
      <w:r w:rsidR="00EE5A99" w:rsidRPr="00CA65BD">
        <w:rPr>
          <w:rFonts w:ascii="Times" w:eastAsia="Times New Roman" w:hAnsi="Times" w:cs="Times New Roman"/>
          <w:color w:val="000000" w:themeColor="text1"/>
          <w:szCs w:val="22"/>
        </w:rPr>
        <w:t xml:space="preserve">Farrow </w:t>
      </w:r>
      <w:r w:rsidRPr="00CA65BD">
        <w:rPr>
          <w:rFonts w:ascii="Times" w:eastAsia="Times New Roman" w:hAnsi="Times" w:cs="Times New Roman"/>
          <w:color w:val="000000" w:themeColor="text1"/>
          <w:szCs w:val="22"/>
        </w:rPr>
        <w:t xml:space="preserve">S. Marine protected areas: emerging economics. Marine Policy </w:t>
      </w:r>
      <w:r w:rsidR="003B7B19" w:rsidRPr="00CA65BD">
        <w:rPr>
          <w:rFonts w:ascii="Times" w:eastAsia="Times New Roman" w:hAnsi="Times" w:cs="Times New Roman"/>
          <w:color w:val="000000" w:themeColor="text1"/>
          <w:szCs w:val="22"/>
        </w:rPr>
        <w:t>1996; 20:</w:t>
      </w:r>
      <w:r w:rsidRPr="00CA65BD">
        <w:rPr>
          <w:rFonts w:ascii="Times" w:eastAsia="Times New Roman" w:hAnsi="Times" w:cs="Times New Roman"/>
          <w:color w:val="000000" w:themeColor="text1"/>
          <w:szCs w:val="22"/>
        </w:rPr>
        <w:t xml:space="preserve"> 439–446</w:t>
      </w:r>
      <w:r w:rsidR="003B7B19" w:rsidRPr="00CA65BD">
        <w:rPr>
          <w:rFonts w:ascii="Times" w:eastAsia="Times New Roman" w:hAnsi="Times" w:cs="Times New Roman"/>
          <w:color w:val="000000" w:themeColor="text1"/>
          <w:szCs w:val="22"/>
        </w:rPr>
        <w:t>.</w:t>
      </w:r>
      <w:r w:rsidRPr="00CA65BD">
        <w:rPr>
          <w:rFonts w:ascii="Times" w:eastAsia="Times New Roman" w:hAnsi="Times" w:cs="Times New Roman"/>
          <w:color w:val="000000" w:themeColor="text1"/>
          <w:szCs w:val="22"/>
        </w:rPr>
        <w:t xml:space="preserve"> </w:t>
      </w:r>
    </w:p>
    <w:p w14:paraId="504D3445" w14:textId="4BB1D4B5" w:rsidR="00B74BEB" w:rsidRPr="00CA65BD" w:rsidRDefault="00B74BEB" w:rsidP="003B7B19">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[40]</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Subade</w:t>
      </w:r>
      <w:proofErr w:type="spellEnd"/>
      <w:r w:rsidR="003B7B19" w:rsidRPr="00CA65BD">
        <w:rPr>
          <w:rFonts w:ascii="Times" w:eastAsia="Times New Roman" w:hAnsi="Times" w:cs="Times New Roman"/>
          <w:color w:val="000000" w:themeColor="text1"/>
          <w:szCs w:val="22"/>
        </w:rPr>
        <w:t xml:space="preserve"> RF</w:t>
      </w:r>
      <w:r w:rsidRPr="00CA65BD">
        <w:rPr>
          <w:rFonts w:ascii="Times" w:eastAsia="Times New Roman" w:hAnsi="Times" w:cs="Times New Roman"/>
          <w:color w:val="000000" w:themeColor="text1"/>
          <w:szCs w:val="22"/>
        </w:rPr>
        <w:t xml:space="preserve"> Mechanisms to capture economic values of marine biodiversity: The case of </w:t>
      </w:r>
      <w:proofErr w:type="spellStart"/>
      <w:r w:rsidRPr="00CA65BD">
        <w:rPr>
          <w:rFonts w:ascii="Times" w:eastAsia="Times New Roman" w:hAnsi="Times" w:cs="Times New Roman"/>
          <w:color w:val="000000" w:themeColor="text1"/>
          <w:szCs w:val="22"/>
        </w:rPr>
        <w:t>Tubbataha</w:t>
      </w:r>
      <w:proofErr w:type="spellEnd"/>
      <w:r w:rsidRPr="00CA65BD">
        <w:rPr>
          <w:rFonts w:ascii="Times" w:eastAsia="Times New Roman" w:hAnsi="Times" w:cs="Times New Roman"/>
          <w:color w:val="000000" w:themeColor="text1"/>
          <w:szCs w:val="22"/>
        </w:rPr>
        <w:t xml:space="preserve"> Reefs UNESCO World Heritage Site, Philippines. Marine Policy </w:t>
      </w:r>
      <w:r w:rsidR="003B7B19" w:rsidRPr="00CA65BD">
        <w:rPr>
          <w:rFonts w:ascii="Times" w:eastAsia="Times New Roman" w:hAnsi="Times" w:cs="Times New Roman"/>
          <w:color w:val="000000" w:themeColor="text1"/>
          <w:szCs w:val="22"/>
        </w:rPr>
        <w:t>2007; 31:135–142</w:t>
      </w:r>
      <w:r w:rsidRPr="00CA65BD">
        <w:rPr>
          <w:rFonts w:ascii="Times" w:eastAsia="Times New Roman" w:hAnsi="Times" w:cs="Times New Roman"/>
          <w:color w:val="000000" w:themeColor="text1"/>
          <w:szCs w:val="22"/>
        </w:rPr>
        <w:t>.</w:t>
      </w:r>
    </w:p>
    <w:p w14:paraId="3CDB2098" w14:textId="77777777" w:rsidR="00B74BEB" w:rsidRPr="00CA65BD" w:rsidRDefault="00B74BEB" w:rsidP="00B74BEB">
      <w:pPr>
        <w:rPr>
          <w:rFonts w:ascii="Times" w:hAnsi="Times" w:cs="Times New Roman"/>
          <w:color w:val="000000" w:themeColor="text1"/>
          <w:szCs w:val="22"/>
        </w:rPr>
      </w:pPr>
    </w:p>
    <w:p w14:paraId="3D7E45C7" w14:textId="1D3887DB" w:rsidR="00B74BEB" w:rsidRPr="00CA65BD" w:rsidRDefault="00B74BEB" w:rsidP="00B74BEB">
      <w:pPr>
        <w:spacing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[41]</w:t>
      </w:r>
      <w:r w:rsidRPr="00CA65BD">
        <w:rPr>
          <w:rFonts w:ascii="Times" w:hAnsi="Times" w:cs="Times New Roman"/>
          <w:color w:val="000000" w:themeColor="text1"/>
          <w:szCs w:val="22"/>
        </w:rPr>
        <w:tab/>
      </w:r>
      <w:proofErr w:type="spellStart"/>
      <w:r w:rsidR="003B7B19" w:rsidRPr="00CA65BD">
        <w:rPr>
          <w:rFonts w:ascii="Times" w:hAnsi="Times" w:cs="Times New Roman"/>
          <w:color w:val="000000" w:themeColor="text1"/>
          <w:szCs w:val="22"/>
        </w:rPr>
        <w:t>Ledoux</w:t>
      </w:r>
      <w:proofErr w:type="spellEnd"/>
      <w:r w:rsidR="003B7B19" w:rsidRPr="00CA65BD">
        <w:rPr>
          <w:rFonts w:ascii="Times" w:hAnsi="Times" w:cs="Times New Roman"/>
          <w:color w:val="000000" w:themeColor="text1"/>
          <w:szCs w:val="22"/>
        </w:rPr>
        <w:t xml:space="preserve"> L, Turner R</w:t>
      </w:r>
      <w:r w:rsidRPr="00CA65BD">
        <w:rPr>
          <w:rFonts w:ascii="Times" w:hAnsi="Times" w:cs="Times New Roman"/>
          <w:color w:val="000000" w:themeColor="text1"/>
          <w:szCs w:val="22"/>
        </w:rPr>
        <w:t>K. Valuing ocean and coastal resources: a review of practical examples and issues for further action. Ocean &amp; Coastal Management</w:t>
      </w:r>
      <w:r w:rsidR="003B7B19" w:rsidRPr="00CA65BD">
        <w:rPr>
          <w:rFonts w:ascii="Times" w:hAnsi="Times" w:cs="Times New Roman"/>
          <w:color w:val="000000" w:themeColor="text1"/>
          <w:szCs w:val="22"/>
        </w:rPr>
        <w:t xml:space="preserve"> 2002; 45: 583–616</w:t>
      </w:r>
      <w:r w:rsidRPr="00CA65BD">
        <w:rPr>
          <w:rFonts w:ascii="Times" w:hAnsi="Times" w:cs="Times New Roman"/>
          <w:color w:val="000000" w:themeColor="text1"/>
          <w:szCs w:val="22"/>
        </w:rPr>
        <w:t>.</w:t>
      </w:r>
    </w:p>
    <w:p w14:paraId="2CD58AC7" w14:textId="77777777" w:rsidR="00B74BEB" w:rsidRPr="00CA65BD" w:rsidRDefault="00B74BEB" w:rsidP="00B74BEB">
      <w:pPr>
        <w:spacing w:line="240" w:lineRule="auto"/>
        <w:ind w:left="720" w:hanging="720"/>
        <w:rPr>
          <w:rFonts w:ascii="Times" w:hAnsi="Times" w:cs="Times New Roman"/>
          <w:color w:val="000000" w:themeColor="text1"/>
          <w:szCs w:val="22"/>
        </w:rPr>
      </w:pPr>
    </w:p>
    <w:p w14:paraId="0FBFE8A8" w14:textId="629E0B5D" w:rsidR="00B74BEB" w:rsidRPr="00CA65BD" w:rsidRDefault="00B74BEB" w:rsidP="00E22435">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[42]</w:t>
      </w:r>
      <w:r w:rsidRPr="00CA65BD">
        <w:rPr>
          <w:rFonts w:ascii="Times" w:eastAsia="Times New Roman" w:hAnsi="Times" w:cs="Times New Roman"/>
          <w:color w:val="000000" w:themeColor="text1"/>
          <w:szCs w:val="22"/>
        </w:rPr>
        <w:tab/>
      </w:r>
      <w:r w:rsidR="003B7B19" w:rsidRPr="00CA65BD">
        <w:rPr>
          <w:rFonts w:ascii="Times" w:eastAsia="Times New Roman" w:hAnsi="Times" w:cs="Times New Roman"/>
          <w:color w:val="000000" w:themeColor="text1"/>
          <w:szCs w:val="22"/>
        </w:rPr>
        <w:t>Spurgeon JP</w:t>
      </w:r>
      <w:r w:rsidRPr="00CA65BD">
        <w:rPr>
          <w:rFonts w:ascii="Times" w:eastAsia="Times New Roman" w:hAnsi="Times" w:cs="Times New Roman"/>
          <w:color w:val="000000" w:themeColor="text1"/>
          <w:szCs w:val="22"/>
        </w:rPr>
        <w:t xml:space="preserve">G. The economic valuation of coral reefs. Marine Pollution Bulletin </w:t>
      </w:r>
      <w:r w:rsidR="003B7B19" w:rsidRPr="00CA65BD">
        <w:rPr>
          <w:rFonts w:ascii="Times" w:eastAsia="Times New Roman" w:hAnsi="Times" w:cs="Times New Roman"/>
          <w:color w:val="000000" w:themeColor="text1"/>
          <w:szCs w:val="22"/>
        </w:rPr>
        <w:t>1992; 24: 529–536</w:t>
      </w:r>
      <w:r w:rsidRPr="00CA65BD">
        <w:rPr>
          <w:rFonts w:ascii="Times" w:eastAsia="Times New Roman" w:hAnsi="Times" w:cs="Times New Roman"/>
          <w:color w:val="000000" w:themeColor="text1"/>
          <w:szCs w:val="22"/>
        </w:rPr>
        <w:t>.</w:t>
      </w:r>
    </w:p>
    <w:p w14:paraId="73A3D03B" w14:textId="3AE470FF" w:rsidR="00B74BEB" w:rsidRPr="00CA65BD" w:rsidRDefault="00B74BEB" w:rsidP="00B74BEB">
      <w:pPr>
        <w:spacing w:before="100" w:beforeAutospacing="1" w:after="100" w:afterAutospacing="1"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[43]</w:t>
      </w:r>
      <w:r w:rsidRPr="00CA65BD">
        <w:rPr>
          <w:rFonts w:ascii="Times" w:hAnsi="Times" w:cs="Times New Roman"/>
          <w:color w:val="000000" w:themeColor="text1"/>
          <w:szCs w:val="22"/>
        </w:rPr>
        <w:tab/>
      </w:r>
      <w:r w:rsidR="003B7B19" w:rsidRPr="00CA65BD">
        <w:rPr>
          <w:rFonts w:ascii="Times" w:hAnsi="Times" w:cs="Times New Roman"/>
          <w:color w:val="000000" w:themeColor="text1"/>
          <w:szCs w:val="22"/>
        </w:rPr>
        <w:t xml:space="preserve">Charles AT, </w:t>
      </w:r>
      <w:proofErr w:type="spellStart"/>
      <w:r w:rsidR="003B7B19" w:rsidRPr="00CA65BD">
        <w:rPr>
          <w:rFonts w:ascii="Times" w:hAnsi="Times" w:cs="Times New Roman"/>
          <w:color w:val="000000" w:themeColor="text1"/>
          <w:szCs w:val="22"/>
        </w:rPr>
        <w:t>Mazany</w:t>
      </w:r>
      <w:proofErr w:type="spellEnd"/>
      <w:r w:rsidR="003B7B19" w:rsidRPr="00CA65BD">
        <w:rPr>
          <w:rFonts w:ascii="Times" w:hAnsi="Times" w:cs="Times New Roman"/>
          <w:color w:val="000000" w:themeColor="text1"/>
          <w:szCs w:val="22"/>
        </w:rPr>
        <w:t xml:space="preserve"> RL, Cross M</w:t>
      </w:r>
      <w:r w:rsidRPr="00CA65BD">
        <w:rPr>
          <w:rFonts w:ascii="Times" w:hAnsi="Times" w:cs="Times New Roman"/>
          <w:color w:val="000000" w:themeColor="text1"/>
          <w:szCs w:val="22"/>
        </w:rPr>
        <w:t>L. The Economics of Illegal Fishing: A Behavioral Model. Marine Resource Economics</w:t>
      </w:r>
      <w:r w:rsidR="003B7B19" w:rsidRPr="00CA65BD">
        <w:rPr>
          <w:rFonts w:ascii="Times" w:hAnsi="Times" w:cs="Times New Roman"/>
          <w:color w:val="000000" w:themeColor="text1"/>
          <w:szCs w:val="22"/>
        </w:rPr>
        <w:t xml:space="preserve"> 1999; 14: 95–110</w:t>
      </w:r>
      <w:r w:rsidRPr="00CA65BD">
        <w:rPr>
          <w:rFonts w:ascii="Times" w:hAnsi="Times" w:cs="Times New Roman"/>
          <w:color w:val="000000" w:themeColor="text1"/>
          <w:szCs w:val="22"/>
        </w:rPr>
        <w:t>.</w:t>
      </w:r>
    </w:p>
    <w:p w14:paraId="715ED243" w14:textId="7ED48472" w:rsidR="00B74BEB" w:rsidRPr="00CA65BD" w:rsidRDefault="00B74BEB" w:rsidP="00E22435">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[44]</w:t>
      </w:r>
      <w:r w:rsidRPr="00CA65BD">
        <w:rPr>
          <w:rFonts w:ascii="Times" w:eastAsia="Times New Roman" w:hAnsi="Times" w:cs="Times New Roman"/>
          <w:color w:val="000000" w:themeColor="text1"/>
          <w:szCs w:val="22"/>
        </w:rPr>
        <w:tab/>
      </w:r>
      <w:proofErr w:type="spellStart"/>
      <w:r w:rsidR="003B7B19" w:rsidRPr="00CA65BD">
        <w:rPr>
          <w:rFonts w:ascii="Times" w:eastAsia="Times New Roman" w:hAnsi="Times" w:cs="Times New Roman"/>
          <w:color w:val="000000" w:themeColor="text1"/>
          <w:szCs w:val="22"/>
        </w:rPr>
        <w:t>Sutinen</w:t>
      </w:r>
      <w:proofErr w:type="spellEnd"/>
      <w:r w:rsidR="003B7B19" w:rsidRPr="00CA65BD">
        <w:rPr>
          <w:rFonts w:ascii="Times" w:eastAsia="Times New Roman" w:hAnsi="Times" w:cs="Times New Roman"/>
          <w:color w:val="000000" w:themeColor="text1"/>
          <w:szCs w:val="22"/>
        </w:rPr>
        <w:t xml:space="preserve"> JG and P Anderson.</w:t>
      </w:r>
      <w:r w:rsidRPr="00CA65BD">
        <w:rPr>
          <w:rFonts w:ascii="Times" w:eastAsia="Times New Roman" w:hAnsi="Times" w:cs="Times New Roman"/>
          <w:color w:val="000000" w:themeColor="text1"/>
          <w:szCs w:val="22"/>
        </w:rPr>
        <w:t xml:space="preserve"> The economics of fisheries law enforcement. Land economics </w:t>
      </w:r>
      <w:r w:rsidR="003B7B19" w:rsidRPr="00CA65BD">
        <w:rPr>
          <w:rFonts w:ascii="Times" w:eastAsia="Times New Roman" w:hAnsi="Times" w:cs="Times New Roman"/>
          <w:color w:val="000000" w:themeColor="text1"/>
          <w:szCs w:val="22"/>
        </w:rPr>
        <w:t xml:space="preserve">1985; </w:t>
      </w:r>
      <w:r w:rsidRPr="00CA65BD">
        <w:rPr>
          <w:rFonts w:ascii="Times" w:eastAsia="Times New Roman" w:hAnsi="Times" w:cs="Times New Roman"/>
          <w:color w:val="000000" w:themeColor="text1"/>
          <w:szCs w:val="22"/>
        </w:rPr>
        <w:t>61(4):387-397.</w:t>
      </w:r>
    </w:p>
    <w:p w14:paraId="2C2E652E" w14:textId="3FF2219B" w:rsidR="00B74BEB" w:rsidRPr="00CA65BD" w:rsidRDefault="003B7B19" w:rsidP="00B74BEB">
      <w:pPr>
        <w:spacing w:before="100" w:beforeAutospacing="1" w:after="100" w:afterAutospacing="1" w:line="240" w:lineRule="auto"/>
        <w:ind w:left="720" w:hanging="720"/>
        <w:rPr>
          <w:rFonts w:ascii="Times" w:hAnsi="Times" w:cs="Times New Roman"/>
          <w:iCs/>
          <w:color w:val="000000" w:themeColor="text1"/>
          <w:szCs w:val="22"/>
        </w:rPr>
      </w:pPr>
      <w:r w:rsidRPr="00CA65BD">
        <w:rPr>
          <w:rFonts w:ascii="Times" w:hAnsi="Times" w:cs="Times New Roman"/>
          <w:iCs/>
          <w:color w:val="000000" w:themeColor="text1"/>
          <w:szCs w:val="22"/>
        </w:rPr>
        <w:t>[45]</w:t>
      </w:r>
      <w:r w:rsidRPr="00CA65BD">
        <w:rPr>
          <w:rFonts w:ascii="Times" w:hAnsi="Times" w:cs="Times New Roman"/>
          <w:iCs/>
          <w:color w:val="000000" w:themeColor="text1"/>
          <w:szCs w:val="22"/>
        </w:rPr>
        <w:tab/>
      </w:r>
      <w:proofErr w:type="spellStart"/>
      <w:r w:rsidRPr="00CA65BD">
        <w:rPr>
          <w:rFonts w:ascii="Times" w:hAnsi="Times" w:cs="Times New Roman"/>
          <w:iCs/>
          <w:color w:val="000000" w:themeColor="text1"/>
          <w:szCs w:val="22"/>
        </w:rPr>
        <w:t>Arnason</w:t>
      </w:r>
      <w:proofErr w:type="spellEnd"/>
      <w:r w:rsidRPr="00CA65BD">
        <w:rPr>
          <w:rFonts w:ascii="Times" w:hAnsi="Times" w:cs="Times New Roman"/>
          <w:iCs/>
          <w:color w:val="000000" w:themeColor="text1"/>
          <w:szCs w:val="22"/>
        </w:rPr>
        <w:t xml:space="preserve"> R</w:t>
      </w:r>
      <w:r w:rsidR="00B74BEB" w:rsidRPr="00CA65BD">
        <w:rPr>
          <w:rFonts w:ascii="Times" w:hAnsi="Times" w:cs="Times New Roman"/>
          <w:iCs/>
          <w:color w:val="000000" w:themeColor="text1"/>
          <w:szCs w:val="22"/>
        </w:rPr>
        <w:t xml:space="preserve">. Economic instruments for achieving ecosystem objectives in fisheries management. ICES Journal of Marine Science </w:t>
      </w:r>
      <w:r w:rsidRPr="00CA65BD">
        <w:rPr>
          <w:rFonts w:ascii="Times" w:hAnsi="Times" w:cs="Times New Roman"/>
          <w:iCs/>
          <w:color w:val="000000" w:themeColor="text1"/>
          <w:szCs w:val="22"/>
        </w:rPr>
        <w:t xml:space="preserve">2000; </w:t>
      </w:r>
      <w:r w:rsidR="00B74BEB" w:rsidRPr="00CA65BD">
        <w:rPr>
          <w:rFonts w:ascii="Times" w:hAnsi="Times" w:cs="Times New Roman"/>
          <w:iCs/>
          <w:color w:val="000000" w:themeColor="text1"/>
          <w:szCs w:val="22"/>
        </w:rPr>
        <w:t>57: 742-751.</w:t>
      </w:r>
    </w:p>
    <w:p w14:paraId="0A1F3822" w14:textId="140D9474" w:rsidR="00B74BEB" w:rsidRPr="00CA65BD" w:rsidRDefault="003B7B19" w:rsidP="00B74BEB">
      <w:pPr>
        <w:ind w:left="720" w:hanging="720"/>
        <w:rPr>
          <w:rFonts w:ascii="Times" w:hAnsi="Times" w:cs="Times New Roman"/>
          <w:color w:val="000000" w:themeColor="text1"/>
          <w:szCs w:val="22"/>
        </w:rPr>
      </w:pPr>
      <w:r w:rsidRPr="00CA65BD">
        <w:rPr>
          <w:rFonts w:ascii="Times" w:hAnsi="Times" w:cs="Times New Roman"/>
          <w:color w:val="000000" w:themeColor="text1"/>
          <w:szCs w:val="22"/>
        </w:rPr>
        <w:t>[46]</w:t>
      </w:r>
      <w:r w:rsidRPr="00CA65BD">
        <w:rPr>
          <w:rFonts w:ascii="Times" w:hAnsi="Times" w:cs="Times New Roman"/>
          <w:color w:val="000000" w:themeColor="text1"/>
          <w:szCs w:val="22"/>
        </w:rPr>
        <w:tab/>
      </w:r>
      <w:proofErr w:type="spellStart"/>
      <w:r w:rsidRPr="00CA65BD">
        <w:rPr>
          <w:rFonts w:ascii="Times" w:hAnsi="Times" w:cs="Times New Roman"/>
          <w:color w:val="000000" w:themeColor="text1"/>
          <w:szCs w:val="22"/>
        </w:rPr>
        <w:t>Keizire</w:t>
      </w:r>
      <w:proofErr w:type="spellEnd"/>
      <w:r w:rsidRPr="00CA65BD">
        <w:rPr>
          <w:rFonts w:ascii="Times" w:hAnsi="Times" w:cs="Times New Roman"/>
          <w:color w:val="000000" w:themeColor="text1"/>
          <w:szCs w:val="22"/>
        </w:rPr>
        <w:t xml:space="preserve"> BB</w:t>
      </w:r>
      <w:r w:rsidR="00B74BEB" w:rsidRPr="00CA65BD">
        <w:rPr>
          <w:rFonts w:ascii="Times" w:hAnsi="Times" w:cs="Times New Roman"/>
          <w:color w:val="000000" w:themeColor="text1"/>
          <w:szCs w:val="22"/>
        </w:rPr>
        <w:t xml:space="preserve">. Opportunities and options for financing fisheries management in Uganda. UNU-Fisheries Training </w:t>
      </w:r>
      <w:proofErr w:type="spellStart"/>
      <w:r w:rsidR="00B74BEB" w:rsidRPr="00CA65BD">
        <w:rPr>
          <w:rFonts w:ascii="Times" w:hAnsi="Times" w:cs="Times New Roman"/>
          <w:color w:val="000000" w:themeColor="text1"/>
          <w:szCs w:val="22"/>
        </w:rPr>
        <w:t>Programme</w:t>
      </w:r>
      <w:proofErr w:type="spellEnd"/>
      <w:r w:rsidR="00B74BEB" w:rsidRPr="00CA65BD">
        <w:rPr>
          <w:rFonts w:ascii="Times" w:hAnsi="Times" w:cs="Times New Roman"/>
          <w:color w:val="000000" w:themeColor="text1"/>
          <w:szCs w:val="22"/>
        </w:rPr>
        <w:t xml:space="preserve">. </w:t>
      </w:r>
      <w:r w:rsidRPr="00CA65BD">
        <w:rPr>
          <w:rFonts w:ascii="Times" w:hAnsi="Times" w:cs="Times New Roman"/>
          <w:color w:val="000000" w:themeColor="text1"/>
          <w:szCs w:val="22"/>
        </w:rPr>
        <w:t>2001l:</w:t>
      </w:r>
      <w:r w:rsidR="00B74BEB" w:rsidRPr="00CA65BD">
        <w:rPr>
          <w:rFonts w:ascii="Times" w:hAnsi="Times" w:cs="Times New Roman"/>
          <w:color w:val="000000" w:themeColor="text1"/>
          <w:szCs w:val="22"/>
        </w:rPr>
        <w:t>53 p.</w:t>
      </w:r>
    </w:p>
    <w:p w14:paraId="09241B58" w14:textId="77777777" w:rsidR="00B74BEB" w:rsidRPr="00CA65BD" w:rsidRDefault="00B74BEB" w:rsidP="00B74BEB">
      <w:pPr>
        <w:ind w:left="720" w:hanging="720"/>
        <w:rPr>
          <w:rFonts w:ascii="Times" w:hAnsi="Times" w:cs="Times New Roman"/>
          <w:color w:val="000000" w:themeColor="text1"/>
          <w:szCs w:val="22"/>
        </w:rPr>
      </w:pPr>
    </w:p>
    <w:p w14:paraId="32087938" w14:textId="4939C208" w:rsidR="00B74BEB" w:rsidRPr="00CA65BD" w:rsidRDefault="00B74BEB" w:rsidP="00B74BEB">
      <w:pPr>
        <w:spacing w:line="240" w:lineRule="auto"/>
        <w:ind w:left="720" w:hanging="720"/>
        <w:rPr>
          <w:rFonts w:ascii="Times" w:hAnsi="Times" w:cs="Times New Roman"/>
          <w:color w:val="000000" w:themeColor="text1"/>
          <w:szCs w:val="22"/>
          <w:shd w:val="clear" w:color="auto" w:fill="FFFFFF"/>
        </w:rPr>
      </w:pPr>
      <w:r w:rsidRPr="00CA65BD">
        <w:rPr>
          <w:rFonts w:ascii="Times" w:hAnsi="Times" w:cs="Times New Roman"/>
          <w:color w:val="000000" w:themeColor="text1"/>
          <w:szCs w:val="22"/>
          <w:shd w:val="clear" w:color="auto" w:fill="FFFFFF"/>
        </w:rPr>
        <w:t>[47]</w:t>
      </w:r>
      <w:r w:rsidRPr="00CA65BD">
        <w:rPr>
          <w:rFonts w:ascii="Times" w:hAnsi="Times" w:cs="Times New Roman"/>
          <w:color w:val="000000" w:themeColor="text1"/>
          <w:szCs w:val="22"/>
          <w:shd w:val="clear" w:color="auto" w:fill="FFFFFF"/>
        </w:rPr>
        <w:tab/>
        <w:t>Harte, M. 2007. Funding commercial fisheries management: lessons from New Zealand. Marine Policy 31: 379-389.</w:t>
      </w:r>
    </w:p>
    <w:p w14:paraId="3F9154CC" w14:textId="456EDD97" w:rsidR="00B74BEB" w:rsidRPr="00CA65BD" w:rsidRDefault="00B74BEB"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[48]</w:t>
      </w:r>
      <w:r w:rsidRPr="00CA65BD">
        <w:rPr>
          <w:rFonts w:ascii="Times" w:eastAsia="Times New Roman" w:hAnsi="Times" w:cs="Times New Roman"/>
          <w:color w:val="000000" w:themeColor="text1"/>
          <w:szCs w:val="22"/>
        </w:rPr>
        <w:tab/>
        <w:t xml:space="preserve">Cox, A. 2000. Cost recovery in fisheries management: </w:t>
      </w:r>
      <w:proofErr w:type="gramStart"/>
      <w:r w:rsidRPr="00CA65BD">
        <w:rPr>
          <w:rFonts w:ascii="Times" w:eastAsia="Times New Roman" w:hAnsi="Times" w:cs="Times New Roman"/>
          <w:color w:val="000000" w:themeColor="text1"/>
          <w:szCs w:val="22"/>
        </w:rPr>
        <w:t>the</w:t>
      </w:r>
      <w:proofErr w:type="gramEnd"/>
      <w:r w:rsidRPr="00CA65BD">
        <w:rPr>
          <w:rFonts w:ascii="Times" w:eastAsia="Times New Roman" w:hAnsi="Times" w:cs="Times New Roman"/>
          <w:color w:val="000000" w:themeColor="text1"/>
          <w:szCs w:val="22"/>
        </w:rPr>
        <w:t xml:space="preserve"> Australian experience. IIFET 2000 Proceedings. 9p.</w:t>
      </w:r>
    </w:p>
    <w:p w14:paraId="5A62DBC1" w14:textId="0B2478E0" w:rsidR="00B74BEB" w:rsidRPr="00CA65BD" w:rsidRDefault="00587324" w:rsidP="00B74BEB">
      <w:pPr>
        <w:spacing w:before="100" w:beforeAutospacing="1" w:after="100" w:afterAutospacing="1" w:line="240" w:lineRule="auto"/>
        <w:ind w:left="720" w:hanging="720"/>
        <w:rPr>
          <w:rFonts w:ascii="Times" w:hAnsi="Times" w:cs="Times New Roman"/>
          <w:color w:val="000000" w:themeColor="text1"/>
          <w:szCs w:val="22"/>
        </w:rPr>
      </w:pPr>
      <w:r w:rsidRPr="00CA65BD">
        <w:rPr>
          <w:rFonts w:ascii="Times" w:hAnsi="Times" w:cs="Times New Roman"/>
          <w:color w:val="000000" w:themeColor="text1"/>
          <w:szCs w:val="22"/>
        </w:rPr>
        <w:t>[49</w:t>
      </w:r>
      <w:r w:rsidR="00B74BEB" w:rsidRPr="00CA65BD">
        <w:rPr>
          <w:rFonts w:ascii="Times" w:hAnsi="Times" w:cs="Times New Roman"/>
          <w:color w:val="000000" w:themeColor="text1"/>
          <w:szCs w:val="22"/>
        </w:rPr>
        <w:t>]</w:t>
      </w:r>
      <w:r w:rsidR="00B74BEB" w:rsidRPr="00CA65BD">
        <w:rPr>
          <w:rFonts w:ascii="Times" w:hAnsi="Times" w:cs="Times New Roman"/>
          <w:color w:val="000000" w:themeColor="text1"/>
          <w:szCs w:val="22"/>
        </w:rPr>
        <w:tab/>
        <w:t xml:space="preserve">Blackwell, BD, DR </w:t>
      </w:r>
      <w:proofErr w:type="spellStart"/>
      <w:r w:rsidR="00B74BEB" w:rsidRPr="00CA65BD">
        <w:rPr>
          <w:rFonts w:ascii="Times" w:hAnsi="Times" w:cs="Times New Roman"/>
          <w:color w:val="000000" w:themeColor="text1"/>
          <w:szCs w:val="22"/>
        </w:rPr>
        <w:t>Brumbaugh</w:t>
      </w:r>
      <w:proofErr w:type="spellEnd"/>
      <w:r w:rsidR="00B74BEB" w:rsidRPr="00CA65BD">
        <w:rPr>
          <w:rFonts w:ascii="Times" w:hAnsi="Times" w:cs="Times New Roman"/>
          <w:color w:val="000000" w:themeColor="text1"/>
          <w:szCs w:val="22"/>
        </w:rPr>
        <w:t>, and CP Dahlgren. 2013. Sustainable Finance Analysis for the South Berry Islands Marine Reserve. Report submitted to the Nature Conservancy Northern Caribbean Program, Nassau, Bahamas, 53 p.</w:t>
      </w:r>
    </w:p>
    <w:p w14:paraId="247307A3" w14:textId="0E6AFC11" w:rsidR="00B74BEB" w:rsidRPr="00CA65BD" w:rsidRDefault="00587324" w:rsidP="00B74BEB">
      <w:pPr>
        <w:ind w:left="720" w:hanging="720"/>
        <w:rPr>
          <w:rFonts w:ascii="Times" w:hAnsi="Times" w:cs="Times New Roman"/>
          <w:color w:val="000000" w:themeColor="text1"/>
          <w:szCs w:val="22"/>
        </w:rPr>
      </w:pPr>
      <w:r w:rsidRPr="00CA65BD">
        <w:rPr>
          <w:rFonts w:ascii="Times" w:hAnsi="Times" w:cs="Times New Roman"/>
          <w:color w:val="000000" w:themeColor="text1"/>
          <w:szCs w:val="22"/>
        </w:rPr>
        <w:t>[50</w:t>
      </w:r>
      <w:r w:rsidR="00B74BEB" w:rsidRPr="00CA65BD">
        <w:rPr>
          <w:rFonts w:ascii="Times" w:hAnsi="Times" w:cs="Times New Roman"/>
          <w:color w:val="000000" w:themeColor="text1"/>
          <w:szCs w:val="22"/>
        </w:rPr>
        <w:t>]</w:t>
      </w:r>
      <w:r w:rsidR="00B74BEB" w:rsidRPr="00CA65BD">
        <w:rPr>
          <w:rFonts w:ascii="Times" w:hAnsi="Times" w:cs="Times New Roman"/>
          <w:color w:val="000000" w:themeColor="text1"/>
          <w:szCs w:val="22"/>
        </w:rPr>
        <w:tab/>
      </w:r>
      <w:proofErr w:type="spellStart"/>
      <w:r w:rsidR="00B74BEB" w:rsidRPr="00CA65BD">
        <w:rPr>
          <w:rFonts w:ascii="Times" w:hAnsi="Times" w:cs="Times New Roman"/>
          <w:color w:val="000000" w:themeColor="text1"/>
          <w:szCs w:val="22"/>
        </w:rPr>
        <w:t>Metzner</w:t>
      </w:r>
      <w:proofErr w:type="spellEnd"/>
      <w:r w:rsidR="00B74BEB" w:rsidRPr="00CA65BD">
        <w:rPr>
          <w:rFonts w:ascii="Times" w:hAnsi="Times" w:cs="Times New Roman"/>
          <w:color w:val="000000" w:themeColor="text1"/>
          <w:szCs w:val="22"/>
        </w:rPr>
        <w:t xml:space="preserve">, R. 2008. Report of the expert consultation on low-cost fisheries management strategies and cost recovery. Georgetown, Guyana, 4-7 September 2007. FAO Fisheries and Aquaculture Report No. 853. Rome, FAO. 2008. 274 p. </w:t>
      </w:r>
    </w:p>
    <w:p w14:paraId="3A565321" w14:textId="071DDFF0"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[51</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t>SEACAM. 2001. Sustainable Financing of Coastal Management Activities in Eastern Africa. ODI. 34 p.</w:t>
      </w:r>
    </w:p>
    <w:p w14:paraId="56370E20" w14:textId="37896290"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[52</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t xml:space="preserve">Reid-Grant, K. and M.G. </w:t>
      </w:r>
      <w:proofErr w:type="spellStart"/>
      <w:r w:rsidR="00B74BEB" w:rsidRPr="00CA65BD">
        <w:rPr>
          <w:rFonts w:ascii="Times" w:eastAsia="Times New Roman" w:hAnsi="Times" w:cs="Times New Roman"/>
          <w:color w:val="000000" w:themeColor="text1"/>
          <w:szCs w:val="22"/>
        </w:rPr>
        <w:t>Bhat</w:t>
      </w:r>
      <w:proofErr w:type="spellEnd"/>
      <w:r w:rsidR="00B74BEB" w:rsidRPr="00CA65BD">
        <w:rPr>
          <w:rFonts w:ascii="Times" w:eastAsia="Times New Roman" w:hAnsi="Times" w:cs="Times New Roman"/>
          <w:color w:val="000000" w:themeColor="text1"/>
          <w:szCs w:val="22"/>
        </w:rPr>
        <w:t>. 2009. Financing marine protected areas in Jamaica: an exploratory study. Marine Policy. 33: 128-136.</w:t>
      </w:r>
    </w:p>
    <w:p w14:paraId="7F3E20AA" w14:textId="393A70AD" w:rsidR="00B74BEB" w:rsidRPr="00CA65BD" w:rsidRDefault="00587324" w:rsidP="00B74BEB">
      <w:pPr>
        <w:pStyle w:val="ListParagraph"/>
        <w:spacing w:line="240" w:lineRule="auto"/>
        <w:ind w:hanging="720"/>
        <w:rPr>
          <w:rFonts w:ascii="Times" w:hAnsi="Times"/>
          <w:color w:val="000000" w:themeColor="text1"/>
          <w:szCs w:val="22"/>
        </w:rPr>
      </w:pPr>
      <w:r w:rsidRPr="00CA65BD">
        <w:rPr>
          <w:rFonts w:ascii="Times" w:hAnsi="Times"/>
          <w:color w:val="000000" w:themeColor="text1"/>
          <w:szCs w:val="22"/>
        </w:rPr>
        <w:t>[53</w:t>
      </w:r>
      <w:r w:rsidR="00B74BEB" w:rsidRPr="00CA65BD">
        <w:rPr>
          <w:rFonts w:ascii="Times" w:hAnsi="Times"/>
          <w:color w:val="000000" w:themeColor="text1"/>
          <w:szCs w:val="22"/>
        </w:rPr>
        <w:t>]</w:t>
      </w:r>
      <w:r w:rsidR="00B74BEB" w:rsidRPr="00CA65BD">
        <w:rPr>
          <w:rFonts w:ascii="Times" w:hAnsi="Times"/>
          <w:color w:val="000000" w:themeColor="text1"/>
          <w:szCs w:val="22"/>
        </w:rPr>
        <w:tab/>
      </w:r>
      <w:proofErr w:type="spellStart"/>
      <w:r w:rsidR="00B74BEB" w:rsidRPr="00CA65BD">
        <w:rPr>
          <w:rFonts w:ascii="Times" w:hAnsi="Times"/>
          <w:color w:val="000000" w:themeColor="text1"/>
          <w:szCs w:val="22"/>
        </w:rPr>
        <w:t>Thur</w:t>
      </w:r>
      <w:proofErr w:type="spellEnd"/>
      <w:r w:rsidR="00B74BEB" w:rsidRPr="00CA65BD">
        <w:rPr>
          <w:rFonts w:ascii="Times" w:hAnsi="Times"/>
          <w:color w:val="000000" w:themeColor="text1"/>
          <w:szCs w:val="22"/>
        </w:rPr>
        <w:t>, S.M. 2010. User fees as sustainable financing mechanisms for marine protected areas: an application to the Bonaire National Marine Park. Marine Policy 34: 63-69.</w:t>
      </w:r>
    </w:p>
    <w:p w14:paraId="1DADB6DE" w14:textId="5D52AE2F"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[54</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r>
      <w:proofErr w:type="spellStart"/>
      <w:r w:rsidR="00B74BEB" w:rsidRPr="00CA65BD">
        <w:rPr>
          <w:rFonts w:ascii="Times" w:eastAsia="Times New Roman" w:hAnsi="Times" w:cs="Times New Roman"/>
          <w:color w:val="000000" w:themeColor="text1"/>
          <w:szCs w:val="22"/>
        </w:rPr>
        <w:t>Tibirica</w:t>
      </w:r>
      <w:proofErr w:type="spellEnd"/>
      <w:r w:rsidR="00B74BEB" w:rsidRPr="00CA65BD">
        <w:rPr>
          <w:rFonts w:ascii="Times" w:eastAsia="Times New Roman" w:hAnsi="Times" w:cs="Times New Roman"/>
          <w:color w:val="000000" w:themeColor="text1"/>
          <w:szCs w:val="22"/>
        </w:rPr>
        <w:t xml:space="preserve">, Y., A. </w:t>
      </w:r>
      <w:proofErr w:type="spellStart"/>
      <w:r w:rsidR="00B74BEB" w:rsidRPr="00CA65BD">
        <w:rPr>
          <w:rFonts w:ascii="Times" w:eastAsia="Times New Roman" w:hAnsi="Times" w:cs="Times New Roman"/>
          <w:color w:val="000000" w:themeColor="text1"/>
          <w:szCs w:val="22"/>
        </w:rPr>
        <w:t>Birtles</w:t>
      </w:r>
      <w:proofErr w:type="spellEnd"/>
      <w:r w:rsidR="00B74BEB" w:rsidRPr="00CA65BD">
        <w:rPr>
          <w:rFonts w:ascii="Times" w:eastAsia="Times New Roman" w:hAnsi="Times" w:cs="Times New Roman"/>
          <w:color w:val="000000" w:themeColor="text1"/>
          <w:szCs w:val="22"/>
        </w:rPr>
        <w:t>, P. Valentine, and D.K. Miller. 2011. Diving tourism in Mozambique- an opportunity at risk? Tourism in Marine Environments 7(3): 141-151.</w:t>
      </w:r>
    </w:p>
    <w:p w14:paraId="27BB1234" w14:textId="0C457F46"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[55</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t xml:space="preserve">Gibson, J., M. </w:t>
      </w:r>
      <w:proofErr w:type="spellStart"/>
      <w:r w:rsidR="00B74BEB" w:rsidRPr="00CA65BD">
        <w:rPr>
          <w:rFonts w:ascii="Times" w:eastAsia="Times New Roman" w:hAnsi="Times" w:cs="Times New Roman"/>
          <w:color w:val="000000" w:themeColor="text1"/>
          <w:szCs w:val="22"/>
        </w:rPr>
        <w:t>McField</w:t>
      </w:r>
      <w:proofErr w:type="spellEnd"/>
      <w:r w:rsidR="00B74BEB" w:rsidRPr="00CA65BD">
        <w:rPr>
          <w:rFonts w:ascii="Times" w:eastAsia="Times New Roman" w:hAnsi="Times" w:cs="Times New Roman"/>
          <w:color w:val="000000" w:themeColor="text1"/>
          <w:szCs w:val="22"/>
        </w:rPr>
        <w:t>, and S. Wells. 1998. Coral reef management in Belize: an approach through integrated coastal zone management. 39: 229-244.</w:t>
      </w:r>
    </w:p>
    <w:p w14:paraId="1411F32E" w14:textId="13E4F5EA"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[56</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r>
      <w:proofErr w:type="spellStart"/>
      <w:r w:rsidR="00B74BEB" w:rsidRPr="00CA65BD">
        <w:rPr>
          <w:rFonts w:ascii="Times" w:eastAsia="Times New Roman" w:hAnsi="Times" w:cs="Times New Roman"/>
          <w:color w:val="000000" w:themeColor="text1"/>
          <w:szCs w:val="22"/>
        </w:rPr>
        <w:t>Gezelius</w:t>
      </w:r>
      <w:proofErr w:type="spellEnd"/>
      <w:r w:rsidR="00B74BEB" w:rsidRPr="00CA65BD">
        <w:rPr>
          <w:rFonts w:ascii="Times" w:eastAsia="Times New Roman" w:hAnsi="Times" w:cs="Times New Roman"/>
          <w:color w:val="000000" w:themeColor="text1"/>
          <w:szCs w:val="22"/>
        </w:rPr>
        <w:t>, SS. 2002. Do Norms Count? State Regulation and Compliance in a Norwegian Fishing Community. Sage Publications, Ltd.; 45.4: 305-314.</w:t>
      </w:r>
    </w:p>
    <w:p w14:paraId="0951E238" w14:textId="6B21A58C" w:rsidR="00B74BEB" w:rsidRPr="00CA65BD" w:rsidRDefault="00587324"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lastRenderedPageBreak/>
        <w:t>[57</w:t>
      </w:r>
      <w:r w:rsidR="00B74BEB" w:rsidRPr="00CA65BD">
        <w:rPr>
          <w:rFonts w:ascii="Times" w:eastAsia="Times New Roman" w:hAnsi="Times" w:cs="Times New Roman"/>
          <w:color w:val="000000" w:themeColor="text1"/>
          <w:szCs w:val="22"/>
        </w:rPr>
        <w:t>]</w:t>
      </w:r>
      <w:r w:rsidR="00B74BEB" w:rsidRPr="00CA65BD">
        <w:rPr>
          <w:rFonts w:ascii="Times" w:eastAsia="Times New Roman" w:hAnsi="Times" w:cs="Times New Roman"/>
          <w:color w:val="000000" w:themeColor="text1"/>
          <w:szCs w:val="22"/>
        </w:rPr>
        <w:tab/>
      </w:r>
      <w:proofErr w:type="spellStart"/>
      <w:r w:rsidR="00B74BEB" w:rsidRPr="00CA65BD">
        <w:rPr>
          <w:rFonts w:ascii="Times" w:eastAsia="Times New Roman" w:hAnsi="Times" w:cs="Times New Roman"/>
          <w:color w:val="000000" w:themeColor="text1"/>
          <w:szCs w:val="22"/>
        </w:rPr>
        <w:t>Gezelius</w:t>
      </w:r>
      <w:proofErr w:type="spellEnd"/>
      <w:r w:rsidR="00B74BEB" w:rsidRPr="00CA65BD">
        <w:rPr>
          <w:rFonts w:ascii="Times" w:eastAsia="Times New Roman" w:hAnsi="Times" w:cs="Times New Roman"/>
          <w:color w:val="000000" w:themeColor="text1"/>
          <w:szCs w:val="22"/>
        </w:rPr>
        <w:t xml:space="preserve"> SS, Hauck M. Toward a Theory of Compliance in State-Regulated Livelihoods: A Comparative Study of</w:t>
      </w:r>
      <w:r w:rsidR="004239F7">
        <w:rPr>
          <w:rFonts w:ascii="Times" w:eastAsia="Times New Roman" w:hAnsi="Times" w:cs="Times New Roman"/>
          <w:color w:val="000000" w:themeColor="text1"/>
          <w:szCs w:val="22"/>
        </w:rPr>
        <w:t xml:space="preserve"> </w:t>
      </w:r>
      <w:r w:rsidR="00B74BEB" w:rsidRPr="00CA65BD">
        <w:rPr>
          <w:rFonts w:ascii="Times" w:eastAsia="Times New Roman" w:hAnsi="Times" w:cs="Times New Roman"/>
          <w:color w:val="000000" w:themeColor="text1"/>
          <w:szCs w:val="22"/>
        </w:rPr>
        <w:t>Compliance Motivations in Developed and Developing World Fisheries. 2011. Law &amp; Society Review 45.2: 435-470.</w:t>
      </w:r>
    </w:p>
    <w:p w14:paraId="6CEE6414" w14:textId="38F60699" w:rsidR="00B74BEB" w:rsidRPr="00CA65BD" w:rsidRDefault="00B74BEB" w:rsidP="00E22435">
      <w:pPr>
        <w:ind w:left="720" w:hanging="720"/>
        <w:rPr>
          <w:rFonts w:ascii="Times" w:hAnsi="Times" w:cs="Times New Roman"/>
          <w:color w:val="000000" w:themeColor="text1"/>
          <w:szCs w:val="22"/>
        </w:rPr>
      </w:pPr>
      <w:r w:rsidRPr="00CA65BD">
        <w:rPr>
          <w:rFonts w:ascii="Times" w:hAnsi="Times" w:cs="Times New Roman"/>
          <w:color w:val="000000" w:themeColor="text1"/>
          <w:szCs w:val="22"/>
        </w:rPr>
        <w:t>[58]</w:t>
      </w:r>
      <w:r w:rsidRPr="00CA65BD">
        <w:rPr>
          <w:rFonts w:ascii="Times" w:hAnsi="Times" w:cs="Times New Roman"/>
          <w:color w:val="000000" w:themeColor="text1"/>
          <w:szCs w:val="22"/>
        </w:rPr>
        <w:tab/>
        <w:t>Hauck M.  Small-scale fisheries compliance: integrating social justice, legitimacy and deterrence. In R.S. Pomeroy &amp; N. Andrew (Eds.), Small-scale Fisheries Management: Frameworks and Approaches for the Developing World 2011;</w:t>
      </w:r>
      <w:r w:rsidRPr="00CA65BD">
        <w:rPr>
          <w:rFonts w:ascii="Times" w:hAnsi="Times" w:cs="Times New Roman"/>
          <w:i/>
          <w:color w:val="000000" w:themeColor="text1"/>
          <w:szCs w:val="22"/>
        </w:rPr>
        <w:t xml:space="preserve"> </w:t>
      </w:r>
      <w:r w:rsidRPr="00CA65BD">
        <w:rPr>
          <w:rFonts w:ascii="Times" w:hAnsi="Times" w:cs="Times New Roman"/>
          <w:color w:val="000000" w:themeColor="text1"/>
          <w:szCs w:val="22"/>
        </w:rPr>
        <w:t>196-215</w:t>
      </w:r>
    </w:p>
    <w:p w14:paraId="7F93A864" w14:textId="5EB00534" w:rsidR="00B74BEB" w:rsidRPr="00CA65BD" w:rsidRDefault="00B74BEB" w:rsidP="00B74BEB">
      <w:pPr>
        <w:spacing w:before="100" w:beforeAutospacing="1" w:after="100" w:afterAutospacing="1"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[59]</w:t>
      </w:r>
      <w:r w:rsidRPr="00CA65BD">
        <w:rPr>
          <w:rFonts w:ascii="Times" w:eastAsia="Times New Roman" w:hAnsi="Times" w:cs="Times New Roman"/>
          <w:color w:val="000000" w:themeColor="text1"/>
          <w:szCs w:val="22"/>
        </w:rPr>
        <w:tab/>
      </w:r>
      <w:proofErr w:type="spellStart"/>
      <w:r w:rsidRPr="00CA65BD">
        <w:rPr>
          <w:rFonts w:ascii="Times" w:eastAsia="Times New Roman" w:hAnsi="Times" w:cs="Times New Roman"/>
          <w:color w:val="000000" w:themeColor="text1"/>
          <w:szCs w:val="22"/>
        </w:rPr>
        <w:t>Ovando</w:t>
      </w:r>
      <w:proofErr w:type="spellEnd"/>
      <w:r w:rsidRPr="00CA65BD">
        <w:rPr>
          <w:rFonts w:ascii="Times" w:eastAsia="Times New Roman" w:hAnsi="Times" w:cs="Times New Roman"/>
          <w:color w:val="000000" w:themeColor="text1"/>
          <w:szCs w:val="22"/>
        </w:rPr>
        <w:t xml:space="preserve"> DA., Deacon RT, Lester SE, Costello C, Van </w:t>
      </w:r>
      <w:proofErr w:type="spellStart"/>
      <w:r w:rsidRPr="00CA65BD">
        <w:rPr>
          <w:rFonts w:ascii="Times" w:eastAsia="Times New Roman" w:hAnsi="Times" w:cs="Times New Roman"/>
          <w:color w:val="000000" w:themeColor="text1"/>
          <w:szCs w:val="22"/>
        </w:rPr>
        <w:t>Leuvan</w:t>
      </w:r>
      <w:proofErr w:type="spellEnd"/>
      <w:r w:rsidRPr="00CA65BD">
        <w:rPr>
          <w:rFonts w:ascii="Times" w:eastAsia="Times New Roman" w:hAnsi="Times" w:cs="Times New Roman"/>
          <w:color w:val="000000" w:themeColor="text1"/>
          <w:szCs w:val="22"/>
        </w:rPr>
        <w:t xml:space="preserve"> T, </w:t>
      </w:r>
      <w:proofErr w:type="spellStart"/>
      <w:r w:rsidRPr="00CA65BD">
        <w:rPr>
          <w:rFonts w:ascii="Times" w:eastAsia="Times New Roman" w:hAnsi="Times" w:cs="Times New Roman"/>
          <w:color w:val="000000" w:themeColor="text1"/>
          <w:szCs w:val="22"/>
        </w:rPr>
        <w:t>McIlwain</w:t>
      </w:r>
      <w:proofErr w:type="spellEnd"/>
      <w:r w:rsidRPr="00CA65BD">
        <w:rPr>
          <w:rFonts w:ascii="Times" w:eastAsia="Times New Roman" w:hAnsi="Times" w:cs="Times New Roman"/>
          <w:color w:val="000000" w:themeColor="text1"/>
          <w:szCs w:val="22"/>
        </w:rPr>
        <w:t xml:space="preserve"> K, et al. Conservation incentives and collective choices in cooperative fisheries. Marine Policy </w:t>
      </w:r>
      <w:proofErr w:type="gramStart"/>
      <w:r w:rsidRPr="00CA65BD">
        <w:rPr>
          <w:rFonts w:ascii="Times" w:eastAsia="Times New Roman" w:hAnsi="Times" w:cs="Times New Roman"/>
          <w:color w:val="000000" w:themeColor="text1"/>
          <w:szCs w:val="22"/>
        </w:rPr>
        <w:t>2013;37:132</w:t>
      </w:r>
      <w:proofErr w:type="gramEnd"/>
      <w:r w:rsidRPr="00CA65BD">
        <w:rPr>
          <w:rFonts w:ascii="Times" w:eastAsia="Times New Roman" w:hAnsi="Times" w:cs="Times New Roman"/>
          <w:color w:val="000000" w:themeColor="text1"/>
          <w:szCs w:val="22"/>
        </w:rPr>
        <w:t xml:space="preserve">–40. </w:t>
      </w:r>
      <w:proofErr w:type="gramStart"/>
      <w:r w:rsidRPr="00CA65BD">
        <w:rPr>
          <w:rFonts w:ascii="Times" w:eastAsia="Times New Roman" w:hAnsi="Times" w:cs="Times New Roman"/>
          <w:color w:val="000000" w:themeColor="text1"/>
          <w:szCs w:val="22"/>
        </w:rPr>
        <w:t>doi:10.1016/j.marpol</w:t>
      </w:r>
      <w:proofErr w:type="gramEnd"/>
      <w:r w:rsidRPr="00CA65BD">
        <w:rPr>
          <w:rFonts w:ascii="Times" w:eastAsia="Times New Roman" w:hAnsi="Times" w:cs="Times New Roman"/>
          <w:color w:val="000000" w:themeColor="text1"/>
          <w:szCs w:val="22"/>
        </w:rPr>
        <w:t>.2012.03.012.</w:t>
      </w:r>
    </w:p>
    <w:p w14:paraId="6BE32F03" w14:textId="058F69F9" w:rsidR="00B74BEB" w:rsidRPr="00CA65BD" w:rsidRDefault="00B74BEB" w:rsidP="00B74BEB">
      <w:pPr>
        <w:spacing w:line="240" w:lineRule="auto"/>
        <w:ind w:left="720" w:hanging="720"/>
        <w:rPr>
          <w:rFonts w:ascii="Times" w:eastAsia="Times New Roman" w:hAnsi="Times" w:cs="Times New Roman"/>
          <w:color w:val="000000" w:themeColor="text1"/>
          <w:szCs w:val="22"/>
        </w:rPr>
      </w:pPr>
      <w:r w:rsidRPr="00CA65BD">
        <w:rPr>
          <w:rFonts w:ascii="Times" w:eastAsia="Times New Roman" w:hAnsi="Times" w:cs="Times New Roman"/>
          <w:color w:val="000000" w:themeColor="text1"/>
          <w:szCs w:val="22"/>
        </w:rPr>
        <w:t>[60]</w:t>
      </w:r>
      <w:r w:rsidRPr="00CA65BD">
        <w:rPr>
          <w:rFonts w:ascii="Times" w:eastAsia="Times New Roman" w:hAnsi="Times" w:cs="Times New Roman"/>
          <w:color w:val="000000" w:themeColor="text1"/>
          <w:szCs w:val="22"/>
        </w:rPr>
        <w:tab/>
        <w:t>Furlong, W. J. The Deterrent Effect of Regulatory Enforcement in the Fishery. Land Economics 67, 116–129 (1991).</w:t>
      </w:r>
    </w:p>
    <w:p w14:paraId="55A2C4C4" w14:textId="65937822" w:rsidR="00C64EF0" w:rsidRDefault="00D73813" w:rsidP="00DA4BC8">
      <w:pPr>
        <w:spacing w:before="100" w:beforeAutospacing="1" w:after="100" w:afterAutospacing="1" w:line="240" w:lineRule="auto"/>
        <w:ind w:left="720" w:hanging="720"/>
        <w:rPr>
          <w:rFonts w:ascii="Times" w:eastAsia="Times New Roman" w:hAnsi="Times" w:cs="Times New Roman"/>
          <w:color w:val="000000" w:themeColor="text1"/>
          <w:szCs w:val="22"/>
        </w:rPr>
      </w:pPr>
      <w:r>
        <w:rPr>
          <w:rFonts w:ascii="Times" w:eastAsia="Times New Roman" w:hAnsi="Times" w:cs="Times New Roman"/>
          <w:color w:val="000000" w:themeColor="text1"/>
          <w:szCs w:val="22"/>
        </w:rPr>
        <w:t xml:space="preserve">[61] </w:t>
      </w:r>
      <w:r>
        <w:rPr>
          <w:rFonts w:ascii="Times" w:eastAsia="Times New Roman" w:hAnsi="Times" w:cs="Times New Roman"/>
          <w:color w:val="000000" w:themeColor="text1"/>
          <w:szCs w:val="22"/>
        </w:rPr>
        <w:tab/>
        <w:t xml:space="preserve">Le </w:t>
      </w:r>
      <w:proofErr w:type="spellStart"/>
      <w:r>
        <w:rPr>
          <w:rFonts w:ascii="Times" w:eastAsia="Times New Roman" w:hAnsi="Times" w:cs="Times New Roman"/>
          <w:color w:val="000000" w:themeColor="text1"/>
          <w:szCs w:val="22"/>
        </w:rPr>
        <w:t>Manach</w:t>
      </w:r>
      <w:proofErr w:type="spellEnd"/>
      <w:r>
        <w:rPr>
          <w:rFonts w:ascii="Times" w:eastAsia="Times New Roman" w:hAnsi="Times" w:cs="Times New Roman"/>
          <w:color w:val="000000" w:themeColor="text1"/>
          <w:szCs w:val="22"/>
        </w:rPr>
        <w:t xml:space="preserve"> F, Gough C, Harris A, Humber F, Harper S, and Zeller D. Unreported fishing, hungry people and political turmoil: the recipe for a food security crisis in Madagascar? Marine Policy 2012</w:t>
      </w:r>
      <w:r w:rsidR="00954FF2">
        <w:rPr>
          <w:rFonts w:ascii="Times" w:eastAsia="Times New Roman" w:hAnsi="Times" w:cs="Times New Roman"/>
          <w:color w:val="000000" w:themeColor="text1"/>
          <w:szCs w:val="22"/>
        </w:rPr>
        <w:t xml:space="preserve">; 36:218-25. </w:t>
      </w:r>
      <w:proofErr w:type="gramStart"/>
      <w:r w:rsidR="00954FF2" w:rsidRPr="00954FF2">
        <w:rPr>
          <w:rFonts w:ascii="Times" w:eastAsia="Times New Roman" w:hAnsi="Times" w:cs="Times New Roman"/>
          <w:color w:val="000000" w:themeColor="text1"/>
          <w:szCs w:val="22"/>
        </w:rPr>
        <w:t>doi:10.1016/j.marpol</w:t>
      </w:r>
      <w:proofErr w:type="gramEnd"/>
      <w:r w:rsidR="00954FF2" w:rsidRPr="00954FF2">
        <w:rPr>
          <w:rFonts w:ascii="Times" w:eastAsia="Times New Roman" w:hAnsi="Times" w:cs="Times New Roman"/>
          <w:color w:val="000000" w:themeColor="text1"/>
          <w:szCs w:val="22"/>
        </w:rPr>
        <w:t>.2011.05.007</w:t>
      </w:r>
      <w:r w:rsidR="00954FF2">
        <w:rPr>
          <w:rFonts w:ascii="Times" w:eastAsia="Times New Roman" w:hAnsi="Times" w:cs="Times New Roman"/>
          <w:color w:val="000000" w:themeColor="text1"/>
          <w:szCs w:val="22"/>
        </w:rPr>
        <w:t>.</w:t>
      </w:r>
    </w:p>
    <w:p w14:paraId="60637056" w14:textId="7E037459" w:rsidR="00C64EF0" w:rsidRDefault="00DA4BC8" w:rsidP="00954FF2">
      <w:pPr>
        <w:spacing w:before="100" w:beforeAutospacing="1" w:after="100" w:afterAutospacing="1" w:line="240" w:lineRule="auto"/>
        <w:ind w:left="720" w:hanging="720"/>
        <w:rPr>
          <w:rFonts w:ascii="Times" w:eastAsia="Times New Roman" w:hAnsi="Times" w:cs="Times New Roman"/>
          <w:color w:val="000000" w:themeColor="text1"/>
          <w:szCs w:val="22"/>
        </w:rPr>
      </w:pPr>
      <w:r>
        <w:rPr>
          <w:rFonts w:ascii="Times" w:eastAsia="Times New Roman" w:hAnsi="Times" w:cs="Times New Roman"/>
          <w:color w:val="000000" w:themeColor="text1"/>
          <w:szCs w:val="22"/>
        </w:rPr>
        <w:t>[62</w:t>
      </w:r>
      <w:r w:rsidR="00C64EF0">
        <w:rPr>
          <w:rFonts w:ascii="Times" w:eastAsia="Times New Roman" w:hAnsi="Times" w:cs="Times New Roman"/>
          <w:color w:val="000000" w:themeColor="text1"/>
          <w:szCs w:val="22"/>
        </w:rPr>
        <w:t>]</w:t>
      </w:r>
      <w:r w:rsidR="00C64EF0">
        <w:rPr>
          <w:rFonts w:ascii="Times" w:eastAsia="Times New Roman" w:hAnsi="Times" w:cs="Times New Roman"/>
          <w:color w:val="000000" w:themeColor="text1"/>
          <w:szCs w:val="22"/>
        </w:rPr>
        <w:tab/>
        <w:t>Brinson AA and Thunberg EM. The Economic Performance of U.S. Catch Share Programs. U.S. Department of Commerce. NOAA Technical Memorandum NMFS-F/SPO-133. August 2013.</w:t>
      </w:r>
    </w:p>
    <w:p w14:paraId="1105396C" w14:textId="3F40048F" w:rsidR="00D434D7" w:rsidRPr="00636240" w:rsidRDefault="00D434D7" w:rsidP="00636240">
      <w:pPr>
        <w:spacing w:before="100" w:beforeAutospacing="1" w:after="100" w:afterAutospacing="1" w:line="240" w:lineRule="auto"/>
        <w:ind w:left="720" w:hanging="720"/>
        <w:rPr>
          <w:rFonts w:ascii="Times" w:eastAsia="Times New Roman" w:hAnsi="Times" w:cs="Times New Roman"/>
          <w:iCs/>
          <w:color w:val="000000" w:themeColor="text1"/>
          <w:szCs w:val="22"/>
        </w:rPr>
      </w:pPr>
      <w:r>
        <w:rPr>
          <w:rFonts w:ascii="Times" w:eastAsia="Times New Roman" w:hAnsi="Times" w:cs="Times New Roman"/>
          <w:color w:val="000000" w:themeColor="text1"/>
          <w:szCs w:val="22"/>
        </w:rPr>
        <w:t>[63]</w:t>
      </w:r>
      <w:r>
        <w:rPr>
          <w:rFonts w:ascii="Times" w:eastAsia="Times New Roman" w:hAnsi="Times" w:cs="Times New Roman"/>
          <w:color w:val="000000" w:themeColor="text1"/>
          <w:szCs w:val="22"/>
        </w:rPr>
        <w:tab/>
      </w:r>
      <w:r w:rsidR="00636240" w:rsidRPr="00636240">
        <w:rPr>
          <w:rFonts w:ascii="Times" w:eastAsia="Times New Roman" w:hAnsi="Times" w:cs="Times New Roman"/>
          <w:iCs/>
          <w:color w:val="000000" w:themeColor="text1"/>
          <w:szCs w:val="22"/>
        </w:rPr>
        <w:t xml:space="preserve">OECD. 2003. </w:t>
      </w:r>
      <w:r w:rsidR="00636240" w:rsidRPr="008C5C62">
        <w:rPr>
          <w:rFonts w:ascii="Times" w:eastAsia="Times New Roman" w:hAnsi="Times" w:cs="Times New Roman"/>
          <w:iCs/>
          <w:color w:val="000000" w:themeColor="text1"/>
          <w:szCs w:val="22"/>
        </w:rPr>
        <w:t>The costs of managing fisheries</w:t>
      </w:r>
      <w:r w:rsidR="00636240" w:rsidRPr="00636240">
        <w:rPr>
          <w:rFonts w:ascii="Times" w:eastAsia="Times New Roman" w:hAnsi="Times" w:cs="Times New Roman"/>
          <w:iCs/>
          <w:color w:val="000000" w:themeColor="text1"/>
          <w:szCs w:val="22"/>
        </w:rPr>
        <w:t>. Paris: OECD.</w:t>
      </w:r>
    </w:p>
    <w:p w14:paraId="017BF5EF" w14:textId="12B7A652" w:rsidR="001E574B" w:rsidRPr="001E574B" w:rsidRDefault="006B1B28" w:rsidP="001E574B">
      <w:pPr>
        <w:spacing w:before="100" w:beforeAutospacing="1" w:after="100" w:afterAutospacing="1" w:line="240" w:lineRule="auto"/>
        <w:ind w:left="720" w:hanging="720"/>
        <w:rPr>
          <w:rFonts w:ascii="Times" w:eastAsia="Times New Roman" w:hAnsi="Times" w:cs="Times New Roman"/>
          <w:iCs/>
          <w:color w:val="000000" w:themeColor="text1"/>
          <w:szCs w:val="22"/>
        </w:rPr>
      </w:pPr>
      <w:r>
        <w:rPr>
          <w:rFonts w:ascii="Times" w:eastAsia="Times New Roman" w:hAnsi="Times" w:cs="Times New Roman"/>
          <w:color w:val="000000" w:themeColor="text1"/>
          <w:szCs w:val="22"/>
        </w:rPr>
        <w:t>[64]</w:t>
      </w:r>
      <w:r>
        <w:rPr>
          <w:rFonts w:ascii="Times" w:eastAsia="Times New Roman" w:hAnsi="Times" w:cs="Times New Roman"/>
          <w:color w:val="000000" w:themeColor="text1"/>
          <w:szCs w:val="22"/>
        </w:rPr>
        <w:tab/>
        <w:t xml:space="preserve">Manning P. The Namibian Hake Fishery. </w:t>
      </w:r>
      <w:r w:rsidR="001E574B" w:rsidRPr="001E574B">
        <w:rPr>
          <w:rFonts w:ascii="Times" w:eastAsia="Times New Roman" w:hAnsi="Times" w:cs="Times New Roman"/>
          <w:iCs/>
          <w:color w:val="000000" w:themeColor="text1"/>
          <w:szCs w:val="22"/>
        </w:rPr>
        <w:t xml:space="preserve">Successful Fisheries Management: Issues, Case Studies and Perspectives. The Netherlands: </w:t>
      </w:r>
      <w:proofErr w:type="spellStart"/>
      <w:r w:rsidR="001E574B" w:rsidRPr="001E574B">
        <w:rPr>
          <w:rFonts w:ascii="Times" w:eastAsia="Times New Roman" w:hAnsi="Times" w:cs="Times New Roman"/>
          <w:iCs/>
          <w:color w:val="000000" w:themeColor="text1"/>
          <w:szCs w:val="22"/>
        </w:rPr>
        <w:t>Eburon</w:t>
      </w:r>
      <w:proofErr w:type="spellEnd"/>
      <w:r w:rsidR="001E574B" w:rsidRPr="001E574B">
        <w:rPr>
          <w:rFonts w:ascii="Times" w:eastAsia="Times New Roman" w:hAnsi="Times" w:cs="Times New Roman"/>
          <w:iCs/>
          <w:color w:val="000000" w:themeColor="text1"/>
          <w:szCs w:val="22"/>
        </w:rPr>
        <w:t xml:space="preserve"> Academic Publishers.</w:t>
      </w:r>
      <w:r w:rsidR="001E574B">
        <w:rPr>
          <w:rFonts w:ascii="Times" w:eastAsia="Times New Roman" w:hAnsi="Times" w:cs="Times New Roman"/>
          <w:iCs/>
          <w:color w:val="000000" w:themeColor="text1"/>
          <w:szCs w:val="22"/>
        </w:rPr>
        <w:t xml:space="preserve"> Ed. </w:t>
      </w:r>
      <w:r w:rsidR="001E574B" w:rsidRPr="001E574B">
        <w:rPr>
          <w:rFonts w:ascii="Times" w:eastAsia="Times New Roman" w:hAnsi="Times" w:cs="Times New Roman"/>
          <w:iCs/>
          <w:color w:val="000000" w:themeColor="text1"/>
          <w:szCs w:val="22"/>
        </w:rPr>
        <w:t xml:space="preserve">Cunningham, S. and T. </w:t>
      </w:r>
      <w:proofErr w:type="spellStart"/>
      <w:r w:rsidR="001E574B" w:rsidRPr="001E574B">
        <w:rPr>
          <w:rFonts w:ascii="Times" w:eastAsia="Times New Roman" w:hAnsi="Times" w:cs="Times New Roman"/>
          <w:iCs/>
          <w:color w:val="000000" w:themeColor="text1"/>
          <w:szCs w:val="22"/>
        </w:rPr>
        <w:t>Bostock</w:t>
      </w:r>
      <w:proofErr w:type="spellEnd"/>
      <w:r w:rsidR="001E574B" w:rsidRPr="001E574B">
        <w:rPr>
          <w:rFonts w:ascii="Times" w:eastAsia="Times New Roman" w:hAnsi="Times" w:cs="Times New Roman"/>
          <w:iCs/>
          <w:color w:val="000000" w:themeColor="text1"/>
          <w:szCs w:val="22"/>
        </w:rPr>
        <w:t>, 2005.</w:t>
      </w:r>
    </w:p>
    <w:p w14:paraId="47DDC877" w14:textId="77777777" w:rsidR="000C1DBE" w:rsidRDefault="000C1DBE" w:rsidP="000C1DBE">
      <w:pPr>
        <w:spacing w:before="100" w:beforeAutospacing="1" w:after="100" w:afterAutospacing="1" w:line="240" w:lineRule="auto"/>
        <w:ind w:left="720" w:hanging="720"/>
        <w:rPr>
          <w:rFonts w:ascii="Times" w:eastAsia="Times New Roman" w:hAnsi="Times" w:cs="Times New Roman"/>
          <w:color w:val="000000" w:themeColor="text1"/>
          <w:szCs w:val="22"/>
        </w:rPr>
      </w:pPr>
      <w:r>
        <w:rPr>
          <w:rFonts w:ascii="Times" w:eastAsia="Times New Roman" w:hAnsi="Times" w:cs="Times New Roman"/>
          <w:color w:val="000000" w:themeColor="text1"/>
          <w:szCs w:val="22"/>
        </w:rPr>
        <w:t xml:space="preserve">[65] </w:t>
      </w:r>
      <w:r>
        <w:rPr>
          <w:rFonts w:ascii="Times" w:eastAsia="Times New Roman" w:hAnsi="Times" w:cs="Times New Roman"/>
          <w:color w:val="000000" w:themeColor="text1"/>
          <w:szCs w:val="22"/>
        </w:rPr>
        <w:tab/>
      </w:r>
      <w:proofErr w:type="spellStart"/>
      <w:r w:rsidRPr="000C1DBE">
        <w:rPr>
          <w:rFonts w:ascii="Times" w:eastAsia="Times New Roman" w:hAnsi="Times" w:cs="Times New Roman"/>
          <w:color w:val="000000" w:themeColor="text1"/>
          <w:szCs w:val="22"/>
        </w:rPr>
        <w:t>Arnason</w:t>
      </w:r>
      <w:proofErr w:type="spellEnd"/>
      <w:r w:rsidRPr="000C1DBE">
        <w:rPr>
          <w:rFonts w:ascii="Times" w:eastAsia="Times New Roman" w:hAnsi="Times" w:cs="Times New Roman"/>
          <w:color w:val="000000" w:themeColor="text1"/>
          <w:szCs w:val="22"/>
        </w:rPr>
        <w:t xml:space="preserve">, R. (1999) Cost of Fisheries Management; Theoretical and Practical Implications. Paper given at the </w:t>
      </w:r>
      <w:proofErr w:type="spellStart"/>
      <w:r w:rsidRPr="000C1DBE">
        <w:rPr>
          <w:rFonts w:ascii="Times" w:eastAsia="Times New Roman" w:hAnsi="Times" w:cs="Times New Roman"/>
          <w:color w:val="000000" w:themeColor="text1"/>
          <w:szCs w:val="22"/>
        </w:rPr>
        <w:t>XIth</w:t>
      </w:r>
      <w:proofErr w:type="spellEnd"/>
      <w:r w:rsidRPr="000C1DBE">
        <w:rPr>
          <w:rFonts w:ascii="Times" w:eastAsia="Times New Roman" w:hAnsi="Times" w:cs="Times New Roman"/>
          <w:color w:val="000000" w:themeColor="text1"/>
          <w:szCs w:val="22"/>
        </w:rPr>
        <w:t xml:space="preserve"> EAFE (European Association of Fishery Economists) annual conference, Iceland: University of Iceland.</w:t>
      </w:r>
    </w:p>
    <w:p w14:paraId="659F5198" w14:textId="66E4EA96" w:rsidR="0007364B" w:rsidRDefault="0007364B" w:rsidP="0007364B">
      <w:pPr>
        <w:spacing w:before="100" w:beforeAutospacing="1" w:after="100" w:afterAutospacing="1" w:line="240" w:lineRule="auto"/>
        <w:ind w:left="720" w:hanging="720"/>
        <w:rPr>
          <w:rFonts w:ascii="Times" w:eastAsia="Times New Roman" w:hAnsi="Times" w:cs="Times New Roman"/>
          <w:color w:val="000000" w:themeColor="text1"/>
          <w:szCs w:val="22"/>
        </w:rPr>
      </w:pPr>
      <w:r>
        <w:rPr>
          <w:rFonts w:ascii="Times" w:eastAsia="Times New Roman" w:hAnsi="Times" w:cs="Times New Roman"/>
          <w:color w:val="000000" w:themeColor="text1"/>
          <w:szCs w:val="22"/>
        </w:rPr>
        <w:t>[66]</w:t>
      </w:r>
      <w:r>
        <w:rPr>
          <w:rFonts w:ascii="Times" w:eastAsia="Times New Roman" w:hAnsi="Times" w:cs="Times New Roman"/>
          <w:color w:val="000000" w:themeColor="text1"/>
          <w:szCs w:val="22"/>
        </w:rPr>
        <w:tab/>
      </w:r>
      <w:r w:rsidRPr="0007364B">
        <w:rPr>
          <w:rFonts w:ascii="Times" w:eastAsia="Times New Roman" w:hAnsi="Times" w:cs="Times New Roman"/>
          <w:color w:val="000000" w:themeColor="text1"/>
          <w:szCs w:val="22"/>
        </w:rPr>
        <w:t>Kelleher, K. 2002a. “The Costs of Monitoring, Control and Surveillance of Fisheries in</w:t>
      </w:r>
      <w:r>
        <w:rPr>
          <w:rFonts w:ascii="Times" w:eastAsia="Times New Roman" w:hAnsi="Times" w:cs="Times New Roman"/>
          <w:color w:val="000000" w:themeColor="text1"/>
          <w:szCs w:val="22"/>
        </w:rPr>
        <w:t xml:space="preserve"> </w:t>
      </w:r>
      <w:r w:rsidRPr="0007364B">
        <w:rPr>
          <w:rFonts w:ascii="Times" w:eastAsia="Times New Roman" w:hAnsi="Times" w:cs="Times New Roman"/>
          <w:color w:val="000000" w:themeColor="text1"/>
          <w:szCs w:val="22"/>
        </w:rPr>
        <w:t>Developing Countries.” FAO Fisheries Circular 976. FAO, Rome.</w:t>
      </w:r>
    </w:p>
    <w:p w14:paraId="1B214595" w14:textId="0E6AA5E1" w:rsidR="00CE0D06" w:rsidRPr="00CE0D06" w:rsidRDefault="00CE0D06" w:rsidP="00CE0D06">
      <w:pPr>
        <w:spacing w:before="100" w:beforeAutospacing="1" w:after="100" w:afterAutospacing="1" w:line="240" w:lineRule="auto"/>
        <w:ind w:left="720" w:hanging="720"/>
        <w:rPr>
          <w:rFonts w:ascii="Times" w:eastAsia="Times New Roman" w:hAnsi="Times" w:cs="Times New Roman"/>
          <w:iCs/>
          <w:color w:val="000000" w:themeColor="text1"/>
          <w:szCs w:val="22"/>
        </w:rPr>
      </w:pPr>
      <w:r>
        <w:rPr>
          <w:rFonts w:ascii="Times" w:eastAsia="Times New Roman" w:hAnsi="Times" w:cs="Times New Roman"/>
          <w:color w:val="000000" w:themeColor="text1"/>
          <w:szCs w:val="22"/>
        </w:rPr>
        <w:t>[67]</w:t>
      </w:r>
      <w:r>
        <w:rPr>
          <w:rFonts w:ascii="Times" w:eastAsia="Times New Roman" w:hAnsi="Times" w:cs="Times New Roman"/>
          <w:color w:val="000000" w:themeColor="text1"/>
          <w:szCs w:val="22"/>
        </w:rPr>
        <w:tab/>
      </w:r>
      <w:r w:rsidRPr="00CE0D06">
        <w:rPr>
          <w:rFonts w:ascii="Times" w:eastAsia="Times New Roman" w:hAnsi="Times" w:cs="Times New Roman"/>
          <w:iCs/>
          <w:color w:val="000000" w:themeColor="text1"/>
          <w:szCs w:val="22"/>
        </w:rPr>
        <w:t xml:space="preserve">Wallis, P., </w:t>
      </w:r>
      <w:proofErr w:type="spellStart"/>
      <w:r w:rsidRPr="00CE0D06">
        <w:rPr>
          <w:rFonts w:ascii="Times" w:eastAsia="Times New Roman" w:hAnsi="Times" w:cs="Times New Roman"/>
          <w:iCs/>
          <w:color w:val="000000" w:themeColor="text1"/>
          <w:szCs w:val="22"/>
        </w:rPr>
        <w:t>Flaaten</w:t>
      </w:r>
      <w:proofErr w:type="spellEnd"/>
      <w:r w:rsidRPr="00CE0D06">
        <w:rPr>
          <w:rFonts w:ascii="Times" w:eastAsia="Times New Roman" w:hAnsi="Times" w:cs="Times New Roman"/>
          <w:iCs/>
          <w:color w:val="000000" w:themeColor="text1"/>
          <w:szCs w:val="22"/>
        </w:rPr>
        <w:t xml:space="preserve">, O., 2003. Fisheries management costs: Concepts and studies. In: </w:t>
      </w:r>
      <w:proofErr w:type="spellStart"/>
      <w:r w:rsidRPr="00CE0D06">
        <w:rPr>
          <w:rFonts w:ascii="Times" w:eastAsia="Times New Roman" w:hAnsi="Times" w:cs="Times New Roman"/>
          <w:iCs/>
          <w:color w:val="000000" w:themeColor="text1"/>
          <w:szCs w:val="22"/>
        </w:rPr>
        <w:t>Schrank</w:t>
      </w:r>
      <w:proofErr w:type="spellEnd"/>
      <w:r w:rsidRPr="00CE0D06">
        <w:rPr>
          <w:rFonts w:ascii="Times" w:eastAsia="Times New Roman" w:hAnsi="Times" w:cs="Times New Roman"/>
          <w:iCs/>
          <w:color w:val="000000" w:themeColor="text1"/>
          <w:szCs w:val="22"/>
        </w:rPr>
        <w:t xml:space="preserve">, W.E., </w:t>
      </w:r>
      <w:proofErr w:type="spellStart"/>
      <w:r w:rsidRPr="00CE0D06">
        <w:rPr>
          <w:rFonts w:ascii="Times" w:eastAsia="Times New Roman" w:hAnsi="Times" w:cs="Times New Roman"/>
          <w:iCs/>
          <w:color w:val="000000" w:themeColor="text1"/>
          <w:szCs w:val="22"/>
        </w:rPr>
        <w:t>Arnason</w:t>
      </w:r>
      <w:proofErr w:type="spellEnd"/>
      <w:r w:rsidRPr="00CE0D06">
        <w:rPr>
          <w:rFonts w:ascii="Times" w:eastAsia="Times New Roman" w:hAnsi="Times" w:cs="Times New Roman"/>
          <w:iCs/>
          <w:color w:val="000000" w:themeColor="text1"/>
          <w:szCs w:val="22"/>
        </w:rPr>
        <w:t xml:space="preserve">, R., </w:t>
      </w:r>
      <w:proofErr w:type="spellStart"/>
      <w:r w:rsidRPr="00CE0D06">
        <w:rPr>
          <w:rFonts w:ascii="Times" w:eastAsia="Times New Roman" w:hAnsi="Times" w:cs="Times New Roman"/>
          <w:iCs/>
          <w:color w:val="000000" w:themeColor="text1"/>
          <w:szCs w:val="22"/>
        </w:rPr>
        <w:t>Hannesson</w:t>
      </w:r>
      <w:proofErr w:type="spellEnd"/>
      <w:r w:rsidRPr="00CE0D06">
        <w:rPr>
          <w:rFonts w:ascii="Times" w:eastAsia="Times New Roman" w:hAnsi="Times" w:cs="Times New Roman"/>
          <w:iCs/>
          <w:color w:val="000000" w:themeColor="text1"/>
          <w:szCs w:val="22"/>
        </w:rPr>
        <w:t xml:space="preserve">, R. (Eds.), The Cost of Fisheries Management. </w:t>
      </w:r>
      <w:proofErr w:type="spellStart"/>
      <w:r w:rsidRPr="00CE0D06">
        <w:rPr>
          <w:rFonts w:ascii="Times" w:eastAsia="Times New Roman" w:hAnsi="Times" w:cs="Times New Roman"/>
          <w:iCs/>
          <w:color w:val="000000" w:themeColor="text1"/>
          <w:szCs w:val="22"/>
        </w:rPr>
        <w:t>Ashgate</w:t>
      </w:r>
      <w:proofErr w:type="spellEnd"/>
      <w:r w:rsidRPr="00CE0D06">
        <w:rPr>
          <w:rFonts w:ascii="Times" w:eastAsia="Times New Roman" w:hAnsi="Times" w:cs="Times New Roman"/>
          <w:iCs/>
          <w:color w:val="000000" w:themeColor="text1"/>
          <w:szCs w:val="22"/>
        </w:rPr>
        <w:t>.</w:t>
      </w:r>
    </w:p>
    <w:p w14:paraId="7E40B659" w14:textId="4E6DEBA7" w:rsidR="00CE0D06" w:rsidRPr="000C1DBE" w:rsidRDefault="00CE0D06" w:rsidP="0007364B">
      <w:pPr>
        <w:spacing w:before="100" w:beforeAutospacing="1" w:after="100" w:afterAutospacing="1" w:line="240" w:lineRule="auto"/>
        <w:ind w:left="720" w:hanging="720"/>
        <w:rPr>
          <w:rFonts w:ascii="Times" w:eastAsia="Times New Roman" w:hAnsi="Times" w:cs="Times New Roman"/>
          <w:color w:val="000000" w:themeColor="text1"/>
          <w:szCs w:val="22"/>
        </w:rPr>
      </w:pPr>
    </w:p>
    <w:p w14:paraId="62A4A516" w14:textId="5969B8A7" w:rsidR="006B1B28" w:rsidRPr="00A92138" w:rsidRDefault="006B1B28" w:rsidP="00954FF2">
      <w:pPr>
        <w:spacing w:before="100" w:beforeAutospacing="1" w:after="100" w:afterAutospacing="1" w:line="240" w:lineRule="auto"/>
        <w:ind w:left="720" w:hanging="720"/>
        <w:rPr>
          <w:rFonts w:ascii="Times" w:eastAsia="Times New Roman" w:hAnsi="Times" w:cs="Times New Roman"/>
          <w:color w:val="000000" w:themeColor="text1"/>
          <w:szCs w:val="22"/>
        </w:rPr>
      </w:pPr>
    </w:p>
    <w:p w14:paraId="30D2A0CF" w14:textId="7A15B233" w:rsidR="00E22083" w:rsidRDefault="007E55FB" w:rsidP="00F85EA1">
      <w:pPr>
        <w:rPr>
          <w:rFonts w:ascii="Times" w:hAnsi="Times" w:cs="Times New Roman"/>
          <w:b/>
          <w:color w:val="000000" w:themeColor="text1"/>
          <w:szCs w:val="22"/>
        </w:rPr>
      </w:pPr>
      <w:r>
        <w:rPr>
          <w:rFonts w:ascii="Times" w:hAnsi="Times" w:cs="Times New Roman"/>
          <w:b/>
          <w:color w:val="000000" w:themeColor="text1"/>
          <w:szCs w:val="22"/>
        </w:rPr>
        <w:t>7</w:t>
      </w:r>
      <w:r w:rsidR="00BA1057">
        <w:rPr>
          <w:rFonts w:ascii="Times" w:hAnsi="Times" w:cs="Times New Roman"/>
          <w:b/>
          <w:color w:val="000000" w:themeColor="text1"/>
          <w:szCs w:val="22"/>
        </w:rPr>
        <w:t>.0</w:t>
      </w:r>
      <w:r w:rsidR="00BA1057">
        <w:rPr>
          <w:rFonts w:ascii="Times" w:hAnsi="Times" w:cs="Times New Roman"/>
          <w:b/>
          <w:color w:val="000000" w:themeColor="text1"/>
          <w:szCs w:val="22"/>
        </w:rPr>
        <w:tab/>
      </w:r>
      <w:r w:rsidR="00E22083" w:rsidRPr="00E22083">
        <w:rPr>
          <w:rFonts w:ascii="Times" w:hAnsi="Times" w:cs="Times New Roman"/>
          <w:b/>
          <w:color w:val="000000" w:themeColor="text1"/>
          <w:szCs w:val="22"/>
        </w:rPr>
        <w:t>Tables</w:t>
      </w:r>
    </w:p>
    <w:p w14:paraId="204BA5D1" w14:textId="77777777" w:rsidR="00440F7D" w:rsidRDefault="00440F7D" w:rsidP="00E22083">
      <w:pPr>
        <w:contextualSpacing/>
        <w:rPr>
          <w:rFonts w:ascii="Times" w:hAnsi="Times"/>
          <w:color w:val="000000" w:themeColor="text1"/>
          <w:szCs w:val="22"/>
        </w:rPr>
      </w:pPr>
      <w:bookmarkStart w:id="166" w:name="_Ref283375031"/>
    </w:p>
    <w:p w14:paraId="737342BE" w14:textId="69D40B77" w:rsidR="00E22083" w:rsidRPr="00E22083" w:rsidRDefault="00E22083" w:rsidP="00E22083">
      <w:pPr>
        <w:contextualSpacing/>
        <w:rPr>
          <w:rFonts w:ascii="Times" w:hAnsi="Times" w:cs="Times New Roman"/>
          <w:color w:val="000000" w:themeColor="text1"/>
          <w:szCs w:val="22"/>
        </w:rPr>
      </w:pPr>
      <w:bookmarkStart w:id="167" w:name="_Ref288304131"/>
      <w:r w:rsidRPr="00A92138">
        <w:rPr>
          <w:rFonts w:ascii="Times" w:hAnsi="Times"/>
          <w:color w:val="000000" w:themeColor="text1"/>
          <w:szCs w:val="22"/>
        </w:rPr>
        <w:t xml:space="preserve">Table </w:t>
      </w:r>
      <w:r w:rsidRPr="00A92138">
        <w:rPr>
          <w:rFonts w:ascii="Times" w:hAnsi="Times"/>
          <w:color w:val="000000" w:themeColor="text1"/>
          <w:szCs w:val="22"/>
        </w:rPr>
        <w:fldChar w:fldCharType="begin"/>
      </w:r>
      <w:r w:rsidRPr="00A92138">
        <w:rPr>
          <w:rFonts w:ascii="Times" w:hAnsi="Times"/>
          <w:color w:val="000000" w:themeColor="text1"/>
          <w:szCs w:val="22"/>
        </w:rPr>
        <w:instrText xml:space="preserve"> SEQ Table \* ARABIC </w:instrText>
      </w:r>
      <w:r w:rsidRPr="00A92138">
        <w:rPr>
          <w:rFonts w:ascii="Times" w:hAnsi="Times"/>
          <w:color w:val="000000" w:themeColor="text1"/>
          <w:szCs w:val="22"/>
        </w:rPr>
        <w:fldChar w:fldCharType="separate"/>
      </w:r>
      <w:r w:rsidR="00540A70">
        <w:rPr>
          <w:rFonts w:ascii="Times" w:hAnsi="Times"/>
          <w:noProof/>
          <w:color w:val="000000" w:themeColor="text1"/>
          <w:szCs w:val="22"/>
        </w:rPr>
        <w:t>1</w:t>
      </w:r>
      <w:r w:rsidRPr="00A92138">
        <w:rPr>
          <w:rFonts w:ascii="Times" w:hAnsi="Times"/>
          <w:color w:val="000000" w:themeColor="text1"/>
          <w:szCs w:val="22"/>
        </w:rPr>
        <w:fldChar w:fldCharType="end"/>
      </w:r>
      <w:bookmarkEnd w:id="166"/>
      <w:bookmarkEnd w:id="167"/>
      <w:r w:rsidR="002F23E9">
        <w:rPr>
          <w:rFonts w:ascii="Times" w:hAnsi="Times"/>
          <w:color w:val="000000" w:themeColor="text1"/>
          <w:szCs w:val="22"/>
        </w:rPr>
        <w:t>:</w:t>
      </w:r>
      <w:r w:rsidRPr="00A92138">
        <w:rPr>
          <w:rFonts w:ascii="Times" w:hAnsi="Times"/>
          <w:color w:val="000000" w:themeColor="text1"/>
          <w:szCs w:val="22"/>
        </w:rPr>
        <w:t xml:space="preserve"> </w:t>
      </w:r>
      <w:r>
        <w:rPr>
          <w:rFonts w:ascii="Times" w:hAnsi="Times" w:cs="Times New Roman"/>
          <w:color w:val="000000" w:themeColor="text1"/>
          <w:szCs w:val="22"/>
        </w:rPr>
        <w:t>Fixed model parameters.</w:t>
      </w:r>
      <w:r w:rsidR="001F7EB4">
        <w:rPr>
          <w:rFonts w:ascii="Times" w:hAnsi="Times" w:cs="Times New Roman"/>
          <w:color w:val="000000" w:themeColor="text1"/>
          <w:szCs w:val="22"/>
        </w:rPr>
        <w:t xml:space="preserve"> For information on how parameters were estimated see the </w:t>
      </w:r>
      <w:r w:rsidR="00EF77AB">
        <w:rPr>
          <w:rFonts w:ascii="Times" w:hAnsi="Times" w:cs="Times New Roman"/>
          <w:color w:val="000000" w:themeColor="text1"/>
          <w:szCs w:val="22"/>
        </w:rPr>
        <w:t xml:space="preserve">appendix (A1). </w:t>
      </w:r>
      <w:r w:rsidR="001F7EB4">
        <w:rPr>
          <w:rFonts w:ascii="Times" w:hAnsi="Times" w:cs="Times New Roman"/>
          <w:color w:val="000000" w:themeColor="text1"/>
          <w:szCs w:val="22"/>
        </w:rPr>
        <w:t xml:space="preserve">Sensitivity analyses were run for model parameters that were assumed. Methods and results of sensitivity analyses are presented in </w:t>
      </w:r>
      <w:r w:rsidR="00EF77AB">
        <w:rPr>
          <w:rFonts w:ascii="Times" w:hAnsi="Times" w:cs="Times New Roman"/>
          <w:color w:val="000000" w:themeColor="text1"/>
          <w:szCs w:val="22"/>
        </w:rPr>
        <w:t>A1</w:t>
      </w:r>
      <w:r w:rsidR="001F7EB4">
        <w:rPr>
          <w:rFonts w:ascii="Times" w:hAnsi="Times" w:cs="Times New Roman"/>
          <w:color w:val="000000" w:themeColor="text1"/>
          <w:szCs w:val="22"/>
        </w:rPr>
        <w:t>.</w:t>
      </w:r>
    </w:p>
    <w:tbl>
      <w:tblPr>
        <w:tblStyle w:val="TableGrid"/>
        <w:tblpPr w:leftFromText="180" w:rightFromText="180" w:vertAnchor="text" w:horzAnchor="page" w:tblpX="1549" w:tblpY="99"/>
        <w:tblW w:w="9576" w:type="dxa"/>
        <w:tblLook w:val="04A0" w:firstRow="1" w:lastRow="0" w:firstColumn="1" w:lastColumn="0" w:noHBand="0" w:noVBand="1"/>
      </w:tblPr>
      <w:tblGrid>
        <w:gridCol w:w="553"/>
        <w:gridCol w:w="1755"/>
        <w:gridCol w:w="1371"/>
        <w:gridCol w:w="1827"/>
        <w:gridCol w:w="2162"/>
        <w:gridCol w:w="1908"/>
        <w:tblGridChange w:id="168">
          <w:tblGrid>
            <w:gridCol w:w="553"/>
            <w:gridCol w:w="1755"/>
            <w:gridCol w:w="1371"/>
            <w:gridCol w:w="1827"/>
            <w:gridCol w:w="2162"/>
            <w:gridCol w:w="1908"/>
          </w:tblGrid>
        </w:tblGridChange>
      </w:tblGrid>
      <w:tr w:rsidR="00E22083" w:rsidRPr="00A92138" w14:paraId="2B24FEE0" w14:textId="77777777" w:rsidTr="00AD4F79">
        <w:tc>
          <w:tcPr>
            <w:tcW w:w="553" w:type="dxa"/>
          </w:tcPr>
          <w:p w14:paraId="27D46990" w14:textId="77777777" w:rsidR="00E22083" w:rsidRPr="00A92138" w:rsidRDefault="00E22083" w:rsidP="00E22083">
            <w:pPr>
              <w:contextualSpacing/>
              <w:rPr>
                <w:rFonts w:ascii="Times" w:hAnsi="Times" w:cs="Times New Roman"/>
                <w:b/>
                <w:color w:val="000000" w:themeColor="text1"/>
                <w:szCs w:val="22"/>
              </w:rPr>
            </w:pPr>
          </w:p>
        </w:tc>
        <w:tc>
          <w:tcPr>
            <w:tcW w:w="1755" w:type="dxa"/>
          </w:tcPr>
          <w:p w14:paraId="1AE27A6E"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Parameter</w:t>
            </w:r>
          </w:p>
        </w:tc>
        <w:tc>
          <w:tcPr>
            <w:tcW w:w="1371" w:type="dxa"/>
          </w:tcPr>
          <w:p w14:paraId="7D7F7B84"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Value</w:t>
            </w:r>
          </w:p>
        </w:tc>
        <w:tc>
          <w:tcPr>
            <w:tcW w:w="1827" w:type="dxa"/>
          </w:tcPr>
          <w:p w14:paraId="1EB26194"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Units</w:t>
            </w:r>
          </w:p>
        </w:tc>
        <w:tc>
          <w:tcPr>
            <w:tcW w:w="2162" w:type="dxa"/>
          </w:tcPr>
          <w:p w14:paraId="3C563086"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Description</w:t>
            </w:r>
          </w:p>
        </w:tc>
        <w:tc>
          <w:tcPr>
            <w:tcW w:w="1908" w:type="dxa"/>
          </w:tcPr>
          <w:p w14:paraId="519062A4"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Reference</w:t>
            </w:r>
          </w:p>
        </w:tc>
      </w:tr>
      <w:tr w:rsidR="00E22083" w:rsidRPr="00A92138" w14:paraId="3CC8CD06" w14:textId="77777777" w:rsidTr="00AD4F79">
        <w:trPr>
          <w:trHeight w:val="536"/>
        </w:trPr>
        <w:tc>
          <w:tcPr>
            <w:tcW w:w="553" w:type="dxa"/>
            <w:vMerge w:val="restart"/>
            <w:textDirection w:val="btLr"/>
          </w:tcPr>
          <w:p w14:paraId="4552B449" w14:textId="77777777" w:rsidR="00E22083" w:rsidRPr="00A92138" w:rsidRDefault="00E22083" w:rsidP="00E22083">
            <w:pPr>
              <w:ind w:left="113" w:right="113"/>
              <w:contextualSpacing/>
              <w:jc w:val="center"/>
              <w:rPr>
                <w:rFonts w:ascii="Times" w:hAnsi="Times" w:cs="Times New Roman"/>
                <w:color w:val="000000" w:themeColor="text1"/>
                <w:szCs w:val="22"/>
              </w:rPr>
            </w:pPr>
            <w:r w:rsidRPr="00A92138">
              <w:rPr>
                <w:rFonts w:ascii="Times" w:hAnsi="Times" w:cs="Times New Roman"/>
                <w:color w:val="000000" w:themeColor="text1"/>
                <w:szCs w:val="22"/>
              </w:rPr>
              <w:lastRenderedPageBreak/>
              <w:t>Biological</w:t>
            </w:r>
          </w:p>
        </w:tc>
        <w:tc>
          <w:tcPr>
            <w:tcW w:w="1755" w:type="dxa"/>
            <w:vAlign w:val="center"/>
          </w:tcPr>
          <w:p w14:paraId="10DB375A"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r</w:t>
            </w:r>
          </w:p>
        </w:tc>
        <w:tc>
          <w:tcPr>
            <w:tcW w:w="1371" w:type="dxa"/>
            <w:vAlign w:val="center"/>
          </w:tcPr>
          <w:p w14:paraId="44E7419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0.798</w:t>
            </w:r>
          </w:p>
        </w:tc>
        <w:tc>
          <w:tcPr>
            <w:tcW w:w="1827" w:type="dxa"/>
            <w:vAlign w:val="center"/>
          </w:tcPr>
          <w:p w14:paraId="76CB81FC"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162" w:type="dxa"/>
            <w:vAlign w:val="center"/>
          </w:tcPr>
          <w:p w14:paraId="78469BBA"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Intrinsic growth rate</w:t>
            </w:r>
          </w:p>
        </w:tc>
        <w:tc>
          <w:tcPr>
            <w:tcW w:w="1908" w:type="dxa"/>
            <w:vAlign w:val="center"/>
          </w:tcPr>
          <w:p w14:paraId="47D12016"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Morris 2010</w:t>
            </w:r>
          </w:p>
        </w:tc>
      </w:tr>
      <w:tr w:rsidR="00E22083" w:rsidRPr="00A92138" w14:paraId="7F76D2DD" w14:textId="77777777" w:rsidTr="00AD4F79">
        <w:trPr>
          <w:trHeight w:val="617"/>
        </w:trPr>
        <w:tc>
          <w:tcPr>
            <w:tcW w:w="553" w:type="dxa"/>
            <w:vMerge/>
          </w:tcPr>
          <w:p w14:paraId="7E6E41A2" w14:textId="77777777" w:rsidR="00E22083" w:rsidRPr="00A92138" w:rsidRDefault="00E22083" w:rsidP="00E22083">
            <w:pPr>
              <w:contextualSpacing/>
              <w:jc w:val="center"/>
              <w:rPr>
                <w:rFonts w:ascii="Times" w:hAnsi="Times" w:cs="Times New Roman"/>
                <w:i/>
                <w:color w:val="000000" w:themeColor="text1"/>
                <w:szCs w:val="22"/>
              </w:rPr>
            </w:pPr>
          </w:p>
        </w:tc>
        <w:tc>
          <w:tcPr>
            <w:tcW w:w="1755" w:type="dxa"/>
            <w:vAlign w:val="center"/>
          </w:tcPr>
          <w:p w14:paraId="66D8D79D"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K</w:t>
            </w:r>
          </w:p>
        </w:tc>
        <w:tc>
          <w:tcPr>
            <w:tcW w:w="1371" w:type="dxa"/>
            <w:vAlign w:val="center"/>
          </w:tcPr>
          <w:p w14:paraId="27D4944D" w14:textId="3E1836FC" w:rsidR="00E22083" w:rsidRPr="00A92138" w:rsidRDefault="00440F7D"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1.29 E+06</w:t>
            </w:r>
          </w:p>
        </w:tc>
        <w:tc>
          <w:tcPr>
            <w:tcW w:w="1827" w:type="dxa"/>
            <w:vAlign w:val="center"/>
          </w:tcPr>
          <w:p w14:paraId="214A27E4"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kg</w:t>
            </w:r>
          </w:p>
        </w:tc>
        <w:tc>
          <w:tcPr>
            <w:tcW w:w="2162" w:type="dxa"/>
            <w:vAlign w:val="center"/>
          </w:tcPr>
          <w:p w14:paraId="34E9081B"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Carrying capacity</w:t>
            </w:r>
          </w:p>
        </w:tc>
        <w:tc>
          <w:tcPr>
            <w:tcW w:w="1908" w:type="dxa"/>
            <w:vAlign w:val="center"/>
          </w:tcPr>
          <w:p w14:paraId="6AE8C913" w14:textId="050B779E"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Estimated</w:t>
            </w:r>
            <w:r w:rsidR="00440F7D">
              <w:rPr>
                <w:rFonts w:ascii="Times" w:hAnsi="Times" w:cs="Times New Roman"/>
                <w:color w:val="000000" w:themeColor="text1"/>
                <w:szCs w:val="22"/>
              </w:rPr>
              <w:t>; See S.I.</w:t>
            </w:r>
          </w:p>
        </w:tc>
      </w:tr>
      <w:tr w:rsidR="00B75D4D" w:rsidRPr="00A92138" w14:paraId="26066B38" w14:textId="77777777" w:rsidTr="00E1724F">
        <w:tblPrEx>
          <w:tblW w:w="9576" w:type="dxa"/>
          <w:tblPrExChange w:id="169" w:author="Gavin McDonald" w:date="2015-12-21T12:59:00Z">
            <w:tblPrEx>
              <w:tblW w:w="9576" w:type="dxa"/>
            </w:tblPrEx>
          </w:tblPrExChange>
        </w:tblPrEx>
        <w:trPr>
          <w:trHeight w:val="1246"/>
          <w:trPrChange w:id="170" w:author="Gavin McDonald" w:date="2015-12-21T12:59:00Z">
            <w:trPr>
              <w:trHeight w:val="348"/>
            </w:trPr>
          </w:trPrChange>
        </w:trPr>
        <w:tc>
          <w:tcPr>
            <w:tcW w:w="553" w:type="dxa"/>
            <w:vMerge w:val="restart"/>
            <w:textDirection w:val="btLr"/>
            <w:tcPrChange w:id="171" w:author="Gavin McDonald" w:date="2015-12-21T12:59:00Z">
              <w:tcPr>
                <w:tcW w:w="553" w:type="dxa"/>
                <w:vMerge w:val="restart"/>
                <w:textDirection w:val="btLr"/>
              </w:tcPr>
            </w:tcPrChange>
          </w:tcPr>
          <w:p w14:paraId="0C8456F5" w14:textId="77777777" w:rsidR="00B75D4D" w:rsidRPr="00A92138" w:rsidRDefault="00B75D4D" w:rsidP="00B75D4D">
            <w:pPr>
              <w:ind w:left="113" w:right="113"/>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Economics</w:t>
            </w:r>
          </w:p>
        </w:tc>
        <w:tc>
          <w:tcPr>
            <w:tcW w:w="1755" w:type="dxa"/>
            <w:vAlign w:val="center"/>
            <w:tcPrChange w:id="172" w:author="Gavin McDonald" w:date="2015-12-21T12:59:00Z">
              <w:tcPr>
                <w:tcW w:w="1755" w:type="dxa"/>
                <w:vAlign w:val="center"/>
              </w:tcPr>
            </w:tcPrChange>
          </w:tcPr>
          <w:p w14:paraId="4C08B36B" w14:textId="77777777" w:rsidR="00B75D4D" w:rsidRPr="00A92138" w:rsidRDefault="00B75D4D" w:rsidP="00B75D4D">
            <w:pPr>
              <w:contextualSpacing/>
              <w:jc w:val="center"/>
              <w:rPr>
                <w:rFonts w:ascii="Times" w:hAnsi="Times" w:cs="Times New Roman"/>
                <w:i/>
                <w:color w:val="000000" w:themeColor="text1"/>
                <w:szCs w:val="22"/>
              </w:rPr>
            </w:pPr>
            <m:oMathPara>
              <m:oMath>
                <m:r>
                  <w:rPr>
                    <w:rFonts w:ascii="Cambria Math" w:hAnsi="Cambria Math" w:cs="Times New Roman"/>
                    <w:color w:val="000000" w:themeColor="text1"/>
                    <w:szCs w:val="22"/>
                  </w:rPr>
                  <m:t>c</m:t>
                </m:r>
              </m:oMath>
            </m:oMathPara>
          </w:p>
        </w:tc>
        <w:tc>
          <w:tcPr>
            <w:tcW w:w="1371" w:type="dxa"/>
            <w:vAlign w:val="center"/>
            <w:tcPrChange w:id="173" w:author="Gavin McDonald" w:date="2015-12-21T12:59:00Z">
              <w:tcPr>
                <w:tcW w:w="1371" w:type="dxa"/>
                <w:vAlign w:val="center"/>
              </w:tcPr>
            </w:tcPrChange>
          </w:tcPr>
          <w:p w14:paraId="04D7F57A" w14:textId="59BAEDB4" w:rsidR="00B75D4D" w:rsidRPr="00A92138" w:rsidRDefault="00B75D4D" w:rsidP="00B75D4D">
            <w:pPr>
              <w:contextualSpacing/>
              <w:jc w:val="center"/>
              <w:rPr>
                <w:rFonts w:ascii="Times" w:hAnsi="Times" w:cs="Times New Roman"/>
                <w:color w:val="000000" w:themeColor="text1"/>
                <w:szCs w:val="22"/>
              </w:rPr>
            </w:pPr>
            <w:r>
              <w:rPr>
                <w:rFonts w:ascii="Times" w:hAnsi="Times" w:cs="Times New Roman"/>
                <w:color w:val="000000" w:themeColor="text1"/>
                <w:szCs w:val="22"/>
              </w:rPr>
              <w:t>7</w:t>
            </w:r>
          </w:p>
        </w:tc>
        <w:tc>
          <w:tcPr>
            <w:tcW w:w="1827" w:type="dxa"/>
            <w:vAlign w:val="center"/>
            <w:tcPrChange w:id="174" w:author="Gavin McDonald" w:date="2015-12-21T12:59:00Z">
              <w:tcPr>
                <w:tcW w:w="1827" w:type="dxa"/>
                <w:vAlign w:val="center"/>
              </w:tcPr>
            </w:tcPrChange>
          </w:tcPr>
          <w:p w14:paraId="6BF1087C" w14:textId="2C7F23DF" w:rsidR="00B75D4D" w:rsidRPr="00A92138" w:rsidRDefault="00B75D4D" w:rsidP="00B75D4D">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 xml:space="preserve">USD/ </w:t>
            </w:r>
            <w:r>
              <w:rPr>
                <w:rFonts w:ascii="Times" w:hAnsi="Times" w:cs="Times New Roman"/>
                <w:color w:val="000000" w:themeColor="text1"/>
                <w:szCs w:val="22"/>
              </w:rPr>
              <w:t>kg</w:t>
            </w:r>
          </w:p>
        </w:tc>
        <w:tc>
          <w:tcPr>
            <w:tcW w:w="2162" w:type="dxa"/>
            <w:vAlign w:val="center"/>
            <w:tcPrChange w:id="175" w:author="Gavin McDonald" w:date="2015-12-21T12:59:00Z">
              <w:tcPr>
                <w:tcW w:w="2162" w:type="dxa"/>
                <w:vAlign w:val="center"/>
              </w:tcPr>
            </w:tcPrChange>
          </w:tcPr>
          <w:p w14:paraId="18DF5B9C" w14:textId="781EA896" w:rsidR="00B75D4D" w:rsidRPr="00A92138" w:rsidRDefault="00B75D4D" w:rsidP="00B75D4D">
            <w:pPr>
              <w:contextualSpacing/>
              <w:jc w:val="center"/>
              <w:rPr>
                <w:rFonts w:ascii="Times" w:hAnsi="Times" w:cs="Times New Roman"/>
                <w:color w:val="000000" w:themeColor="text1"/>
                <w:szCs w:val="22"/>
              </w:rPr>
            </w:pPr>
            <w:r>
              <w:rPr>
                <w:rFonts w:ascii="Times" w:hAnsi="Times" w:cs="Times New Roman"/>
                <w:color w:val="000000" w:themeColor="text1"/>
                <w:szCs w:val="22"/>
              </w:rPr>
              <w:t>Cost of fishing per kg</w:t>
            </w:r>
          </w:p>
        </w:tc>
        <w:tc>
          <w:tcPr>
            <w:tcW w:w="1908" w:type="dxa"/>
            <w:vAlign w:val="center"/>
            <w:tcPrChange w:id="176" w:author="Gavin McDonald" w:date="2015-12-21T12:59:00Z">
              <w:tcPr>
                <w:tcW w:w="1908" w:type="dxa"/>
                <w:vAlign w:val="center"/>
              </w:tcPr>
            </w:tcPrChange>
          </w:tcPr>
          <w:p w14:paraId="4BCA2BFD" w14:textId="74FFB5C9" w:rsidR="00B75D4D" w:rsidRPr="00A92138" w:rsidRDefault="00B75D4D" w:rsidP="00B75D4D">
            <w:pPr>
              <w:contextualSpacing/>
              <w:jc w:val="center"/>
              <w:rPr>
                <w:rFonts w:ascii="Times" w:hAnsi="Times" w:cs="Times New Roman"/>
                <w:color w:val="000000" w:themeColor="text1"/>
                <w:szCs w:val="22"/>
              </w:rPr>
            </w:pPr>
            <w:ins w:id="177" w:author="Gavin McDonald" w:date="2015-12-21T12:10:00Z">
              <w:r w:rsidRPr="00A92138">
                <w:rPr>
                  <w:rFonts w:ascii="Times" w:hAnsi="Times" w:cs="Times New Roman"/>
                  <w:color w:val="000000" w:themeColor="text1"/>
                  <w:szCs w:val="22"/>
                </w:rPr>
                <w:t>Personal communication with Barbuda Fisheries Division</w:t>
              </w:r>
            </w:ins>
            <w:del w:id="178" w:author="Gavin McDonald" w:date="2015-12-21T12:10:00Z">
              <w:r w:rsidDel="00D32BE2">
                <w:rPr>
                  <w:rFonts w:ascii="Times" w:hAnsi="Times" w:cs="Times New Roman"/>
                  <w:color w:val="000000" w:themeColor="text1"/>
                  <w:szCs w:val="22"/>
                </w:rPr>
                <w:delText>Assumed</w:delText>
              </w:r>
            </w:del>
          </w:p>
        </w:tc>
      </w:tr>
      <w:tr w:rsidR="00B75D4D" w:rsidRPr="00A92138" w14:paraId="714BD7E6" w14:textId="77777777" w:rsidTr="00AD4F79">
        <w:trPr>
          <w:trHeight w:val="465"/>
        </w:trPr>
        <w:tc>
          <w:tcPr>
            <w:tcW w:w="553" w:type="dxa"/>
            <w:vMerge/>
          </w:tcPr>
          <w:p w14:paraId="5F4C02CE" w14:textId="77777777" w:rsidR="00B75D4D" w:rsidRPr="00A92138" w:rsidRDefault="00B75D4D" w:rsidP="00B75D4D">
            <w:pPr>
              <w:contextualSpacing/>
              <w:jc w:val="center"/>
              <w:rPr>
                <w:rFonts w:ascii="Times" w:hAnsi="Times" w:cs="Times New Roman"/>
                <w:i/>
                <w:color w:val="000000" w:themeColor="text1"/>
                <w:szCs w:val="22"/>
              </w:rPr>
            </w:pPr>
          </w:p>
        </w:tc>
        <w:tc>
          <w:tcPr>
            <w:tcW w:w="1755" w:type="dxa"/>
            <w:vAlign w:val="center"/>
          </w:tcPr>
          <w:p w14:paraId="02149346" w14:textId="77777777" w:rsidR="00B75D4D" w:rsidRPr="00A92138" w:rsidRDefault="00B75D4D" w:rsidP="00B75D4D">
            <w:pPr>
              <w:contextualSpacing/>
              <w:jc w:val="center"/>
              <w:rPr>
                <w:rFonts w:ascii="Times" w:hAnsi="Times" w:cs="Times New Roman"/>
                <w:color w:val="000000" w:themeColor="text1"/>
                <w:szCs w:val="22"/>
              </w:rPr>
            </w:pPr>
            <w:r w:rsidRPr="00A92138">
              <w:rPr>
                <w:rFonts w:ascii="Times" w:hAnsi="Times" w:cs="Times New Roman"/>
                <w:i/>
                <w:color w:val="000000" w:themeColor="text1"/>
                <w:szCs w:val="22"/>
              </w:rPr>
              <w:t>p</w:t>
            </w:r>
          </w:p>
        </w:tc>
        <w:tc>
          <w:tcPr>
            <w:tcW w:w="1371" w:type="dxa"/>
            <w:vAlign w:val="center"/>
          </w:tcPr>
          <w:p w14:paraId="6A629043" w14:textId="1AE5FB07" w:rsidR="00B75D4D" w:rsidRPr="00A92138" w:rsidRDefault="00B75D4D" w:rsidP="00B75D4D">
            <w:pPr>
              <w:contextualSpacing/>
              <w:jc w:val="center"/>
              <w:rPr>
                <w:rFonts w:ascii="Times" w:hAnsi="Times" w:cs="Times New Roman"/>
                <w:color w:val="000000" w:themeColor="text1"/>
                <w:szCs w:val="22"/>
              </w:rPr>
            </w:pPr>
            <w:r>
              <w:rPr>
                <w:rFonts w:ascii="Times" w:hAnsi="Times" w:cs="Times New Roman"/>
                <w:color w:val="000000" w:themeColor="text1"/>
                <w:szCs w:val="22"/>
              </w:rPr>
              <w:t>10</w:t>
            </w:r>
          </w:p>
        </w:tc>
        <w:tc>
          <w:tcPr>
            <w:tcW w:w="1827" w:type="dxa"/>
            <w:vAlign w:val="center"/>
          </w:tcPr>
          <w:p w14:paraId="62453E25" w14:textId="77777777" w:rsidR="00B75D4D" w:rsidRPr="00A92138" w:rsidRDefault="00B75D4D" w:rsidP="00B75D4D">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USD/kg</w:t>
            </w:r>
          </w:p>
        </w:tc>
        <w:tc>
          <w:tcPr>
            <w:tcW w:w="2162" w:type="dxa"/>
            <w:vAlign w:val="center"/>
          </w:tcPr>
          <w:p w14:paraId="156E0030" w14:textId="77777777" w:rsidR="00B75D4D" w:rsidRPr="00A92138" w:rsidRDefault="00B75D4D" w:rsidP="00B75D4D">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Price for kg of landed lobster</w:t>
            </w:r>
          </w:p>
        </w:tc>
        <w:tc>
          <w:tcPr>
            <w:tcW w:w="1908" w:type="dxa"/>
            <w:vAlign w:val="center"/>
          </w:tcPr>
          <w:p w14:paraId="3809F6BF" w14:textId="15B07AA6" w:rsidR="00B75D4D" w:rsidRPr="00A92138" w:rsidRDefault="00B75D4D" w:rsidP="00B75D4D">
            <w:pPr>
              <w:contextualSpacing/>
              <w:jc w:val="center"/>
              <w:rPr>
                <w:rFonts w:ascii="Times" w:hAnsi="Times" w:cs="Times New Roman"/>
                <w:color w:val="000000" w:themeColor="text1"/>
                <w:szCs w:val="22"/>
              </w:rPr>
            </w:pPr>
            <w:ins w:id="179" w:author="Gavin McDonald" w:date="2015-12-21T12:10:00Z">
              <w:r w:rsidRPr="00A92138">
                <w:rPr>
                  <w:rFonts w:ascii="Times" w:hAnsi="Times" w:cs="Times New Roman"/>
                  <w:color w:val="000000" w:themeColor="text1"/>
                  <w:szCs w:val="22"/>
                </w:rPr>
                <w:t>Personal communication with Barbuda Fisheries Division</w:t>
              </w:r>
            </w:ins>
            <w:del w:id="180" w:author="Gavin McDonald" w:date="2015-12-21T12:10:00Z">
              <w:r w:rsidDel="0020070A">
                <w:rPr>
                  <w:rFonts w:ascii="Times" w:hAnsi="Times" w:cs="Times New Roman"/>
                  <w:color w:val="000000" w:themeColor="text1"/>
                  <w:szCs w:val="22"/>
                </w:rPr>
                <w:delText>Assumed</w:delText>
              </w:r>
            </w:del>
          </w:p>
        </w:tc>
      </w:tr>
      <w:tr w:rsidR="00E22083" w:rsidRPr="00A92138" w14:paraId="5F871260" w14:textId="77777777" w:rsidTr="00AD4F79">
        <w:trPr>
          <w:trHeight w:val="393"/>
        </w:trPr>
        <w:tc>
          <w:tcPr>
            <w:tcW w:w="553" w:type="dxa"/>
            <w:vMerge/>
          </w:tcPr>
          <w:p w14:paraId="05A67C95" w14:textId="77777777" w:rsidR="00E22083" w:rsidRPr="00A92138" w:rsidRDefault="00E22083" w:rsidP="00E22083">
            <w:pPr>
              <w:contextualSpacing/>
              <w:jc w:val="center"/>
              <w:rPr>
                <w:rFonts w:ascii="Times" w:hAnsi="Times" w:cs="Times New Roman"/>
                <w:i/>
                <w:color w:val="000000" w:themeColor="text1"/>
                <w:szCs w:val="22"/>
              </w:rPr>
            </w:pPr>
          </w:p>
        </w:tc>
        <w:tc>
          <w:tcPr>
            <w:tcW w:w="1755" w:type="dxa"/>
            <w:vAlign w:val="center"/>
          </w:tcPr>
          <w:p w14:paraId="5F061481"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color w:val="000000" w:themeColor="text1"/>
                <w:szCs w:val="22"/>
              </w:rPr>
              <w:t>d</w:t>
            </w:r>
          </w:p>
        </w:tc>
        <w:tc>
          <w:tcPr>
            <w:tcW w:w="1371" w:type="dxa"/>
            <w:vAlign w:val="center"/>
          </w:tcPr>
          <w:p w14:paraId="074D716F"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0.05</w:t>
            </w:r>
          </w:p>
        </w:tc>
        <w:tc>
          <w:tcPr>
            <w:tcW w:w="1827" w:type="dxa"/>
            <w:vAlign w:val="center"/>
          </w:tcPr>
          <w:p w14:paraId="4105574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162" w:type="dxa"/>
            <w:vAlign w:val="center"/>
          </w:tcPr>
          <w:p w14:paraId="04F17811"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Discount rate</w:t>
            </w:r>
          </w:p>
        </w:tc>
        <w:tc>
          <w:tcPr>
            <w:tcW w:w="1908" w:type="dxa"/>
            <w:vAlign w:val="center"/>
          </w:tcPr>
          <w:p w14:paraId="3E97C5AB" w14:textId="6B36C69C" w:rsidR="00E22083" w:rsidRPr="00A92138" w:rsidRDefault="00D9155E"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Assumed</w:t>
            </w:r>
          </w:p>
        </w:tc>
      </w:tr>
      <w:tr w:rsidR="00E22083" w:rsidRPr="00A92138" w14:paraId="4478BCD8" w14:textId="77777777" w:rsidTr="00AD4F79">
        <w:trPr>
          <w:trHeight w:val="438"/>
        </w:trPr>
        <w:tc>
          <w:tcPr>
            <w:tcW w:w="553" w:type="dxa"/>
            <w:vMerge w:val="restart"/>
            <w:textDirection w:val="btLr"/>
          </w:tcPr>
          <w:p w14:paraId="5BD8E43C" w14:textId="77777777" w:rsidR="00E22083" w:rsidRPr="00A92138" w:rsidRDefault="00E22083" w:rsidP="00E22083">
            <w:pPr>
              <w:ind w:left="113" w:right="113"/>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Tourism</w:t>
            </w:r>
          </w:p>
        </w:tc>
        <w:tc>
          <w:tcPr>
            <w:tcW w:w="1755" w:type="dxa"/>
            <w:vAlign w:val="center"/>
          </w:tcPr>
          <w:p w14:paraId="2AB8B933"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α</w:t>
            </w:r>
            <w:r w:rsidRPr="00A92138">
              <w:rPr>
                <w:rFonts w:ascii="Times" w:hAnsi="Times" w:cs="Times New Roman"/>
                <w:i/>
                <w:color w:val="000000" w:themeColor="text1"/>
                <w:szCs w:val="22"/>
                <w:vertAlign w:val="subscript"/>
              </w:rPr>
              <w:t>0</w:t>
            </w:r>
          </w:p>
        </w:tc>
        <w:tc>
          <w:tcPr>
            <w:tcW w:w="1371" w:type="dxa"/>
            <w:vAlign w:val="center"/>
          </w:tcPr>
          <w:p w14:paraId="0BA5A67B"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9.64</w:t>
            </w:r>
          </w:p>
        </w:tc>
        <w:tc>
          <w:tcPr>
            <w:tcW w:w="1827" w:type="dxa"/>
            <w:vAlign w:val="center"/>
          </w:tcPr>
          <w:p w14:paraId="6CF08510"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USD</w:t>
            </w:r>
          </w:p>
        </w:tc>
        <w:tc>
          <w:tcPr>
            <w:tcW w:w="2162" w:type="dxa"/>
            <w:vAlign w:val="center"/>
          </w:tcPr>
          <w:p w14:paraId="622DA27C"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Tourism Parameter 0</w:t>
            </w:r>
          </w:p>
        </w:tc>
        <w:tc>
          <w:tcPr>
            <w:tcW w:w="1908" w:type="dxa"/>
            <w:vAlign w:val="center"/>
          </w:tcPr>
          <w:p w14:paraId="0BBF49A4"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Sala et al. 2013</w:t>
            </w:r>
          </w:p>
        </w:tc>
      </w:tr>
      <w:tr w:rsidR="00E22083" w:rsidRPr="00A92138" w14:paraId="7E631D29" w14:textId="77777777" w:rsidTr="00AD4F79">
        <w:trPr>
          <w:trHeight w:val="375"/>
        </w:trPr>
        <w:tc>
          <w:tcPr>
            <w:tcW w:w="553" w:type="dxa"/>
            <w:vMerge/>
          </w:tcPr>
          <w:p w14:paraId="66F18102" w14:textId="77777777" w:rsidR="00E22083" w:rsidRPr="00A92138" w:rsidRDefault="00E22083" w:rsidP="00E22083">
            <w:pPr>
              <w:contextualSpacing/>
              <w:jc w:val="center"/>
              <w:rPr>
                <w:rFonts w:ascii="Times" w:hAnsi="Times" w:cs="Times New Roman"/>
                <w:i/>
                <w:color w:val="000000" w:themeColor="text1"/>
                <w:szCs w:val="22"/>
              </w:rPr>
            </w:pPr>
          </w:p>
        </w:tc>
        <w:tc>
          <w:tcPr>
            <w:tcW w:w="1755" w:type="dxa"/>
            <w:vAlign w:val="center"/>
          </w:tcPr>
          <w:p w14:paraId="59EF220F"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α</w:t>
            </w:r>
            <w:r w:rsidRPr="00A92138">
              <w:rPr>
                <w:rFonts w:ascii="Times" w:hAnsi="Times" w:cs="Times New Roman"/>
                <w:i/>
                <w:color w:val="000000" w:themeColor="text1"/>
                <w:szCs w:val="22"/>
                <w:vertAlign w:val="subscript"/>
              </w:rPr>
              <w:t>1</w:t>
            </w:r>
          </w:p>
        </w:tc>
        <w:tc>
          <w:tcPr>
            <w:tcW w:w="1371" w:type="dxa"/>
            <w:vAlign w:val="center"/>
          </w:tcPr>
          <w:p w14:paraId="45FA8EB6"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-0.003</w:t>
            </w:r>
          </w:p>
        </w:tc>
        <w:tc>
          <w:tcPr>
            <w:tcW w:w="1827" w:type="dxa"/>
            <w:vAlign w:val="center"/>
          </w:tcPr>
          <w:p w14:paraId="3841C039"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USD/dive</w:t>
            </w:r>
          </w:p>
        </w:tc>
        <w:tc>
          <w:tcPr>
            <w:tcW w:w="2162" w:type="dxa"/>
            <w:vAlign w:val="center"/>
          </w:tcPr>
          <w:p w14:paraId="4D7817F5"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Tourism Parameter 1</w:t>
            </w:r>
          </w:p>
        </w:tc>
        <w:tc>
          <w:tcPr>
            <w:tcW w:w="1908" w:type="dxa"/>
            <w:vAlign w:val="center"/>
          </w:tcPr>
          <w:p w14:paraId="133BF64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Sala et al. 2013</w:t>
            </w:r>
          </w:p>
        </w:tc>
      </w:tr>
      <w:tr w:rsidR="00E22083" w:rsidRPr="00A92138" w14:paraId="76411D2A" w14:textId="77777777" w:rsidTr="00AD4F79">
        <w:trPr>
          <w:trHeight w:val="402"/>
        </w:trPr>
        <w:tc>
          <w:tcPr>
            <w:tcW w:w="553" w:type="dxa"/>
            <w:vMerge/>
          </w:tcPr>
          <w:p w14:paraId="3B62B045" w14:textId="77777777" w:rsidR="00E22083" w:rsidRPr="00A92138" w:rsidRDefault="00E22083" w:rsidP="00E22083">
            <w:pPr>
              <w:contextualSpacing/>
              <w:jc w:val="center"/>
              <w:rPr>
                <w:rFonts w:ascii="Times" w:hAnsi="Times" w:cs="Times New Roman"/>
                <w:i/>
                <w:color w:val="000000" w:themeColor="text1"/>
                <w:szCs w:val="22"/>
              </w:rPr>
            </w:pPr>
          </w:p>
        </w:tc>
        <w:tc>
          <w:tcPr>
            <w:tcW w:w="1755" w:type="dxa"/>
            <w:vAlign w:val="center"/>
          </w:tcPr>
          <w:p w14:paraId="54112301" w14:textId="77777777" w:rsidR="00E22083" w:rsidRPr="00A92138" w:rsidRDefault="00E22083"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α</w:t>
            </w:r>
            <w:r w:rsidRPr="00A92138">
              <w:rPr>
                <w:rFonts w:ascii="Times" w:hAnsi="Times" w:cs="Times New Roman"/>
                <w:i/>
                <w:color w:val="000000" w:themeColor="text1"/>
                <w:szCs w:val="22"/>
                <w:vertAlign w:val="subscript"/>
              </w:rPr>
              <w:t>2</w:t>
            </w:r>
          </w:p>
        </w:tc>
        <w:tc>
          <w:tcPr>
            <w:tcW w:w="1371" w:type="dxa"/>
            <w:vAlign w:val="center"/>
          </w:tcPr>
          <w:p w14:paraId="3078B255" w14:textId="216E4ED9" w:rsidR="00E22083" w:rsidRPr="00A92138" w:rsidRDefault="00E22083" w:rsidP="00145A0F">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w:t>
            </w:r>
            <w:r w:rsidR="00145A0F">
              <w:rPr>
                <w:rFonts w:ascii="Times" w:hAnsi="Times" w:cs="Times New Roman"/>
                <w:color w:val="000000" w:themeColor="text1"/>
                <w:szCs w:val="22"/>
              </w:rPr>
              <w:t>000122</w:t>
            </w:r>
          </w:p>
        </w:tc>
        <w:tc>
          <w:tcPr>
            <w:tcW w:w="1827" w:type="dxa"/>
            <w:vAlign w:val="center"/>
          </w:tcPr>
          <w:p w14:paraId="215E3FF9"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USD/kg</w:t>
            </w:r>
          </w:p>
        </w:tc>
        <w:tc>
          <w:tcPr>
            <w:tcW w:w="2162" w:type="dxa"/>
            <w:vAlign w:val="center"/>
          </w:tcPr>
          <w:p w14:paraId="37C8E5CF"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Tourism Parameter 2</w:t>
            </w:r>
          </w:p>
        </w:tc>
        <w:tc>
          <w:tcPr>
            <w:tcW w:w="1908" w:type="dxa"/>
            <w:vAlign w:val="center"/>
          </w:tcPr>
          <w:p w14:paraId="31251270" w14:textId="242863A1" w:rsidR="00E22083" w:rsidRPr="00A92138" w:rsidRDefault="00946BEF"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Estimated</w:t>
            </w:r>
            <w:r w:rsidR="001F7EB4">
              <w:rPr>
                <w:rFonts w:ascii="Times" w:hAnsi="Times" w:cs="Times New Roman"/>
                <w:color w:val="000000" w:themeColor="text1"/>
                <w:szCs w:val="22"/>
              </w:rPr>
              <w:t>; See S.I.</w:t>
            </w:r>
          </w:p>
        </w:tc>
      </w:tr>
      <w:tr w:rsidR="003D0E07" w:rsidRPr="00A92138" w14:paraId="27A5BF6E" w14:textId="77777777" w:rsidTr="00AD4F79">
        <w:trPr>
          <w:cantSplit/>
          <w:trHeight w:val="690"/>
        </w:trPr>
        <w:tc>
          <w:tcPr>
            <w:tcW w:w="553" w:type="dxa"/>
            <w:vMerge w:val="restart"/>
            <w:textDirection w:val="btLr"/>
          </w:tcPr>
          <w:p w14:paraId="3B08C33A" w14:textId="77777777" w:rsidR="003D0E07" w:rsidRPr="00A92138" w:rsidRDefault="003D0E07" w:rsidP="00E22083">
            <w:pPr>
              <w:ind w:left="113" w:right="113"/>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Enforcement</w:t>
            </w:r>
          </w:p>
        </w:tc>
        <w:tc>
          <w:tcPr>
            <w:tcW w:w="1755" w:type="dxa"/>
            <w:vAlign w:val="center"/>
          </w:tcPr>
          <w:p w14:paraId="5A36625C" w14:textId="77777777" w:rsidR="003D0E07" w:rsidRPr="00A92138" w:rsidRDefault="003D0E07"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a</w:t>
            </w:r>
          </w:p>
        </w:tc>
        <w:tc>
          <w:tcPr>
            <w:tcW w:w="1371" w:type="dxa"/>
            <w:vAlign w:val="center"/>
          </w:tcPr>
          <w:p w14:paraId="7368388A" w14:textId="3F3C05B3" w:rsidR="003D0E07" w:rsidRPr="00A92138" w:rsidRDefault="003D0E07" w:rsidP="00E22083">
            <w:pPr>
              <w:contextualSpacing/>
              <w:jc w:val="center"/>
              <w:rPr>
                <w:rFonts w:ascii="Times" w:hAnsi="Times" w:cs="Times New Roman"/>
                <w:color w:val="000000" w:themeColor="text1"/>
                <w:szCs w:val="22"/>
              </w:rPr>
            </w:pPr>
            <w:del w:id="181" w:author="Gavin McDonald" w:date="2015-12-21T13:31:00Z">
              <w:r w:rsidRPr="00A92138" w:rsidDel="00850CD4">
                <w:rPr>
                  <w:rFonts w:ascii="Times" w:hAnsi="Times" w:cs="Times New Roman"/>
                  <w:color w:val="000000" w:themeColor="text1"/>
                  <w:szCs w:val="22"/>
                </w:rPr>
                <w:delText>0.3079</w:delText>
              </w:r>
            </w:del>
            <w:ins w:id="182" w:author="Gavin McDonald" w:date="2015-12-21T13:31:00Z">
              <w:r w:rsidR="00850CD4">
                <w:rPr>
                  <w:rFonts w:ascii="Times" w:hAnsi="Times" w:cs="Times New Roman"/>
                  <w:color w:val="000000" w:themeColor="text1"/>
                  <w:szCs w:val="22"/>
                </w:rPr>
                <w:t>0.25</w:t>
              </w:r>
            </w:ins>
          </w:p>
        </w:tc>
        <w:tc>
          <w:tcPr>
            <w:tcW w:w="1827" w:type="dxa"/>
            <w:vAlign w:val="center"/>
          </w:tcPr>
          <w:p w14:paraId="004DED2A"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162" w:type="dxa"/>
            <w:vAlign w:val="center"/>
          </w:tcPr>
          <w:p w14:paraId="48900E71"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Probability of receiving a fine parameter</w:t>
            </w:r>
          </w:p>
        </w:tc>
        <w:tc>
          <w:tcPr>
            <w:tcW w:w="1908" w:type="dxa"/>
            <w:vAlign w:val="center"/>
          </w:tcPr>
          <w:p w14:paraId="5986E901" w14:textId="2AD18856"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Estimated</w:t>
            </w:r>
            <w:r w:rsidR="001F7EB4">
              <w:rPr>
                <w:rFonts w:ascii="Times" w:hAnsi="Times" w:cs="Times New Roman"/>
                <w:color w:val="000000" w:themeColor="text1"/>
                <w:szCs w:val="22"/>
              </w:rPr>
              <w:t>; See S.I.</w:t>
            </w:r>
          </w:p>
        </w:tc>
      </w:tr>
      <w:tr w:rsidR="003D0E07" w:rsidRPr="00A92138" w14:paraId="45F031C2" w14:textId="77777777" w:rsidTr="00AD4F79">
        <w:trPr>
          <w:cantSplit/>
          <w:trHeight w:val="384"/>
        </w:trPr>
        <w:tc>
          <w:tcPr>
            <w:tcW w:w="553" w:type="dxa"/>
            <w:vMerge/>
            <w:textDirection w:val="btLr"/>
          </w:tcPr>
          <w:p w14:paraId="1CADA04D" w14:textId="77777777" w:rsidR="003D0E07" w:rsidRPr="00A92138" w:rsidRDefault="003D0E07" w:rsidP="00E22083">
            <w:pPr>
              <w:ind w:left="113" w:right="113"/>
              <w:contextualSpacing/>
              <w:jc w:val="center"/>
              <w:rPr>
                <w:rFonts w:ascii="Times" w:hAnsi="Times" w:cs="Times New Roman"/>
                <w:color w:val="000000" w:themeColor="text1"/>
                <w:szCs w:val="22"/>
              </w:rPr>
            </w:pPr>
          </w:p>
        </w:tc>
        <w:tc>
          <w:tcPr>
            <w:tcW w:w="1755" w:type="dxa"/>
            <w:vAlign w:val="center"/>
          </w:tcPr>
          <w:p w14:paraId="4BEB6C6F" w14:textId="77777777" w:rsidR="003D0E07" w:rsidRPr="00A92138" w:rsidRDefault="003D0E07" w:rsidP="00E22083">
            <w:pPr>
              <w:contextualSpacing/>
              <w:jc w:val="center"/>
              <w:rPr>
                <w:rFonts w:ascii="Times" w:hAnsi="Times" w:cs="Times New Roman"/>
                <w:i/>
                <w:color w:val="000000" w:themeColor="text1"/>
                <w:szCs w:val="22"/>
              </w:rPr>
            </w:pPr>
            <w:r w:rsidRPr="00A92138">
              <w:rPr>
                <w:rFonts w:ascii="Times" w:hAnsi="Times" w:cs="Times New Roman"/>
                <w:i/>
                <w:color w:val="000000" w:themeColor="text1"/>
                <w:szCs w:val="22"/>
              </w:rPr>
              <w:t>b</w:t>
            </w:r>
          </w:p>
        </w:tc>
        <w:tc>
          <w:tcPr>
            <w:tcW w:w="1371" w:type="dxa"/>
            <w:vAlign w:val="center"/>
          </w:tcPr>
          <w:p w14:paraId="21ABBC96" w14:textId="361C2075" w:rsidR="003D0E07" w:rsidRPr="00A92138" w:rsidRDefault="003D0E07" w:rsidP="00850CD4">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w:t>
            </w:r>
            <w:del w:id="183" w:author="Gavin McDonald" w:date="2015-12-21T13:31:00Z">
              <w:r w:rsidR="0097185B" w:rsidDel="00850CD4">
                <w:rPr>
                  <w:rFonts w:ascii="Times" w:hAnsi="Times" w:cs="Times New Roman"/>
                  <w:color w:val="000000" w:themeColor="text1"/>
                  <w:szCs w:val="22"/>
                </w:rPr>
                <w:delText>2</w:delText>
              </w:r>
              <w:r w:rsidRPr="00A92138" w:rsidDel="00850CD4">
                <w:rPr>
                  <w:rFonts w:ascii="Times" w:hAnsi="Times" w:cs="Times New Roman"/>
                  <w:color w:val="000000" w:themeColor="text1"/>
                  <w:szCs w:val="22"/>
                </w:rPr>
                <w:delText>5</w:delText>
              </w:r>
            </w:del>
            <w:ins w:id="184" w:author="Gavin McDonald" w:date="2015-12-21T13:31:00Z">
              <w:r w:rsidR="00850CD4">
                <w:rPr>
                  <w:rFonts w:ascii="Times" w:hAnsi="Times" w:cs="Times New Roman"/>
                  <w:color w:val="000000" w:themeColor="text1"/>
                  <w:szCs w:val="22"/>
                </w:rPr>
                <w:t>1026</w:t>
              </w:r>
            </w:ins>
          </w:p>
        </w:tc>
        <w:tc>
          <w:tcPr>
            <w:tcW w:w="1827" w:type="dxa"/>
            <w:vAlign w:val="center"/>
          </w:tcPr>
          <w:p w14:paraId="546E8D4C" w14:textId="599A9E9D" w:rsidR="003D0E07" w:rsidRPr="00A92138" w:rsidRDefault="008C27D2"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w:t>
            </w:r>
          </w:p>
        </w:tc>
        <w:tc>
          <w:tcPr>
            <w:tcW w:w="2162" w:type="dxa"/>
            <w:vAlign w:val="center"/>
          </w:tcPr>
          <w:p w14:paraId="302F8F67"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Probability of receiving a fine parameter</w:t>
            </w:r>
          </w:p>
        </w:tc>
        <w:tc>
          <w:tcPr>
            <w:tcW w:w="1908" w:type="dxa"/>
            <w:vAlign w:val="center"/>
          </w:tcPr>
          <w:p w14:paraId="2B9D2063"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COBECOS 2009</w:t>
            </w:r>
          </w:p>
        </w:tc>
      </w:tr>
      <w:tr w:rsidR="003D0E07" w:rsidRPr="00A92138" w14:paraId="3B3DA76C" w14:textId="77777777" w:rsidTr="00AD4F79">
        <w:trPr>
          <w:cantSplit/>
          <w:trHeight w:val="870"/>
        </w:trPr>
        <w:tc>
          <w:tcPr>
            <w:tcW w:w="553" w:type="dxa"/>
            <w:vMerge/>
            <w:textDirection w:val="btLr"/>
          </w:tcPr>
          <w:p w14:paraId="2AB1B75E" w14:textId="77777777" w:rsidR="003D0E07" w:rsidRPr="00A92138" w:rsidRDefault="003D0E07" w:rsidP="00E22083">
            <w:pPr>
              <w:ind w:left="113" w:right="113"/>
              <w:contextualSpacing/>
              <w:jc w:val="center"/>
              <w:rPr>
                <w:rFonts w:ascii="Times" w:hAnsi="Times" w:cs="Times New Roman"/>
                <w:color w:val="000000" w:themeColor="text1"/>
                <w:szCs w:val="22"/>
              </w:rPr>
            </w:pPr>
          </w:p>
        </w:tc>
        <w:tc>
          <w:tcPr>
            <w:tcW w:w="1755" w:type="dxa"/>
            <w:vAlign w:val="center"/>
          </w:tcPr>
          <w:p w14:paraId="7ED46D75" w14:textId="77777777" w:rsidR="003D0E07" w:rsidRPr="00A92138" w:rsidRDefault="003D0E07" w:rsidP="00E22083">
            <w:pPr>
              <w:contextualSpacing/>
              <w:jc w:val="center"/>
              <w:rPr>
                <w:rFonts w:ascii="Times" w:hAnsi="Times"/>
                <w:i/>
                <w:color w:val="000000" w:themeColor="text1"/>
                <w:szCs w:val="22"/>
              </w:rPr>
            </w:pPr>
            <w:r w:rsidRPr="00A92138">
              <w:rPr>
                <w:rFonts w:ascii="Times" w:hAnsi="Times"/>
                <w:i/>
                <w:color w:val="000000" w:themeColor="text1"/>
                <w:szCs w:val="22"/>
              </w:rPr>
              <w:t>C</w:t>
            </w:r>
            <w:r w:rsidRPr="00A92138">
              <w:rPr>
                <w:rFonts w:ascii="Times" w:hAnsi="Times"/>
                <w:i/>
                <w:color w:val="000000" w:themeColor="text1"/>
                <w:szCs w:val="22"/>
                <w:vertAlign w:val="subscript"/>
              </w:rPr>
              <w:t>t</w:t>
            </w:r>
            <w:r w:rsidRPr="00A92138">
              <w:rPr>
                <w:rFonts w:ascii="Times" w:hAnsi="Times"/>
                <w:color w:val="000000" w:themeColor="text1"/>
                <w:szCs w:val="22"/>
              </w:rPr>
              <w:t>(</w:t>
            </w:r>
            <w:r w:rsidRPr="00A92138">
              <w:rPr>
                <w:rFonts w:ascii="Times" w:hAnsi="Times"/>
                <w:i/>
                <w:color w:val="000000" w:themeColor="text1"/>
                <w:szCs w:val="22"/>
              </w:rPr>
              <w:t>e</w:t>
            </w:r>
            <w:r w:rsidRPr="00A92138">
              <w:rPr>
                <w:rFonts w:ascii="Times" w:hAnsi="Times"/>
                <w:i/>
                <w:color w:val="000000" w:themeColor="text1"/>
                <w:szCs w:val="22"/>
                <w:vertAlign w:val="subscript"/>
              </w:rPr>
              <w:t>t</w:t>
            </w:r>
            <w:r w:rsidRPr="00A92138">
              <w:rPr>
                <w:rFonts w:ascii="Times" w:hAnsi="Times"/>
                <w:color w:val="000000" w:themeColor="text1"/>
                <w:szCs w:val="22"/>
              </w:rPr>
              <w:t xml:space="preserve">) </w:t>
            </w:r>
          </w:p>
          <w:p w14:paraId="36781951" w14:textId="77777777" w:rsidR="003D0E07" w:rsidRPr="00A92138" w:rsidRDefault="003D0E07" w:rsidP="00E22083">
            <w:pPr>
              <w:contextualSpacing/>
              <w:jc w:val="center"/>
              <w:rPr>
                <w:rFonts w:ascii="Times" w:hAnsi="Times" w:cs="Times New Roman"/>
                <w:color w:val="000000" w:themeColor="text1"/>
                <w:szCs w:val="22"/>
                <w:highlight w:val="yellow"/>
              </w:rPr>
            </w:pPr>
            <w:r w:rsidRPr="00A92138">
              <w:rPr>
                <w:rFonts w:ascii="Times" w:hAnsi="Times"/>
                <w:color w:val="000000" w:themeColor="text1"/>
                <w:szCs w:val="22"/>
              </w:rPr>
              <w:t>{</w:t>
            </w:r>
            <w:r w:rsidRPr="00A92138">
              <w:rPr>
                <w:rFonts w:ascii="Times" w:hAnsi="Times"/>
                <w:i/>
                <w:color w:val="000000" w:themeColor="text1"/>
                <w:szCs w:val="22"/>
              </w:rPr>
              <w:t>t</w:t>
            </w:r>
            <w:r w:rsidRPr="00A92138">
              <w:rPr>
                <w:rFonts w:ascii="Times" w:hAnsi="Times"/>
                <w:color w:val="000000" w:themeColor="text1"/>
                <w:szCs w:val="22"/>
              </w:rPr>
              <w:t xml:space="preserve"> = 1}</w:t>
            </w:r>
          </w:p>
        </w:tc>
        <w:tc>
          <w:tcPr>
            <w:tcW w:w="1371" w:type="dxa"/>
            <w:vAlign w:val="center"/>
          </w:tcPr>
          <w:p w14:paraId="386FFCFC"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60,000</w:t>
            </w:r>
          </w:p>
        </w:tc>
        <w:tc>
          <w:tcPr>
            <w:tcW w:w="1827" w:type="dxa"/>
            <w:vAlign w:val="center"/>
          </w:tcPr>
          <w:p w14:paraId="3B49311B"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USD</w:t>
            </w:r>
          </w:p>
        </w:tc>
        <w:tc>
          <w:tcPr>
            <w:tcW w:w="2162" w:type="dxa"/>
            <w:vAlign w:val="center"/>
          </w:tcPr>
          <w:p w14:paraId="01ED9F52"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Fixed cost of enforcement at time 0</w:t>
            </w:r>
          </w:p>
        </w:tc>
        <w:tc>
          <w:tcPr>
            <w:tcW w:w="1908" w:type="dxa"/>
            <w:vAlign w:val="center"/>
          </w:tcPr>
          <w:p w14:paraId="1405BD58" w14:textId="77777777" w:rsidR="003D0E07" w:rsidRPr="00A92138" w:rsidRDefault="003D0E07"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Personal communication with Barbuda Fisheries Division</w:t>
            </w:r>
          </w:p>
        </w:tc>
      </w:tr>
      <w:tr w:rsidR="003D0E07" w:rsidRPr="00A92138" w14:paraId="5E86B177" w14:textId="77777777" w:rsidTr="00AD4F79">
        <w:trPr>
          <w:cantSplit/>
          <w:trHeight w:val="926"/>
        </w:trPr>
        <w:tc>
          <w:tcPr>
            <w:tcW w:w="553" w:type="dxa"/>
            <w:vMerge/>
            <w:textDirection w:val="btLr"/>
          </w:tcPr>
          <w:p w14:paraId="4AF98F48" w14:textId="77777777" w:rsidR="003D0E07" w:rsidRPr="00A92138" w:rsidRDefault="003D0E07" w:rsidP="007736D9">
            <w:pPr>
              <w:ind w:left="113" w:right="113"/>
              <w:contextualSpacing/>
              <w:jc w:val="center"/>
              <w:rPr>
                <w:rFonts w:ascii="Times" w:hAnsi="Times" w:cs="Times New Roman"/>
                <w:color w:val="000000" w:themeColor="text1"/>
                <w:szCs w:val="22"/>
              </w:rPr>
            </w:pPr>
          </w:p>
        </w:tc>
        <w:tc>
          <w:tcPr>
            <w:tcW w:w="1755" w:type="dxa"/>
            <w:vAlign w:val="center"/>
          </w:tcPr>
          <w:p w14:paraId="62FA9B7D" w14:textId="3B0D30A6" w:rsidR="003D0E07" w:rsidRPr="00A92138" w:rsidRDefault="003D0E07" w:rsidP="007736D9">
            <w:pPr>
              <w:contextualSpacing/>
              <w:jc w:val="center"/>
              <w:rPr>
                <w:rFonts w:ascii="Times" w:hAnsi="Times"/>
                <w:i/>
                <w:color w:val="000000" w:themeColor="text1"/>
                <w:szCs w:val="22"/>
              </w:rPr>
            </w:pPr>
            <w:proofErr w:type="spellStart"/>
            <w:r w:rsidRPr="00A92138">
              <w:rPr>
                <w:rFonts w:ascii="Times" w:hAnsi="Times"/>
                <w:i/>
                <w:color w:val="000000" w:themeColor="text1"/>
                <w:szCs w:val="22"/>
              </w:rPr>
              <w:t>n</w:t>
            </w:r>
            <w:r w:rsidRPr="00A92138">
              <w:rPr>
                <w:rFonts w:ascii="Times" w:hAnsi="Times"/>
                <w:i/>
                <w:color w:val="000000" w:themeColor="text1"/>
                <w:szCs w:val="22"/>
                <w:vertAlign w:val="subscript"/>
              </w:rPr>
              <w:t>pb</w:t>
            </w:r>
            <w:proofErr w:type="spellEnd"/>
          </w:p>
        </w:tc>
        <w:tc>
          <w:tcPr>
            <w:tcW w:w="1371" w:type="dxa"/>
            <w:vAlign w:val="center"/>
          </w:tcPr>
          <w:p w14:paraId="432BFE8D" w14:textId="747CE244" w:rsidR="003D0E07" w:rsidRPr="00A92138" w:rsidRDefault="003D0E07"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3</w:t>
            </w:r>
          </w:p>
        </w:tc>
        <w:tc>
          <w:tcPr>
            <w:tcW w:w="1827" w:type="dxa"/>
            <w:vAlign w:val="center"/>
          </w:tcPr>
          <w:p w14:paraId="09D12F88" w14:textId="1A8E4FD5" w:rsidR="003D0E07" w:rsidRPr="00A92138" w:rsidRDefault="00D144EE"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Boats</w:t>
            </w:r>
          </w:p>
        </w:tc>
        <w:tc>
          <w:tcPr>
            <w:tcW w:w="2162" w:type="dxa"/>
            <w:vAlign w:val="center"/>
          </w:tcPr>
          <w:p w14:paraId="391932BF" w14:textId="7897D96B" w:rsidR="003D0E07" w:rsidRPr="00A92138" w:rsidRDefault="003D0E07" w:rsidP="007736D9">
            <w:pPr>
              <w:contextualSpacing/>
              <w:jc w:val="center"/>
              <w:rPr>
                <w:rFonts w:ascii="Times" w:hAnsi="Times" w:cs="Times New Roman"/>
                <w:color w:val="000000" w:themeColor="text1"/>
                <w:szCs w:val="22"/>
              </w:rPr>
            </w:pPr>
            <w:r>
              <w:rPr>
                <w:rFonts w:ascii="Times" w:hAnsi="Times"/>
                <w:color w:val="000000" w:themeColor="text1"/>
                <w:szCs w:val="22"/>
              </w:rPr>
              <w:t>N</w:t>
            </w:r>
            <w:r w:rsidRPr="00A92138">
              <w:rPr>
                <w:rFonts w:ascii="Times" w:hAnsi="Times"/>
                <w:color w:val="000000" w:themeColor="text1"/>
                <w:szCs w:val="22"/>
              </w:rPr>
              <w:t>umber of patrol boats</w:t>
            </w:r>
          </w:p>
        </w:tc>
        <w:tc>
          <w:tcPr>
            <w:tcW w:w="1908" w:type="dxa"/>
            <w:vAlign w:val="center"/>
          </w:tcPr>
          <w:p w14:paraId="16BCA806" w14:textId="2132CE64" w:rsidR="003D0E07" w:rsidRPr="00A92138" w:rsidRDefault="003D0E07"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Assumed</w:t>
            </w:r>
          </w:p>
        </w:tc>
      </w:tr>
      <w:tr w:rsidR="003D0E07" w:rsidRPr="00A92138" w14:paraId="4F6A445B" w14:textId="77777777" w:rsidTr="00AD4F79">
        <w:trPr>
          <w:cantSplit/>
          <w:trHeight w:val="926"/>
        </w:trPr>
        <w:tc>
          <w:tcPr>
            <w:tcW w:w="553" w:type="dxa"/>
            <w:vMerge/>
            <w:textDirection w:val="btLr"/>
          </w:tcPr>
          <w:p w14:paraId="2DC232F0" w14:textId="77777777" w:rsidR="003D0E07" w:rsidRPr="00A92138" w:rsidRDefault="003D0E07" w:rsidP="007736D9">
            <w:pPr>
              <w:ind w:left="113" w:right="113"/>
              <w:contextualSpacing/>
              <w:jc w:val="center"/>
              <w:rPr>
                <w:rFonts w:ascii="Times" w:hAnsi="Times" w:cs="Times New Roman"/>
                <w:color w:val="000000" w:themeColor="text1"/>
                <w:szCs w:val="22"/>
              </w:rPr>
            </w:pPr>
          </w:p>
        </w:tc>
        <w:tc>
          <w:tcPr>
            <w:tcW w:w="1755" w:type="dxa"/>
            <w:vAlign w:val="center"/>
          </w:tcPr>
          <w:p w14:paraId="0E28F988" w14:textId="1E43EE94" w:rsidR="003D0E07" w:rsidRPr="00A92138" w:rsidRDefault="003D0E07" w:rsidP="007736D9">
            <w:pPr>
              <w:contextualSpacing/>
              <w:jc w:val="center"/>
              <w:rPr>
                <w:rFonts w:ascii="Times" w:hAnsi="Times"/>
                <w:i/>
                <w:color w:val="000000" w:themeColor="text1"/>
                <w:szCs w:val="22"/>
              </w:rPr>
            </w:pPr>
            <w:proofErr w:type="spellStart"/>
            <w:r w:rsidRPr="00A92138">
              <w:rPr>
                <w:rFonts w:ascii="Times" w:hAnsi="Times"/>
                <w:i/>
                <w:color w:val="000000" w:themeColor="text1"/>
                <w:szCs w:val="22"/>
              </w:rPr>
              <w:t>h</w:t>
            </w:r>
            <w:r w:rsidRPr="00A92138">
              <w:rPr>
                <w:rFonts w:ascii="Times" w:hAnsi="Times"/>
                <w:i/>
                <w:color w:val="000000" w:themeColor="text1"/>
                <w:szCs w:val="22"/>
                <w:vertAlign w:val="subscript"/>
              </w:rPr>
              <w:t>max</w:t>
            </w:r>
            <w:proofErr w:type="spellEnd"/>
          </w:p>
        </w:tc>
        <w:tc>
          <w:tcPr>
            <w:tcW w:w="1371" w:type="dxa"/>
            <w:vAlign w:val="center"/>
          </w:tcPr>
          <w:p w14:paraId="54F98FCD" w14:textId="1B4E94CD" w:rsidR="003D0E07" w:rsidRPr="00A92138" w:rsidRDefault="00AF3C49"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2920</w:t>
            </w:r>
          </w:p>
        </w:tc>
        <w:tc>
          <w:tcPr>
            <w:tcW w:w="1827" w:type="dxa"/>
            <w:vAlign w:val="center"/>
          </w:tcPr>
          <w:p w14:paraId="050E8A90" w14:textId="30AF3B91" w:rsidR="003D0E07" w:rsidRPr="00A92138" w:rsidRDefault="00AF3C49"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Hours</w:t>
            </w:r>
          </w:p>
        </w:tc>
        <w:tc>
          <w:tcPr>
            <w:tcW w:w="2162" w:type="dxa"/>
            <w:vAlign w:val="center"/>
          </w:tcPr>
          <w:p w14:paraId="19E656AF" w14:textId="00E2E3EC" w:rsidR="003D0E07" w:rsidRPr="00A92138" w:rsidRDefault="00AF3C49" w:rsidP="007736D9">
            <w:pPr>
              <w:contextualSpacing/>
              <w:jc w:val="center"/>
              <w:rPr>
                <w:rFonts w:ascii="Times" w:hAnsi="Times" w:cs="Times New Roman"/>
                <w:color w:val="000000" w:themeColor="text1"/>
                <w:szCs w:val="22"/>
              </w:rPr>
            </w:pPr>
            <w:r>
              <w:rPr>
                <w:rFonts w:ascii="Times" w:hAnsi="Times"/>
                <w:color w:val="000000" w:themeColor="text1"/>
                <w:szCs w:val="22"/>
              </w:rPr>
              <w:t>M</w:t>
            </w:r>
            <w:r w:rsidRPr="00A92138">
              <w:rPr>
                <w:rFonts w:ascii="Times" w:hAnsi="Times"/>
                <w:color w:val="000000" w:themeColor="text1"/>
                <w:szCs w:val="22"/>
              </w:rPr>
              <w:t>aximum number of patrol vessel hours in a year</w:t>
            </w:r>
          </w:p>
        </w:tc>
        <w:tc>
          <w:tcPr>
            <w:tcW w:w="1908" w:type="dxa"/>
            <w:vAlign w:val="center"/>
          </w:tcPr>
          <w:p w14:paraId="34983D09" w14:textId="69F6856B" w:rsidR="003D0E07" w:rsidRPr="00A92138" w:rsidRDefault="00C45927" w:rsidP="002C0FDA">
            <w:pPr>
              <w:contextualSpacing/>
              <w:jc w:val="center"/>
              <w:rPr>
                <w:rFonts w:ascii="Times" w:hAnsi="Times" w:cs="Times New Roman"/>
                <w:color w:val="000000" w:themeColor="text1"/>
                <w:szCs w:val="22"/>
              </w:rPr>
            </w:pPr>
            <w:r>
              <w:rPr>
                <w:rFonts w:ascii="Times" w:hAnsi="Times" w:cs="Times New Roman"/>
                <w:color w:val="000000" w:themeColor="text1"/>
                <w:szCs w:val="22"/>
              </w:rPr>
              <w:t>Assumed (365 days/year</w:t>
            </w:r>
            <w:r w:rsidR="002C0FDA">
              <w:rPr>
                <w:rFonts w:ascii="Times" w:hAnsi="Times" w:cs="Times New Roman"/>
                <w:color w:val="000000" w:themeColor="text1"/>
                <w:szCs w:val="22"/>
              </w:rPr>
              <w:t xml:space="preserve"> at 8 hours/day</w:t>
            </w:r>
            <w:r>
              <w:rPr>
                <w:rFonts w:ascii="Times" w:hAnsi="Times" w:cs="Times New Roman"/>
                <w:color w:val="000000" w:themeColor="text1"/>
                <w:szCs w:val="22"/>
              </w:rPr>
              <w:t>)</w:t>
            </w:r>
          </w:p>
        </w:tc>
      </w:tr>
      <w:tr w:rsidR="003D0E07" w:rsidRPr="00A92138" w14:paraId="4C663EFC" w14:textId="77777777" w:rsidTr="00AD4F79">
        <w:trPr>
          <w:cantSplit/>
          <w:trHeight w:val="926"/>
        </w:trPr>
        <w:tc>
          <w:tcPr>
            <w:tcW w:w="553" w:type="dxa"/>
            <w:vMerge/>
            <w:textDirection w:val="btLr"/>
          </w:tcPr>
          <w:p w14:paraId="42416561" w14:textId="77777777" w:rsidR="003D0E07" w:rsidRPr="00A92138" w:rsidRDefault="003D0E07" w:rsidP="007736D9">
            <w:pPr>
              <w:ind w:left="113" w:right="113"/>
              <w:contextualSpacing/>
              <w:jc w:val="center"/>
              <w:rPr>
                <w:rFonts w:ascii="Times" w:hAnsi="Times" w:cs="Times New Roman"/>
                <w:color w:val="000000" w:themeColor="text1"/>
                <w:szCs w:val="22"/>
              </w:rPr>
            </w:pPr>
          </w:p>
        </w:tc>
        <w:tc>
          <w:tcPr>
            <w:tcW w:w="1755" w:type="dxa"/>
            <w:vAlign w:val="center"/>
          </w:tcPr>
          <w:p w14:paraId="61DB089D" w14:textId="3750334C" w:rsidR="003D0E07" w:rsidRPr="00A92138" w:rsidRDefault="003D0E07" w:rsidP="007736D9">
            <w:pPr>
              <w:contextualSpacing/>
              <w:jc w:val="center"/>
              <w:rPr>
                <w:rFonts w:ascii="Times" w:hAnsi="Times"/>
                <w:i/>
                <w:color w:val="000000" w:themeColor="text1"/>
                <w:szCs w:val="22"/>
              </w:rPr>
            </w:pPr>
            <w:proofErr w:type="spellStart"/>
            <w:r w:rsidRPr="00A92138">
              <w:rPr>
                <w:rFonts w:ascii="Times" w:hAnsi="Times"/>
                <w:i/>
                <w:color w:val="000000" w:themeColor="text1"/>
                <w:szCs w:val="22"/>
              </w:rPr>
              <w:t>n</w:t>
            </w:r>
            <w:r w:rsidRPr="00A92138">
              <w:rPr>
                <w:rFonts w:ascii="Times" w:hAnsi="Times"/>
                <w:i/>
                <w:color w:val="000000" w:themeColor="text1"/>
                <w:szCs w:val="22"/>
                <w:vertAlign w:val="subscript"/>
              </w:rPr>
              <w:t>po</w:t>
            </w:r>
            <w:proofErr w:type="spellEnd"/>
          </w:p>
        </w:tc>
        <w:tc>
          <w:tcPr>
            <w:tcW w:w="1371" w:type="dxa"/>
            <w:vAlign w:val="center"/>
          </w:tcPr>
          <w:p w14:paraId="2AE648BA" w14:textId="230223C2" w:rsidR="003D0E07" w:rsidRPr="00A92138" w:rsidRDefault="00D144EE"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2</w:t>
            </w:r>
          </w:p>
        </w:tc>
        <w:tc>
          <w:tcPr>
            <w:tcW w:w="1827" w:type="dxa"/>
            <w:vAlign w:val="center"/>
          </w:tcPr>
          <w:p w14:paraId="5F80CB4E" w14:textId="762801BE" w:rsidR="003D0E07" w:rsidRPr="00A92138" w:rsidRDefault="00D144EE"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Officers/boat</w:t>
            </w:r>
          </w:p>
        </w:tc>
        <w:tc>
          <w:tcPr>
            <w:tcW w:w="2162" w:type="dxa"/>
            <w:vAlign w:val="center"/>
          </w:tcPr>
          <w:p w14:paraId="6B0450F7" w14:textId="24229FA5" w:rsidR="003D0E07" w:rsidRPr="00A92138" w:rsidRDefault="00D144EE"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Number of patrol officers per boat</w:t>
            </w:r>
          </w:p>
        </w:tc>
        <w:tc>
          <w:tcPr>
            <w:tcW w:w="1908" w:type="dxa"/>
            <w:vAlign w:val="center"/>
          </w:tcPr>
          <w:p w14:paraId="1FA30792" w14:textId="3524A5A6" w:rsidR="003D0E07" w:rsidRPr="00A92138" w:rsidRDefault="003D0E07"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Assumed</w:t>
            </w:r>
          </w:p>
        </w:tc>
      </w:tr>
      <w:tr w:rsidR="003D0E07" w:rsidRPr="00A92138" w14:paraId="5C228385" w14:textId="77777777" w:rsidTr="00AD4F79">
        <w:trPr>
          <w:cantSplit/>
          <w:trHeight w:val="926"/>
        </w:trPr>
        <w:tc>
          <w:tcPr>
            <w:tcW w:w="553" w:type="dxa"/>
            <w:vMerge/>
            <w:textDirection w:val="btLr"/>
          </w:tcPr>
          <w:p w14:paraId="1373A3F4" w14:textId="77777777" w:rsidR="003D0E07" w:rsidRPr="00A92138" w:rsidRDefault="003D0E07" w:rsidP="007736D9">
            <w:pPr>
              <w:ind w:left="113" w:right="113"/>
              <w:contextualSpacing/>
              <w:jc w:val="center"/>
              <w:rPr>
                <w:rFonts w:ascii="Times" w:hAnsi="Times" w:cs="Times New Roman"/>
                <w:color w:val="000000" w:themeColor="text1"/>
                <w:szCs w:val="22"/>
              </w:rPr>
            </w:pPr>
          </w:p>
        </w:tc>
        <w:tc>
          <w:tcPr>
            <w:tcW w:w="1755" w:type="dxa"/>
            <w:vAlign w:val="center"/>
          </w:tcPr>
          <w:p w14:paraId="5665781E" w14:textId="3F5BF76E" w:rsidR="003D0E07" w:rsidRPr="00A92138" w:rsidRDefault="003D0E07" w:rsidP="007736D9">
            <w:pPr>
              <w:contextualSpacing/>
              <w:jc w:val="center"/>
              <w:rPr>
                <w:rFonts w:ascii="Times" w:hAnsi="Times"/>
                <w:i/>
                <w:color w:val="000000" w:themeColor="text1"/>
                <w:szCs w:val="22"/>
              </w:rPr>
            </w:pPr>
            <w:proofErr w:type="spellStart"/>
            <w:r w:rsidRPr="00A92138">
              <w:rPr>
                <w:rFonts w:ascii="Times" w:hAnsi="Times"/>
                <w:i/>
                <w:color w:val="000000" w:themeColor="text1"/>
                <w:szCs w:val="22"/>
              </w:rPr>
              <w:t>C</w:t>
            </w:r>
            <w:r w:rsidRPr="00A92138">
              <w:rPr>
                <w:rFonts w:ascii="Times" w:hAnsi="Times"/>
                <w:i/>
                <w:color w:val="000000" w:themeColor="text1"/>
                <w:szCs w:val="22"/>
                <w:vertAlign w:val="subscript"/>
              </w:rPr>
              <w:t>fue</w:t>
            </w:r>
            <w:r>
              <w:rPr>
                <w:rFonts w:ascii="Times" w:hAnsi="Times"/>
                <w:i/>
                <w:color w:val="000000" w:themeColor="text1"/>
                <w:szCs w:val="22"/>
                <w:vertAlign w:val="subscript"/>
              </w:rPr>
              <w:t>l</w:t>
            </w:r>
            <w:proofErr w:type="spellEnd"/>
          </w:p>
        </w:tc>
        <w:tc>
          <w:tcPr>
            <w:tcW w:w="1371" w:type="dxa"/>
            <w:vAlign w:val="center"/>
          </w:tcPr>
          <w:p w14:paraId="0DBE04BF" w14:textId="08DFB9F1" w:rsidR="003D0E07" w:rsidRPr="00A92138" w:rsidRDefault="005954B5"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2.91</w:t>
            </w:r>
          </w:p>
        </w:tc>
        <w:tc>
          <w:tcPr>
            <w:tcW w:w="1827" w:type="dxa"/>
            <w:vAlign w:val="center"/>
          </w:tcPr>
          <w:p w14:paraId="4DC8D1CD" w14:textId="060F0F90" w:rsidR="003D0E07" w:rsidRPr="00A92138" w:rsidRDefault="00731616" w:rsidP="00731616">
            <w:pPr>
              <w:contextualSpacing/>
              <w:jc w:val="center"/>
              <w:rPr>
                <w:rFonts w:ascii="Times" w:hAnsi="Times" w:cs="Times New Roman"/>
                <w:color w:val="000000" w:themeColor="text1"/>
                <w:szCs w:val="22"/>
              </w:rPr>
            </w:pPr>
            <w:r>
              <w:rPr>
                <w:rFonts w:ascii="Times" w:hAnsi="Times" w:cs="Times New Roman"/>
                <w:color w:val="000000" w:themeColor="text1"/>
                <w:szCs w:val="22"/>
              </w:rPr>
              <w:t>USD/hour</w:t>
            </w:r>
            <w:r w:rsidR="001151AF">
              <w:rPr>
                <w:rFonts w:ascii="Times" w:hAnsi="Times" w:cs="Times New Roman"/>
                <w:color w:val="000000" w:themeColor="text1"/>
                <w:szCs w:val="22"/>
              </w:rPr>
              <w:t>/boat</w:t>
            </w:r>
          </w:p>
        </w:tc>
        <w:tc>
          <w:tcPr>
            <w:tcW w:w="2162" w:type="dxa"/>
            <w:vAlign w:val="center"/>
          </w:tcPr>
          <w:p w14:paraId="2C258B14" w14:textId="7C66EE56" w:rsidR="003D0E07" w:rsidRPr="00A92138" w:rsidRDefault="001151AF"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Cost of fuel per patrol boat per hour</w:t>
            </w:r>
          </w:p>
        </w:tc>
        <w:tc>
          <w:tcPr>
            <w:tcW w:w="1908" w:type="dxa"/>
            <w:vAlign w:val="center"/>
          </w:tcPr>
          <w:p w14:paraId="37553D6E" w14:textId="543B0FD3" w:rsidR="003D0E07" w:rsidRPr="00A92138" w:rsidRDefault="003D0E07" w:rsidP="007736D9">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Personal communication with Barbuda Fisheries Division</w:t>
            </w:r>
          </w:p>
        </w:tc>
      </w:tr>
      <w:tr w:rsidR="003D0E07" w:rsidRPr="00A92138" w14:paraId="25C9DFAE" w14:textId="77777777" w:rsidTr="00AD4F79">
        <w:trPr>
          <w:cantSplit/>
          <w:trHeight w:val="926"/>
        </w:trPr>
        <w:tc>
          <w:tcPr>
            <w:tcW w:w="553" w:type="dxa"/>
            <w:vMerge/>
            <w:textDirection w:val="btLr"/>
          </w:tcPr>
          <w:p w14:paraId="660B400C" w14:textId="77777777" w:rsidR="003D0E07" w:rsidRPr="00A92138" w:rsidRDefault="003D0E07" w:rsidP="007736D9">
            <w:pPr>
              <w:ind w:left="113" w:right="113"/>
              <w:contextualSpacing/>
              <w:jc w:val="center"/>
              <w:rPr>
                <w:rFonts w:ascii="Times" w:hAnsi="Times" w:cs="Times New Roman"/>
                <w:color w:val="000000" w:themeColor="text1"/>
                <w:szCs w:val="22"/>
              </w:rPr>
            </w:pPr>
          </w:p>
        </w:tc>
        <w:tc>
          <w:tcPr>
            <w:tcW w:w="1755" w:type="dxa"/>
            <w:vAlign w:val="center"/>
          </w:tcPr>
          <w:p w14:paraId="58A4FAA7" w14:textId="5D029BD8" w:rsidR="003D0E07" w:rsidRPr="00A92138" w:rsidRDefault="003D0E07" w:rsidP="0000301E">
            <w:pPr>
              <w:contextualSpacing/>
              <w:jc w:val="center"/>
              <w:rPr>
                <w:rFonts w:ascii="Times" w:hAnsi="Times"/>
                <w:i/>
                <w:color w:val="000000" w:themeColor="text1"/>
                <w:szCs w:val="22"/>
              </w:rPr>
            </w:pPr>
            <w:proofErr w:type="spellStart"/>
            <w:r w:rsidRPr="00A92138">
              <w:rPr>
                <w:rFonts w:ascii="Times" w:hAnsi="Times"/>
                <w:i/>
                <w:color w:val="000000" w:themeColor="text1"/>
                <w:szCs w:val="22"/>
              </w:rPr>
              <w:t>C</w:t>
            </w:r>
            <w:r w:rsidR="0000301E">
              <w:rPr>
                <w:rFonts w:ascii="Times" w:hAnsi="Times"/>
                <w:i/>
                <w:color w:val="000000" w:themeColor="text1"/>
                <w:szCs w:val="22"/>
                <w:vertAlign w:val="subscript"/>
              </w:rPr>
              <w:t>po</w:t>
            </w:r>
            <w:proofErr w:type="spellEnd"/>
          </w:p>
        </w:tc>
        <w:tc>
          <w:tcPr>
            <w:tcW w:w="1371" w:type="dxa"/>
            <w:vAlign w:val="center"/>
          </w:tcPr>
          <w:p w14:paraId="4C30C0E5" w14:textId="373CE274" w:rsidR="003D0E07" w:rsidRPr="00A92138" w:rsidRDefault="00731616"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30</w:t>
            </w:r>
          </w:p>
        </w:tc>
        <w:tc>
          <w:tcPr>
            <w:tcW w:w="1827" w:type="dxa"/>
            <w:vAlign w:val="center"/>
          </w:tcPr>
          <w:p w14:paraId="0564DE12" w14:textId="4C103C71" w:rsidR="003D0E07" w:rsidRPr="00A92138" w:rsidRDefault="00731616" w:rsidP="00731616">
            <w:pPr>
              <w:contextualSpacing/>
              <w:jc w:val="center"/>
              <w:rPr>
                <w:rFonts w:ascii="Times" w:hAnsi="Times" w:cs="Times New Roman"/>
                <w:color w:val="000000" w:themeColor="text1"/>
                <w:szCs w:val="22"/>
              </w:rPr>
            </w:pPr>
            <w:r>
              <w:rPr>
                <w:rFonts w:ascii="Times" w:hAnsi="Times" w:cs="Times New Roman"/>
                <w:color w:val="000000" w:themeColor="text1"/>
                <w:szCs w:val="22"/>
              </w:rPr>
              <w:t>USD/</w:t>
            </w:r>
            <w:r w:rsidR="00815EB0">
              <w:rPr>
                <w:rFonts w:ascii="Times" w:hAnsi="Times" w:cs="Times New Roman"/>
                <w:color w:val="000000" w:themeColor="text1"/>
                <w:szCs w:val="22"/>
              </w:rPr>
              <w:t>officer/</w:t>
            </w:r>
            <w:r>
              <w:rPr>
                <w:rFonts w:ascii="Times" w:hAnsi="Times" w:cs="Times New Roman"/>
                <w:color w:val="000000" w:themeColor="text1"/>
                <w:szCs w:val="22"/>
              </w:rPr>
              <w:t>hour</w:t>
            </w:r>
          </w:p>
        </w:tc>
        <w:tc>
          <w:tcPr>
            <w:tcW w:w="2162" w:type="dxa"/>
            <w:vAlign w:val="center"/>
          </w:tcPr>
          <w:p w14:paraId="09A819F5" w14:textId="13D24E35" w:rsidR="003D0E07" w:rsidRPr="00A92138" w:rsidRDefault="001151AF" w:rsidP="007736D9">
            <w:pPr>
              <w:contextualSpacing/>
              <w:jc w:val="center"/>
              <w:rPr>
                <w:rFonts w:ascii="Times" w:hAnsi="Times" w:cs="Times New Roman"/>
                <w:color w:val="000000" w:themeColor="text1"/>
                <w:szCs w:val="22"/>
              </w:rPr>
            </w:pPr>
            <w:r>
              <w:rPr>
                <w:rFonts w:ascii="Times" w:hAnsi="Times" w:cs="Times New Roman"/>
                <w:color w:val="000000" w:themeColor="text1"/>
                <w:szCs w:val="22"/>
              </w:rPr>
              <w:t>Salary per patrol officer per hour</w:t>
            </w:r>
          </w:p>
        </w:tc>
        <w:tc>
          <w:tcPr>
            <w:tcW w:w="1908" w:type="dxa"/>
            <w:vAlign w:val="center"/>
          </w:tcPr>
          <w:p w14:paraId="10F86F13" w14:textId="73D11960" w:rsidR="003D0E07" w:rsidRPr="00A92138" w:rsidRDefault="003D0E07" w:rsidP="007736D9">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Personal communication with Barbuda Fisheries Division</w:t>
            </w:r>
          </w:p>
        </w:tc>
      </w:tr>
    </w:tbl>
    <w:p w14:paraId="0EC107A1" w14:textId="77777777" w:rsidR="00E22083" w:rsidRPr="00A92138" w:rsidRDefault="00E22083" w:rsidP="00E22083">
      <w:pPr>
        <w:contextualSpacing/>
        <w:rPr>
          <w:rFonts w:ascii="Times" w:hAnsi="Times" w:cs="Times New Roman"/>
          <w:color w:val="000000" w:themeColor="text1"/>
          <w:szCs w:val="22"/>
        </w:rPr>
      </w:pPr>
    </w:p>
    <w:p w14:paraId="1E4E5321" w14:textId="736A7B3D" w:rsidR="00E22083" w:rsidRPr="00BA1057" w:rsidRDefault="00E22083" w:rsidP="00E22083">
      <w:pPr>
        <w:pStyle w:val="Caption"/>
        <w:keepNext/>
        <w:rPr>
          <w:rFonts w:ascii="Times" w:hAnsi="Times"/>
          <w:b w:val="0"/>
          <w:color w:val="000000" w:themeColor="text1"/>
          <w:sz w:val="22"/>
          <w:szCs w:val="22"/>
        </w:rPr>
      </w:pPr>
      <w:bookmarkStart w:id="185" w:name="_Ref283375051"/>
      <w:r w:rsidRPr="00BA1057">
        <w:rPr>
          <w:rFonts w:ascii="Times" w:hAnsi="Times"/>
          <w:b w:val="0"/>
          <w:color w:val="000000" w:themeColor="text1"/>
          <w:sz w:val="22"/>
          <w:szCs w:val="22"/>
        </w:rPr>
        <w:lastRenderedPageBreak/>
        <w:t xml:space="preserve">Table </w:t>
      </w:r>
      <w:r w:rsidRPr="00BA1057">
        <w:rPr>
          <w:rFonts w:ascii="Times" w:hAnsi="Times"/>
          <w:b w:val="0"/>
          <w:color w:val="000000" w:themeColor="text1"/>
          <w:sz w:val="22"/>
          <w:szCs w:val="22"/>
        </w:rPr>
        <w:fldChar w:fldCharType="begin"/>
      </w:r>
      <w:r w:rsidRPr="00BA1057">
        <w:rPr>
          <w:rFonts w:ascii="Times" w:hAnsi="Times"/>
          <w:b w:val="0"/>
          <w:color w:val="000000" w:themeColor="text1"/>
          <w:sz w:val="22"/>
          <w:szCs w:val="22"/>
        </w:rPr>
        <w:instrText xml:space="preserve"> SEQ Table \* ARABIC </w:instrText>
      </w:r>
      <w:r w:rsidRPr="00BA1057">
        <w:rPr>
          <w:rFonts w:ascii="Times" w:hAnsi="Times"/>
          <w:b w:val="0"/>
          <w:color w:val="000000" w:themeColor="text1"/>
          <w:sz w:val="22"/>
          <w:szCs w:val="22"/>
        </w:rPr>
        <w:fldChar w:fldCharType="separate"/>
      </w:r>
      <w:r w:rsidR="00540A70">
        <w:rPr>
          <w:rFonts w:ascii="Times" w:hAnsi="Times"/>
          <w:b w:val="0"/>
          <w:noProof/>
          <w:color w:val="000000" w:themeColor="text1"/>
          <w:sz w:val="22"/>
          <w:szCs w:val="22"/>
        </w:rPr>
        <w:t>2</w:t>
      </w:r>
      <w:r w:rsidRPr="00BA1057">
        <w:rPr>
          <w:rFonts w:ascii="Times" w:hAnsi="Times"/>
          <w:b w:val="0"/>
          <w:color w:val="000000" w:themeColor="text1"/>
          <w:sz w:val="22"/>
          <w:szCs w:val="22"/>
        </w:rPr>
        <w:fldChar w:fldCharType="end"/>
      </w:r>
      <w:bookmarkEnd w:id="185"/>
      <w:r w:rsidR="002F23E9">
        <w:rPr>
          <w:rFonts w:ascii="Times" w:hAnsi="Times"/>
          <w:b w:val="0"/>
          <w:color w:val="000000" w:themeColor="text1"/>
          <w:sz w:val="22"/>
          <w:szCs w:val="22"/>
        </w:rPr>
        <w:t xml:space="preserve">: </w:t>
      </w:r>
      <w:r w:rsidR="00D67CDF">
        <w:rPr>
          <w:rFonts w:ascii="Times" w:hAnsi="Times" w:cs="Times New Roman"/>
          <w:b w:val="0"/>
          <w:color w:val="000000" w:themeColor="text1"/>
          <w:sz w:val="22"/>
          <w:szCs w:val="22"/>
        </w:rPr>
        <w:t>Sensitivity analysis of input</w:t>
      </w:r>
      <w:r w:rsidR="00D67CDF" w:rsidRPr="00BA1057">
        <w:rPr>
          <w:rFonts w:ascii="Times" w:hAnsi="Times" w:cs="Times New Roman"/>
          <w:b w:val="0"/>
          <w:color w:val="000000" w:themeColor="text1"/>
          <w:sz w:val="22"/>
          <w:szCs w:val="22"/>
        </w:rPr>
        <w:t xml:space="preserve"> parameters</w:t>
      </w:r>
      <w:r w:rsidR="00D67CDF">
        <w:rPr>
          <w:rFonts w:ascii="Times" w:hAnsi="Times" w:cs="Times New Roman"/>
          <w:b w:val="0"/>
          <w:color w:val="000000" w:themeColor="text1"/>
          <w:sz w:val="22"/>
          <w:szCs w:val="22"/>
        </w:rPr>
        <w:t xml:space="preserve">, including the values used in the base model and the </w:t>
      </w:r>
      <w:r w:rsidR="00D67CDF" w:rsidRPr="00BA1057">
        <w:rPr>
          <w:rFonts w:ascii="Times" w:hAnsi="Times" w:cs="Times New Roman"/>
          <w:b w:val="0"/>
          <w:color w:val="000000" w:themeColor="text1"/>
          <w:sz w:val="22"/>
          <w:szCs w:val="22"/>
        </w:rPr>
        <w:t xml:space="preserve">range of values </w:t>
      </w:r>
      <w:r w:rsidR="00D67CDF">
        <w:rPr>
          <w:rFonts w:ascii="Times" w:hAnsi="Times" w:cs="Times New Roman"/>
          <w:b w:val="0"/>
          <w:color w:val="000000" w:themeColor="text1"/>
          <w:sz w:val="22"/>
          <w:szCs w:val="22"/>
        </w:rPr>
        <w:t>examined to determine the model’s sensitivity to each parameter.</w:t>
      </w:r>
    </w:p>
    <w:tbl>
      <w:tblPr>
        <w:tblStyle w:val="TableGrid"/>
        <w:tblW w:w="0" w:type="auto"/>
        <w:tblInd w:w="108" w:type="dxa"/>
        <w:tblLook w:val="04A0" w:firstRow="1" w:lastRow="0" w:firstColumn="1" w:lastColumn="0" w:noHBand="0" w:noVBand="1"/>
      </w:tblPr>
      <w:tblGrid>
        <w:gridCol w:w="4608"/>
        <w:gridCol w:w="1350"/>
        <w:gridCol w:w="2070"/>
      </w:tblGrid>
      <w:tr w:rsidR="00E22083" w:rsidRPr="00A92138" w14:paraId="51A04B0C" w14:textId="77777777" w:rsidTr="00BA1057">
        <w:tc>
          <w:tcPr>
            <w:tcW w:w="4608" w:type="dxa"/>
          </w:tcPr>
          <w:p w14:paraId="3DD7CFD6"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Parameter</w:t>
            </w:r>
          </w:p>
        </w:tc>
        <w:tc>
          <w:tcPr>
            <w:tcW w:w="1350" w:type="dxa"/>
          </w:tcPr>
          <w:p w14:paraId="1B4D1D16"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Base Value</w:t>
            </w:r>
          </w:p>
        </w:tc>
        <w:tc>
          <w:tcPr>
            <w:tcW w:w="2070" w:type="dxa"/>
          </w:tcPr>
          <w:p w14:paraId="78618E62"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 xml:space="preserve"> Range Examined</w:t>
            </w:r>
          </w:p>
        </w:tc>
      </w:tr>
      <w:tr w:rsidR="00E22083" w:rsidRPr="00A92138" w14:paraId="044A61EB" w14:textId="77777777" w:rsidTr="00BA1057">
        <w:trPr>
          <w:trHeight w:val="287"/>
        </w:trPr>
        <w:tc>
          <w:tcPr>
            <w:tcW w:w="4608" w:type="dxa"/>
          </w:tcPr>
          <w:p w14:paraId="0D6BF889" w14:textId="77777777" w:rsidR="00E22083" w:rsidRPr="00A92138" w:rsidRDefault="00E22083" w:rsidP="00E22083">
            <w:pPr>
              <w:contextualSpacing/>
              <w:rPr>
                <w:rFonts w:ascii="Times" w:hAnsi="Times" w:cs="Times New Roman"/>
                <w:color w:val="000000" w:themeColor="text1"/>
                <w:szCs w:val="22"/>
              </w:rPr>
            </w:pPr>
            <w:r w:rsidRPr="00A92138">
              <w:rPr>
                <w:rFonts w:ascii="Times" w:hAnsi="Times" w:cs="Times New Roman"/>
                <w:color w:val="000000" w:themeColor="text1"/>
                <w:szCs w:val="22"/>
              </w:rPr>
              <w:t>Starting stock biomass (</w:t>
            </w:r>
            <w:r w:rsidRPr="00A92138">
              <w:rPr>
                <w:rFonts w:ascii="Times" w:hAnsi="Times" w:cs="Times New Roman"/>
                <w:i/>
                <w:color w:val="000000" w:themeColor="text1"/>
                <w:szCs w:val="22"/>
              </w:rPr>
              <w:t>B</w:t>
            </w:r>
            <w:r w:rsidRPr="00A92138">
              <w:rPr>
                <w:rFonts w:ascii="Times" w:hAnsi="Times" w:cs="Times New Roman"/>
                <w:i/>
                <w:color w:val="000000" w:themeColor="text1"/>
                <w:szCs w:val="22"/>
                <w:vertAlign w:val="subscript"/>
              </w:rPr>
              <w:t>0</w:t>
            </w:r>
            <w:r w:rsidRPr="00A92138">
              <w:rPr>
                <w:rFonts w:ascii="Times" w:hAnsi="Times" w:cs="Times New Roman"/>
                <w:color w:val="000000" w:themeColor="text1"/>
                <w:szCs w:val="22"/>
              </w:rPr>
              <w:t>/</w:t>
            </w:r>
            <w:r w:rsidRPr="00A92138">
              <w:rPr>
                <w:rFonts w:ascii="Times" w:hAnsi="Times" w:cs="Times New Roman"/>
                <w:i/>
                <w:color w:val="000000" w:themeColor="text1"/>
                <w:szCs w:val="22"/>
              </w:rPr>
              <w:t xml:space="preserve"> B</w:t>
            </w:r>
            <w:r w:rsidRPr="00A92138">
              <w:rPr>
                <w:rFonts w:ascii="Times" w:hAnsi="Times" w:cs="Times New Roman"/>
                <w:i/>
                <w:color w:val="000000" w:themeColor="text1"/>
                <w:szCs w:val="22"/>
                <w:vertAlign w:val="subscript"/>
              </w:rPr>
              <w:t>MSY</w:t>
            </w:r>
            <w:r w:rsidRPr="00A92138">
              <w:rPr>
                <w:rFonts w:ascii="Times" w:hAnsi="Times" w:cs="Times New Roman"/>
                <w:color w:val="000000" w:themeColor="text1"/>
                <w:szCs w:val="22"/>
              </w:rPr>
              <w:t>)</w:t>
            </w:r>
          </w:p>
        </w:tc>
        <w:tc>
          <w:tcPr>
            <w:tcW w:w="1350" w:type="dxa"/>
          </w:tcPr>
          <w:p w14:paraId="022A45D6"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0.5</w:t>
            </w:r>
          </w:p>
        </w:tc>
        <w:tc>
          <w:tcPr>
            <w:tcW w:w="2070" w:type="dxa"/>
          </w:tcPr>
          <w:p w14:paraId="2AC5E0B6" w14:textId="63D58EB6" w:rsidR="00E22083" w:rsidRPr="00A92138" w:rsidRDefault="00E22083" w:rsidP="00157639">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w:t>
            </w:r>
            <w:r w:rsidR="00157639">
              <w:rPr>
                <w:rFonts w:ascii="Times" w:hAnsi="Times" w:cs="Times New Roman"/>
                <w:color w:val="000000" w:themeColor="text1"/>
                <w:szCs w:val="22"/>
              </w:rPr>
              <w:t>4</w:t>
            </w:r>
            <w:r w:rsidRPr="00A92138">
              <w:rPr>
                <w:rFonts w:ascii="Times" w:hAnsi="Times" w:cs="Times New Roman"/>
                <w:color w:val="000000" w:themeColor="text1"/>
                <w:szCs w:val="22"/>
              </w:rPr>
              <w:t>-</w:t>
            </w:r>
            <w:r w:rsidR="00A84960">
              <w:rPr>
                <w:rFonts w:ascii="Times" w:hAnsi="Times" w:cs="Times New Roman"/>
                <w:color w:val="000000" w:themeColor="text1"/>
                <w:szCs w:val="22"/>
              </w:rPr>
              <w:t>2</w:t>
            </w:r>
          </w:p>
        </w:tc>
      </w:tr>
      <w:tr w:rsidR="00E22083" w:rsidRPr="00A92138" w14:paraId="1E552C00" w14:textId="77777777" w:rsidTr="00BA1057">
        <w:tc>
          <w:tcPr>
            <w:tcW w:w="4608" w:type="dxa"/>
          </w:tcPr>
          <w:p w14:paraId="349B168A" w14:textId="77777777" w:rsidR="00E22083" w:rsidRPr="00A92138" w:rsidRDefault="00E22083" w:rsidP="00E22083">
            <w:pPr>
              <w:contextualSpacing/>
              <w:rPr>
                <w:rFonts w:ascii="Times" w:hAnsi="Times" w:cs="Times New Roman"/>
                <w:color w:val="000000" w:themeColor="text1"/>
                <w:szCs w:val="22"/>
              </w:rPr>
            </w:pPr>
            <w:r w:rsidRPr="00A92138">
              <w:rPr>
                <w:rFonts w:ascii="Times" w:hAnsi="Times" w:cs="Times New Roman"/>
                <w:color w:val="000000" w:themeColor="text1"/>
                <w:szCs w:val="22"/>
              </w:rPr>
              <w:t>Landings Tax (% of total landings value)</w:t>
            </w:r>
          </w:p>
        </w:tc>
        <w:tc>
          <w:tcPr>
            <w:tcW w:w="1350" w:type="dxa"/>
          </w:tcPr>
          <w:p w14:paraId="3CBC7F61" w14:textId="581659C3"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5</w:t>
            </w:r>
          </w:p>
        </w:tc>
        <w:tc>
          <w:tcPr>
            <w:tcW w:w="2070" w:type="dxa"/>
          </w:tcPr>
          <w:p w14:paraId="266F7E83" w14:textId="740C56D4" w:rsidR="00E22083" w:rsidRPr="00A92138" w:rsidRDefault="00A84960"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2.5</w:t>
            </w:r>
            <w:r w:rsidR="00E22083" w:rsidRPr="00A92138">
              <w:rPr>
                <w:rFonts w:ascii="Times" w:hAnsi="Times" w:cs="Times New Roman"/>
                <w:color w:val="000000" w:themeColor="text1"/>
                <w:szCs w:val="22"/>
              </w:rPr>
              <w:t xml:space="preserve"> - 25</w:t>
            </w:r>
          </w:p>
        </w:tc>
      </w:tr>
      <w:tr w:rsidR="00E22083" w:rsidRPr="00A92138" w14:paraId="7E515FF7" w14:textId="77777777" w:rsidTr="00BA1057">
        <w:tc>
          <w:tcPr>
            <w:tcW w:w="4608" w:type="dxa"/>
          </w:tcPr>
          <w:p w14:paraId="4485CF9F" w14:textId="77777777" w:rsidR="00E22083" w:rsidRPr="00A92138" w:rsidRDefault="00E22083" w:rsidP="00E22083">
            <w:pPr>
              <w:contextualSpacing/>
              <w:rPr>
                <w:rFonts w:ascii="Times" w:hAnsi="Times" w:cs="Times New Roman"/>
                <w:color w:val="000000" w:themeColor="text1"/>
                <w:szCs w:val="22"/>
              </w:rPr>
            </w:pPr>
            <w:r w:rsidRPr="00A92138">
              <w:rPr>
                <w:rFonts w:ascii="Times" w:hAnsi="Times" w:cs="Times New Roman"/>
                <w:color w:val="000000" w:themeColor="text1"/>
                <w:szCs w:val="22"/>
              </w:rPr>
              <w:t>Cost of fishing license ($/year)</w:t>
            </w:r>
          </w:p>
        </w:tc>
        <w:tc>
          <w:tcPr>
            <w:tcW w:w="1350" w:type="dxa"/>
          </w:tcPr>
          <w:p w14:paraId="5C7AD58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18</w:t>
            </w:r>
          </w:p>
        </w:tc>
        <w:tc>
          <w:tcPr>
            <w:tcW w:w="2070" w:type="dxa"/>
          </w:tcPr>
          <w:p w14:paraId="6F5DD8C1" w14:textId="0A806168" w:rsidR="00E22083" w:rsidRPr="00A92138" w:rsidRDefault="00E22083" w:rsidP="006468D8">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0 -</w:t>
            </w:r>
            <w:r w:rsidR="006468D8">
              <w:rPr>
                <w:rFonts w:ascii="Times" w:hAnsi="Times" w:cs="Times New Roman"/>
                <w:color w:val="000000" w:themeColor="text1"/>
                <w:szCs w:val="22"/>
              </w:rPr>
              <w:t>895</w:t>
            </w:r>
          </w:p>
        </w:tc>
      </w:tr>
      <w:tr w:rsidR="00E22083" w:rsidRPr="00A92138" w14:paraId="3BE5BA85" w14:textId="77777777" w:rsidTr="00BA1057">
        <w:tc>
          <w:tcPr>
            <w:tcW w:w="4608" w:type="dxa"/>
          </w:tcPr>
          <w:p w14:paraId="12DB90AD" w14:textId="0746082C" w:rsidR="00E22083" w:rsidRPr="00A92138" w:rsidRDefault="00E22083" w:rsidP="00455444">
            <w:pPr>
              <w:contextualSpacing/>
              <w:rPr>
                <w:rFonts w:ascii="Times" w:hAnsi="Times" w:cs="Times New Roman"/>
                <w:color w:val="000000" w:themeColor="text1"/>
                <w:szCs w:val="22"/>
              </w:rPr>
            </w:pPr>
            <w:r w:rsidRPr="00A92138">
              <w:rPr>
                <w:rFonts w:ascii="Times" w:hAnsi="Times" w:cs="Times New Roman"/>
                <w:color w:val="000000" w:themeColor="text1"/>
                <w:szCs w:val="22"/>
              </w:rPr>
              <w:t xml:space="preserve">Illegal fishing fine (scalar to </w:t>
            </w:r>
            <w:r w:rsidR="00455444">
              <w:rPr>
                <w:rFonts w:ascii="Times" w:hAnsi="Times" w:cs="Times New Roman"/>
                <w:color w:val="000000" w:themeColor="text1"/>
                <w:szCs w:val="22"/>
              </w:rPr>
              <w:t>landings price</w:t>
            </w:r>
            <w:r w:rsidRPr="00A92138">
              <w:rPr>
                <w:rFonts w:ascii="Times" w:hAnsi="Times" w:cs="Times New Roman"/>
                <w:color w:val="000000" w:themeColor="text1"/>
                <w:szCs w:val="22"/>
              </w:rPr>
              <w:t>)</w:t>
            </w:r>
          </w:p>
        </w:tc>
        <w:tc>
          <w:tcPr>
            <w:tcW w:w="1350" w:type="dxa"/>
          </w:tcPr>
          <w:p w14:paraId="0C49FFC3" w14:textId="328A27D7" w:rsidR="00E22083" w:rsidRPr="00A92138" w:rsidRDefault="00455444"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100</w:t>
            </w:r>
          </w:p>
        </w:tc>
        <w:tc>
          <w:tcPr>
            <w:tcW w:w="2070" w:type="dxa"/>
          </w:tcPr>
          <w:p w14:paraId="0DE59730" w14:textId="0E4D0F3E" w:rsidR="00E22083" w:rsidRPr="00A92138" w:rsidRDefault="00455444" w:rsidP="00455444">
            <w:pPr>
              <w:contextualSpacing/>
              <w:jc w:val="center"/>
              <w:rPr>
                <w:rFonts w:ascii="Times" w:hAnsi="Times" w:cs="Times New Roman"/>
                <w:color w:val="000000" w:themeColor="text1"/>
                <w:szCs w:val="22"/>
              </w:rPr>
            </w:pPr>
            <w:r>
              <w:rPr>
                <w:rFonts w:ascii="Times" w:hAnsi="Times" w:cs="Times New Roman"/>
                <w:color w:val="000000" w:themeColor="text1"/>
                <w:szCs w:val="22"/>
              </w:rPr>
              <w:t>25</w:t>
            </w:r>
            <w:r w:rsidR="00E22083" w:rsidRPr="00A92138">
              <w:rPr>
                <w:rFonts w:ascii="Times" w:hAnsi="Times" w:cs="Times New Roman"/>
                <w:color w:val="000000" w:themeColor="text1"/>
                <w:szCs w:val="22"/>
              </w:rPr>
              <w:t xml:space="preserve"> - </w:t>
            </w:r>
            <w:r>
              <w:rPr>
                <w:rFonts w:ascii="Times" w:hAnsi="Times" w:cs="Times New Roman"/>
                <w:color w:val="000000" w:themeColor="text1"/>
                <w:szCs w:val="22"/>
              </w:rPr>
              <w:t>250</w:t>
            </w:r>
          </w:p>
        </w:tc>
      </w:tr>
      <w:tr w:rsidR="00E22083" w:rsidRPr="00A92138" w14:paraId="7C237009" w14:textId="77777777" w:rsidTr="00BA1057">
        <w:tc>
          <w:tcPr>
            <w:tcW w:w="4608" w:type="dxa"/>
          </w:tcPr>
          <w:p w14:paraId="77314EFD" w14:textId="77777777" w:rsidR="00E22083" w:rsidRPr="00A92138" w:rsidRDefault="00E22083" w:rsidP="00E22083">
            <w:pPr>
              <w:contextualSpacing/>
              <w:rPr>
                <w:rFonts w:ascii="Times" w:hAnsi="Times" w:cs="Times New Roman"/>
                <w:color w:val="000000" w:themeColor="text1"/>
                <w:szCs w:val="22"/>
              </w:rPr>
            </w:pPr>
            <w:r w:rsidRPr="00A92138">
              <w:rPr>
                <w:rFonts w:ascii="Times" w:hAnsi="Times" w:cs="Times New Roman"/>
                <w:color w:val="000000" w:themeColor="text1"/>
                <w:szCs w:val="22"/>
              </w:rPr>
              <w:t>Tourism Tax (% of total dive tourism revenue)</w:t>
            </w:r>
          </w:p>
        </w:tc>
        <w:tc>
          <w:tcPr>
            <w:tcW w:w="1350" w:type="dxa"/>
          </w:tcPr>
          <w:p w14:paraId="39B03579" w14:textId="6C7E6F2B"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5</w:t>
            </w:r>
          </w:p>
        </w:tc>
        <w:tc>
          <w:tcPr>
            <w:tcW w:w="2070" w:type="dxa"/>
          </w:tcPr>
          <w:p w14:paraId="38003CA6" w14:textId="7EDBFA18" w:rsidR="00E22083" w:rsidRPr="00A92138" w:rsidRDefault="00A84960" w:rsidP="00E22083">
            <w:pPr>
              <w:contextualSpacing/>
              <w:jc w:val="center"/>
              <w:rPr>
                <w:rFonts w:ascii="Times" w:hAnsi="Times" w:cs="Times New Roman"/>
                <w:color w:val="000000" w:themeColor="text1"/>
                <w:szCs w:val="22"/>
              </w:rPr>
            </w:pPr>
            <w:r>
              <w:rPr>
                <w:rFonts w:ascii="Times" w:hAnsi="Times" w:cs="Times New Roman"/>
                <w:color w:val="000000" w:themeColor="text1"/>
                <w:szCs w:val="22"/>
              </w:rPr>
              <w:t>2.5</w:t>
            </w:r>
            <w:r w:rsidR="00E22083" w:rsidRPr="00A92138">
              <w:rPr>
                <w:rFonts w:ascii="Times" w:hAnsi="Times" w:cs="Times New Roman"/>
                <w:color w:val="000000" w:themeColor="text1"/>
                <w:szCs w:val="22"/>
              </w:rPr>
              <w:t xml:space="preserve"> - 25</w:t>
            </w:r>
          </w:p>
        </w:tc>
      </w:tr>
    </w:tbl>
    <w:p w14:paraId="768E1143" w14:textId="77777777" w:rsidR="00E22083" w:rsidRPr="00A92138" w:rsidRDefault="00E22083" w:rsidP="00E22083">
      <w:pPr>
        <w:contextualSpacing/>
        <w:rPr>
          <w:rFonts w:ascii="Times" w:hAnsi="Times" w:cs="Times New Roman"/>
          <w:color w:val="000000" w:themeColor="text1"/>
          <w:szCs w:val="22"/>
        </w:rPr>
      </w:pPr>
    </w:p>
    <w:p w14:paraId="43392B41" w14:textId="0E2F0F20" w:rsidR="00E22083" w:rsidRPr="00BA1057" w:rsidRDefault="00E22083" w:rsidP="00E22083">
      <w:pPr>
        <w:pStyle w:val="Caption"/>
        <w:keepNext/>
        <w:rPr>
          <w:rFonts w:ascii="Times" w:hAnsi="Times"/>
          <w:b w:val="0"/>
          <w:color w:val="000000" w:themeColor="text1"/>
          <w:sz w:val="22"/>
          <w:szCs w:val="22"/>
        </w:rPr>
      </w:pPr>
      <w:bookmarkStart w:id="186" w:name="_Ref283375063"/>
      <w:r w:rsidRPr="00BA1057">
        <w:rPr>
          <w:rFonts w:ascii="Times" w:hAnsi="Times"/>
          <w:b w:val="0"/>
          <w:color w:val="000000" w:themeColor="text1"/>
          <w:sz w:val="22"/>
          <w:szCs w:val="22"/>
        </w:rPr>
        <w:t xml:space="preserve">Table </w:t>
      </w:r>
      <w:r w:rsidRPr="00BA1057">
        <w:rPr>
          <w:rFonts w:ascii="Times" w:hAnsi="Times"/>
          <w:b w:val="0"/>
          <w:color w:val="000000" w:themeColor="text1"/>
          <w:sz w:val="22"/>
          <w:szCs w:val="22"/>
        </w:rPr>
        <w:fldChar w:fldCharType="begin"/>
      </w:r>
      <w:r w:rsidRPr="00BA1057">
        <w:rPr>
          <w:rFonts w:ascii="Times" w:hAnsi="Times"/>
          <w:b w:val="0"/>
          <w:color w:val="000000" w:themeColor="text1"/>
          <w:sz w:val="22"/>
          <w:szCs w:val="22"/>
        </w:rPr>
        <w:instrText xml:space="preserve"> SEQ Table \* ARABIC </w:instrText>
      </w:r>
      <w:r w:rsidRPr="00BA1057">
        <w:rPr>
          <w:rFonts w:ascii="Times" w:hAnsi="Times"/>
          <w:b w:val="0"/>
          <w:color w:val="000000" w:themeColor="text1"/>
          <w:sz w:val="22"/>
          <w:szCs w:val="22"/>
        </w:rPr>
        <w:fldChar w:fldCharType="separate"/>
      </w:r>
      <w:r w:rsidR="00540A70">
        <w:rPr>
          <w:rFonts w:ascii="Times" w:hAnsi="Times"/>
          <w:b w:val="0"/>
          <w:noProof/>
          <w:color w:val="000000" w:themeColor="text1"/>
          <w:sz w:val="22"/>
          <w:szCs w:val="22"/>
        </w:rPr>
        <w:t>3</w:t>
      </w:r>
      <w:r w:rsidRPr="00BA1057">
        <w:rPr>
          <w:rFonts w:ascii="Times" w:hAnsi="Times"/>
          <w:b w:val="0"/>
          <w:color w:val="000000" w:themeColor="text1"/>
          <w:sz w:val="22"/>
          <w:szCs w:val="22"/>
        </w:rPr>
        <w:fldChar w:fldCharType="end"/>
      </w:r>
      <w:bookmarkEnd w:id="186"/>
      <w:r w:rsidR="002F23E9">
        <w:rPr>
          <w:rFonts w:ascii="Times" w:hAnsi="Times"/>
          <w:b w:val="0"/>
          <w:color w:val="000000" w:themeColor="text1"/>
          <w:sz w:val="22"/>
          <w:szCs w:val="22"/>
        </w:rPr>
        <w:t>:</w:t>
      </w:r>
      <w:r w:rsidRPr="00BA1057">
        <w:rPr>
          <w:rFonts w:ascii="Times" w:hAnsi="Times"/>
          <w:b w:val="0"/>
          <w:color w:val="000000" w:themeColor="text1"/>
          <w:sz w:val="22"/>
          <w:szCs w:val="22"/>
        </w:rPr>
        <w:t xml:space="preserve"> </w:t>
      </w:r>
      <w:r w:rsidR="00BA1057">
        <w:rPr>
          <w:rFonts w:ascii="Times" w:hAnsi="Times" w:cs="Times New Roman"/>
          <w:b w:val="0"/>
          <w:color w:val="000000" w:themeColor="text1"/>
          <w:sz w:val="22"/>
          <w:szCs w:val="22"/>
        </w:rPr>
        <w:t>Information</w:t>
      </w:r>
      <w:r w:rsidRPr="00BA1057">
        <w:rPr>
          <w:rFonts w:ascii="Times" w:hAnsi="Times" w:cs="Times New Roman"/>
          <w:b w:val="0"/>
          <w:color w:val="000000" w:themeColor="text1"/>
          <w:sz w:val="22"/>
          <w:szCs w:val="22"/>
        </w:rPr>
        <w:t xml:space="preserve"> from the literature used to derive parameters presented in </w:t>
      </w:r>
      <w:r w:rsidRPr="00BA1057">
        <w:rPr>
          <w:rFonts w:ascii="Times" w:hAnsi="Times" w:cs="Times New Roman"/>
          <w:b w:val="0"/>
          <w:color w:val="000000" w:themeColor="text1"/>
          <w:sz w:val="22"/>
          <w:szCs w:val="22"/>
        </w:rPr>
        <w:fldChar w:fldCharType="begin"/>
      </w:r>
      <w:r w:rsidRPr="00BA1057">
        <w:rPr>
          <w:rFonts w:ascii="Times" w:hAnsi="Times" w:cs="Times New Roman"/>
          <w:b w:val="0"/>
          <w:color w:val="000000" w:themeColor="text1"/>
          <w:sz w:val="22"/>
          <w:szCs w:val="22"/>
        </w:rPr>
        <w:instrText xml:space="preserve"> REF _Ref283375031 \h </w:instrText>
      </w:r>
      <w:r w:rsidR="00BA1057">
        <w:rPr>
          <w:rFonts w:ascii="Times" w:hAnsi="Times" w:cs="Times New Roman"/>
          <w:b w:val="0"/>
          <w:color w:val="000000" w:themeColor="text1"/>
          <w:sz w:val="22"/>
          <w:szCs w:val="22"/>
        </w:rPr>
        <w:instrText xml:space="preserve"> \* MERGEFORMAT </w:instrText>
      </w:r>
      <w:r w:rsidRPr="00BA1057">
        <w:rPr>
          <w:rFonts w:ascii="Times" w:hAnsi="Times" w:cs="Times New Roman"/>
          <w:b w:val="0"/>
          <w:color w:val="000000" w:themeColor="text1"/>
          <w:sz w:val="22"/>
          <w:szCs w:val="22"/>
        </w:rPr>
      </w:r>
      <w:r w:rsidRPr="00BA1057">
        <w:rPr>
          <w:rFonts w:ascii="Times" w:hAnsi="Times" w:cs="Times New Roman"/>
          <w:b w:val="0"/>
          <w:color w:val="000000" w:themeColor="text1"/>
          <w:sz w:val="22"/>
          <w:szCs w:val="22"/>
        </w:rPr>
        <w:fldChar w:fldCharType="separate"/>
      </w:r>
      <w:r w:rsidR="00540A70" w:rsidRPr="00540A70">
        <w:rPr>
          <w:rFonts w:ascii="Times" w:hAnsi="Times"/>
          <w:b w:val="0"/>
          <w:color w:val="000000" w:themeColor="text1"/>
          <w:sz w:val="22"/>
          <w:szCs w:val="22"/>
        </w:rPr>
        <w:t xml:space="preserve">Table </w:t>
      </w:r>
      <w:r w:rsidR="00540A70" w:rsidRPr="00540A70">
        <w:rPr>
          <w:rFonts w:ascii="Times" w:hAnsi="Times"/>
          <w:b w:val="0"/>
          <w:noProof/>
          <w:color w:val="000000" w:themeColor="text1"/>
          <w:sz w:val="22"/>
          <w:szCs w:val="22"/>
        </w:rPr>
        <w:t>1</w:t>
      </w:r>
      <w:r w:rsidRPr="00BA1057">
        <w:rPr>
          <w:rFonts w:ascii="Times" w:hAnsi="Times" w:cs="Times New Roman"/>
          <w:b w:val="0"/>
          <w:color w:val="000000" w:themeColor="text1"/>
          <w:sz w:val="22"/>
          <w:szCs w:val="22"/>
        </w:rPr>
        <w:fldChar w:fldCharType="end"/>
      </w:r>
      <w:r w:rsidRPr="00BA1057">
        <w:rPr>
          <w:rFonts w:ascii="Times" w:hAnsi="Times" w:cs="Times New Roman"/>
          <w:b w:val="0"/>
          <w:color w:val="000000" w:themeColor="text1"/>
          <w:sz w:val="22"/>
          <w:szCs w:val="22"/>
        </w:rPr>
        <w:t>.</w:t>
      </w:r>
    </w:p>
    <w:tbl>
      <w:tblPr>
        <w:tblStyle w:val="TableGrid"/>
        <w:tblpPr w:leftFromText="180" w:rightFromText="180" w:vertAnchor="text" w:horzAnchor="page" w:tblpX="1549" w:tblpY="99"/>
        <w:tblW w:w="9576" w:type="dxa"/>
        <w:tblLook w:val="04A0" w:firstRow="1" w:lastRow="0" w:firstColumn="1" w:lastColumn="0" w:noHBand="0" w:noVBand="1"/>
      </w:tblPr>
      <w:tblGrid>
        <w:gridCol w:w="1905"/>
        <w:gridCol w:w="1263"/>
        <w:gridCol w:w="1996"/>
        <w:gridCol w:w="1514"/>
        <w:gridCol w:w="2898"/>
      </w:tblGrid>
      <w:tr w:rsidR="00E22083" w:rsidRPr="00A92138" w14:paraId="06506AB4" w14:textId="77777777" w:rsidTr="00E22083">
        <w:tc>
          <w:tcPr>
            <w:tcW w:w="1905" w:type="dxa"/>
            <w:vAlign w:val="center"/>
          </w:tcPr>
          <w:p w14:paraId="033D3675"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Parameter</w:t>
            </w:r>
          </w:p>
        </w:tc>
        <w:tc>
          <w:tcPr>
            <w:tcW w:w="1263" w:type="dxa"/>
            <w:vAlign w:val="center"/>
          </w:tcPr>
          <w:p w14:paraId="5E5ED1D0"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Value</w:t>
            </w:r>
          </w:p>
        </w:tc>
        <w:tc>
          <w:tcPr>
            <w:tcW w:w="1996" w:type="dxa"/>
            <w:vAlign w:val="center"/>
          </w:tcPr>
          <w:p w14:paraId="76A3F1F4"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Units</w:t>
            </w:r>
          </w:p>
        </w:tc>
        <w:tc>
          <w:tcPr>
            <w:tcW w:w="1514" w:type="dxa"/>
            <w:vAlign w:val="center"/>
          </w:tcPr>
          <w:p w14:paraId="0A8602DF"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Description</w:t>
            </w:r>
          </w:p>
        </w:tc>
        <w:tc>
          <w:tcPr>
            <w:tcW w:w="2898" w:type="dxa"/>
          </w:tcPr>
          <w:p w14:paraId="5228E7C6" w14:textId="77777777" w:rsidR="00E22083" w:rsidRPr="00A92138" w:rsidRDefault="00E22083" w:rsidP="00E22083">
            <w:pPr>
              <w:contextualSpacing/>
              <w:rPr>
                <w:rFonts w:ascii="Times" w:hAnsi="Times" w:cs="Times New Roman"/>
                <w:b/>
                <w:color w:val="000000" w:themeColor="text1"/>
                <w:szCs w:val="22"/>
              </w:rPr>
            </w:pPr>
            <w:r w:rsidRPr="00A92138">
              <w:rPr>
                <w:rFonts w:ascii="Times" w:hAnsi="Times" w:cs="Times New Roman"/>
                <w:b/>
                <w:color w:val="000000" w:themeColor="text1"/>
                <w:szCs w:val="22"/>
              </w:rPr>
              <w:t>Reference</w:t>
            </w:r>
          </w:p>
        </w:tc>
      </w:tr>
      <w:tr w:rsidR="00E22083" w:rsidRPr="00A92138" w14:paraId="46164F0C" w14:textId="77777777" w:rsidTr="00E22083">
        <w:tc>
          <w:tcPr>
            <w:tcW w:w="1905" w:type="dxa"/>
            <w:vAlign w:val="center"/>
          </w:tcPr>
          <w:p w14:paraId="561A31B6"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Number of legal fishing vessels</w:t>
            </w:r>
          </w:p>
        </w:tc>
        <w:tc>
          <w:tcPr>
            <w:tcW w:w="1263" w:type="dxa"/>
            <w:vAlign w:val="center"/>
          </w:tcPr>
          <w:p w14:paraId="45F20768"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34</w:t>
            </w:r>
          </w:p>
        </w:tc>
        <w:tc>
          <w:tcPr>
            <w:tcW w:w="1996" w:type="dxa"/>
            <w:vAlign w:val="center"/>
          </w:tcPr>
          <w:p w14:paraId="7112F705"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Vessels</w:t>
            </w:r>
          </w:p>
        </w:tc>
        <w:tc>
          <w:tcPr>
            <w:tcW w:w="1514" w:type="dxa"/>
            <w:vAlign w:val="center"/>
          </w:tcPr>
          <w:p w14:paraId="7F9B7DA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898" w:type="dxa"/>
            <w:vAlign w:val="center"/>
          </w:tcPr>
          <w:p w14:paraId="0B2FDBF7" w14:textId="77777777" w:rsidR="00E22083" w:rsidRPr="00A92138" w:rsidRDefault="00E22083" w:rsidP="00E22083">
            <w:pPr>
              <w:contextualSpacing/>
              <w:jc w:val="center"/>
              <w:rPr>
                <w:rFonts w:ascii="Times" w:hAnsi="Times" w:cs="Times New Roman"/>
                <w:color w:val="000000" w:themeColor="text1"/>
                <w:szCs w:val="22"/>
              </w:rPr>
            </w:pPr>
            <w:proofErr w:type="spellStart"/>
            <w:r w:rsidRPr="00A92138">
              <w:rPr>
                <w:rFonts w:ascii="Times" w:hAnsi="Times" w:cs="Times New Roman"/>
                <w:color w:val="000000" w:themeColor="text1"/>
                <w:szCs w:val="22"/>
              </w:rPr>
              <w:t>Horsfeld</w:t>
            </w:r>
            <w:proofErr w:type="spellEnd"/>
            <w:r w:rsidRPr="00A92138">
              <w:rPr>
                <w:rFonts w:ascii="Times" w:hAnsi="Times" w:cs="Times New Roman"/>
                <w:color w:val="000000" w:themeColor="text1"/>
                <w:szCs w:val="22"/>
              </w:rPr>
              <w:t xml:space="preserve"> et al. 2013</w:t>
            </w:r>
          </w:p>
        </w:tc>
      </w:tr>
      <w:tr w:rsidR="00E22083" w:rsidRPr="00A92138" w14:paraId="0E276585" w14:textId="77777777" w:rsidTr="00E22083">
        <w:tc>
          <w:tcPr>
            <w:tcW w:w="1905" w:type="dxa"/>
            <w:vAlign w:val="center"/>
          </w:tcPr>
          <w:p w14:paraId="60E361AA"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Average landings per trip</w:t>
            </w:r>
          </w:p>
        </w:tc>
        <w:tc>
          <w:tcPr>
            <w:tcW w:w="1263" w:type="dxa"/>
            <w:vAlign w:val="center"/>
          </w:tcPr>
          <w:p w14:paraId="0E269C97"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63</w:t>
            </w:r>
          </w:p>
        </w:tc>
        <w:tc>
          <w:tcPr>
            <w:tcW w:w="1996" w:type="dxa"/>
            <w:vAlign w:val="center"/>
          </w:tcPr>
          <w:p w14:paraId="7A51FA8F"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kg/trip</w:t>
            </w:r>
          </w:p>
        </w:tc>
        <w:tc>
          <w:tcPr>
            <w:tcW w:w="1514" w:type="dxa"/>
            <w:vAlign w:val="center"/>
          </w:tcPr>
          <w:p w14:paraId="3606388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898" w:type="dxa"/>
            <w:vAlign w:val="center"/>
          </w:tcPr>
          <w:p w14:paraId="27B2B71C" w14:textId="77777777" w:rsidR="00E22083" w:rsidRPr="00A92138" w:rsidRDefault="00E22083" w:rsidP="00E22083">
            <w:pPr>
              <w:contextualSpacing/>
              <w:jc w:val="center"/>
              <w:rPr>
                <w:rFonts w:ascii="Times" w:hAnsi="Times" w:cs="Times New Roman"/>
                <w:color w:val="000000" w:themeColor="text1"/>
                <w:szCs w:val="22"/>
              </w:rPr>
            </w:pPr>
            <w:proofErr w:type="spellStart"/>
            <w:r w:rsidRPr="00A92138">
              <w:rPr>
                <w:rFonts w:ascii="Times" w:hAnsi="Times" w:cs="Times New Roman"/>
                <w:color w:val="000000" w:themeColor="text1"/>
                <w:szCs w:val="22"/>
              </w:rPr>
              <w:t>Horsfeld</w:t>
            </w:r>
            <w:proofErr w:type="spellEnd"/>
            <w:r w:rsidRPr="00A92138">
              <w:rPr>
                <w:rFonts w:ascii="Times" w:hAnsi="Times" w:cs="Times New Roman"/>
                <w:color w:val="000000" w:themeColor="text1"/>
                <w:szCs w:val="22"/>
              </w:rPr>
              <w:t xml:space="preserve"> et al. 2013</w:t>
            </w:r>
          </w:p>
        </w:tc>
      </w:tr>
      <w:tr w:rsidR="00E22083" w:rsidRPr="00A92138" w14:paraId="4AB5227F" w14:textId="77777777" w:rsidTr="00E22083">
        <w:tc>
          <w:tcPr>
            <w:tcW w:w="1905" w:type="dxa"/>
            <w:vAlign w:val="center"/>
          </w:tcPr>
          <w:p w14:paraId="186E6993"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Average trips per year per vessel</w:t>
            </w:r>
          </w:p>
        </w:tc>
        <w:tc>
          <w:tcPr>
            <w:tcW w:w="1263" w:type="dxa"/>
            <w:vAlign w:val="center"/>
          </w:tcPr>
          <w:p w14:paraId="5ED4E01A"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120</w:t>
            </w:r>
          </w:p>
        </w:tc>
        <w:tc>
          <w:tcPr>
            <w:tcW w:w="1996" w:type="dxa"/>
            <w:vAlign w:val="center"/>
          </w:tcPr>
          <w:p w14:paraId="27A62C06"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trips</w:t>
            </w:r>
          </w:p>
        </w:tc>
        <w:tc>
          <w:tcPr>
            <w:tcW w:w="1514" w:type="dxa"/>
            <w:vAlign w:val="center"/>
          </w:tcPr>
          <w:p w14:paraId="2CF3AF35" w14:textId="77777777" w:rsidR="00E22083" w:rsidRPr="00A92138" w:rsidRDefault="00E22083" w:rsidP="00E22083">
            <w:pPr>
              <w:contextualSpacing/>
              <w:jc w:val="center"/>
              <w:rPr>
                <w:rFonts w:ascii="Times" w:hAnsi="Times" w:cs="Times New Roman"/>
                <w:color w:val="000000" w:themeColor="text1"/>
                <w:szCs w:val="22"/>
              </w:rPr>
            </w:pPr>
            <w:r w:rsidRPr="00A92138">
              <w:rPr>
                <w:rFonts w:ascii="Times" w:hAnsi="Times" w:cs="Times New Roman"/>
                <w:color w:val="000000" w:themeColor="text1"/>
                <w:szCs w:val="22"/>
              </w:rPr>
              <w:t>-</w:t>
            </w:r>
          </w:p>
        </w:tc>
        <w:tc>
          <w:tcPr>
            <w:tcW w:w="2898" w:type="dxa"/>
            <w:vAlign w:val="center"/>
          </w:tcPr>
          <w:p w14:paraId="1B95539B" w14:textId="77777777" w:rsidR="00E22083" w:rsidRPr="00A92138" w:rsidRDefault="00E22083" w:rsidP="00E22083">
            <w:pPr>
              <w:contextualSpacing/>
              <w:jc w:val="center"/>
              <w:rPr>
                <w:rFonts w:ascii="Times" w:hAnsi="Times" w:cs="Times New Roman"/>
                <w:color w:val="000000" w:themeColor="text1"/>
                <w:szCs w:val="22"/>
              </w:rPr>
            </w:pPr>
            <w:proofErr w:type="spellStart"/>
            <w:r w:rsidRPr="00A92138">
              <w:rPr>
                <w:rFonts w:ascii="Times" w:hAnsi="Times" w:cs="Times New Roman"/>
                <w:color w:val="000000" w:themeColor="text1"/>
                <w:szCs w:val="22"/>
              </w:rPr>
              <w:t>Horsfeld</w:t>
            </w:r>
            <w:proofErr w:type="spellEnd"/>
            <w:r w:rsidRPr="00A92138">
              <w:rPr>
                <w:rFonts w:ascii="Times" w:hAnsi="Times" w:cs="Times New Roman"/>
                <w:color w:val="000000" w:themeColor="text1"/>
                <w:szCs w:val="22"/>
              </w:rPr>
              <w:t xml:space="preserve"> 2001</w:t>
            </w:r>
          </w:p>
        </w:tc>
      </w:tr>
    </w:tbl>
    <w:p w14:paraId="1A6B4E3B" w14:textId="77777777" w:rsidR="00E22083" w:rsidRPr="00A92138" w:rsidRDefault="00E22083" w:rsidP="00E22083">
      <w:pPr>
        <w:contextualSpacing/>
        <w:rPr>
          <w:rFonts w:ascii="Times" w:hAnsi="Times" w:cs="Times New Roman"/>
          <w:color w:val="000000" w:themeColor="text1"/>
          <w:szCs w:val="22"/>
        </w:rPr>
      </w:pPr>
    </w:p>
    <w:p w14:paraId="6FE511EF" w14:textId="300E66B3" w:rsidR="001C4646" w:rsidRDefault="007E55FB" w:rsidP="00EE6C36">
      <w:pPr>
        <w:spacing w:line="240" w:lineRule="auto"/>
        <w:rPr>
          <w:rFonts w:ascii="Times" w:hAnsi="Times" w:cs="Times New Roman"/>
          <w:b/>
          <w:color w:val="000000" w:themeColor="text1"/>
          <w:szCs w:val="22"/>
        </w:rPr>
      </w:pPr>
      <w:r>
        <w:rPr>
          <w:rFonts w:ascii="Times" w:hAnsi="Times" w:cs="Times New Roman"/>
          <w:b/>
          <w:color w:val="000000" w:themeColor="text1"/>
          <w:szCs w:val="22"/>
        </w:rPr>
        <w:t>8</w:t>
      </w:r>
      <w:r w:rsidR="00BA1057">
        <w:rPr>
          <w:rFonts w:ascii="Times" w:hAnsi="Times" w:cs="Times New Roman"/>
          <w:b/>
          <w:color w:val="000000" w:themeColor="text1"/>
          <w:szCs w:val="22"/>
        </w:rPr>
        <w:t>.0</w:t>
      </w:r>
      <w:r w:rsidR="00BA1057">
        <w:rPr>
          <w:rFonts w:ascii="Times" w:hAnsi="Times" w:cs="Times New Roman"/>
          <w:b/>
          <w:color w:val="000000" w:themeColor="text1"/>
          <w:szCs w:val="22"/>
        </w:rPr>
        <w:tab/>
      </w:r>
      <w:r w:rsidR="00BA1057" w:rsidRPr="00BA1057">
        <w:rPr>
          <w:rFonts w:ascii="Times" w:hAnsi="Times" w:cs="Times New Roman"/>
          <w:b/>
          <w:color w:val="000000" w:themeColor="text1"/>
          <w:szCs w:val="22"/>
        </w:rPr>
        <w:t>Figures</w:t>
      </w:r>
    </w:p>
    <w:p w14:paraId="449BA64A" w14:textId="77777777" w:rsidR="00F55BBE" w:rsidRDefault="00F55BBE" w:rsidP="00EE6C36">
      <w:pPr>
        <w:spacing w:line="240" w:lineRule="auto"/>
        <w:rPr>
          <w:rFonts w:ascii="Times" w:hAnsi="Times" w:cs="Times New Roman"/>
          <w:b/>
          <w:color w:val="000000" w:themeColor="text1"/>
          <w:szCs w:val="22"/>
        </w:rPr>
      </w:pPr>
    </w:p>
    <w:p w14:paraId="22474C49" w14:textId="08281E7C" w:rsidR="00F55BBE" w:rsidRDefault="00F55BBE" w:rsidP="00EE6C36">
      <w:pPr>
        <w:spacing w:line="240" w:lineRule="auto"/>
        <w:rPr>
          <w:rFonts w:ascii="Times" w:hAnsi="Times" w:cs="Times New Roman"/>
          <w:b/>
          <w:color w:val="000000" w:themeColor="text1"/>
          <w:szCs w:val="22"/>
        </w:rPr>
      </w:pPr>
      <w:r>
        <w:rPr>
          <w:rFonts w:ascii="Times" w:hAnsi="Times" w:cs="Times New Roman"/>
          <w:b/>
          <w:noProof/>
          <w:color w:val="000000" w:themeColor="text1"/>
          <w:szCs w:val="22"/>
        </w:rPr>
        <mc:AlternateContent>
          <mc:Choice Requires="wps">
            <w:drawing>
              <wp:anchor distT="0" distB="0" distL="114300" distR="114300" simplePos="0" relativeHeight="251659264" behindDoc="0" locked="0" layoutInCell="1" allowOverlap="1" wp14:anchorId="4D6BE743" wp14:editId="06263F4F">
                <wp:simplePos x="0" y="0"/>
                <wp:positionH relativeFrom="column">
                  <wp:posOffset>0</wp:posOffset>
                </wp:positionH>
                <wp:positionV relativeFrom="paragraph">
                  <wp:posOffset>36830</wp:posOffset>
                </wp:positionV>
                <wp:extent cx="2971800" cy="11430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29718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05F901" w14:textId="5E2E8563" w:rsidR="008E61DF" w:rsidRPr="003F328D" w:rsidRDefault="008E61DF" w:rsidP="00906158">
                            <w:pPr>
                              <w:pBdr>
                                <w:bottom w:val="single" w:sz="6" w:space="1" w:color="auto"/>
                              </w:pBdr>
                              <w:jc w:val="center"/>
                              <w:rPr>
                                <w:rFonts w:ascii="Times" w:hAnsi="Times"/>
                                <w:szCs w:val="22"/>
                              </w:rPr>
                            </w:pPr>
                            <w:r w:rsidRPr="003F328D">
                              <w:rPr>
                                <w:rFonts w:ascii="Times" w:hAnsi="Times"/>
                                <w:szCs w:val="22"/>
                              </w:rPr>
                              <w:t>Stakeholder Archetypes</w:t>
                            </w:r>
                          </w:p>
                          <w:p w14:paraId="39C001B4" w14:textId="77777777" w:rsidR="008E61DF" w:rsidRPr="003F328D" w:rsidRDefault="008E61DF" w:rsidP="00906158">
                            <w:pPr>
                              <w:pStyle w:val="ListParagraph"/>
                              <w:rPr>
                                <w:rFonts w:ascii="Times" w:hAnsi="Times"/>
                                <w:szCs w:val="22"/>
                              </w:rPr>
                            </w:pPr>
                          </w:p>
                          <w:p w14:paraId="60192A09" w14:textId="2C8977A8" w:rsidR="008E61DF" w:rsidRPr="003F328D" w:rsidRDefault="008E61DF" w:rsidP="00906158">
                            <w:pPr>
                              <w:rPr>
                                <w:rFonts w:ascii="Times" w:hAnsi="Times"/>
                                <w:szCs w:val="22"/>
                              </w:rPr>
                            </w:pPr>
                            <w:r w:rsidRPr="003F328D">
                              <w:rPr>
                                <w:rFonts w:ascii="Times" w:hAnsi="Times"/>
                                <w:i/>
                                <w:szCs w:val="22"/>
                              </w:rPr>
                              <w:t xml:space="preserve">Archetype 1: </w:t>
                            </w:r>
                            <w:r w:rsidRPr="003F328D">
                              <w:rPr>
                                <w:rFonts w:ascii="Times" w:hAnsi="Times"/>
                                <w:szCs w:val="22"/>
                              </w:rPr>
                              <w:t>Fishing industry only</w:t>
                            </w:r>
                          </w:p>
                          <w:p w14:paraId="32A615F5" w14:textId="581948BE" w:rsidR="008E61DF" w:rsidRPr="003F328D" w:rsidRDefault="008E61DF" w:rsidP="00906158">
                            <w:pPr>
                              <w:rPr>
                                <w:rFonts w:ascii="Times" w:hAnsi="Times"/>
                                <w:szCs w:val="22"/>
                              </w:rPr>
                            </w:pPr>
                            <w:r w:rsidRPr="003F328D">
                              <w:rPr>
                                <w:rFonts w:ascii="Times" w:hAnsi="Times"/>
                                <w:i/>
                                <w:szCs w:val="22"/>
                              </w:rPr>
                              <w:t xml:space="preserve">Archetype 2: </w:t>
                            </w:r>
                            <w:r w:rsidRPr="003F328D">
                              <w:rPr>
                                <w:rFonts w:ascii="Times" w:hAnsi="Times"/>
                                <w:szCs w:val="22"/>
                              </w:rPr>
                              <w:t>Dive tourism only</w:t>
                            </w:r>
                          </w:p>
                          <w:p w14:paraId="60850A88" w14:textId="3A6FE5C5" w:rsidR="008E61DF" w:rsidRPr="003F328D" w:rsidRDefault="008E61DF" w:rsidP="00906158">
                            <w:pPr>
                              <w:rPr>
                                <w:rFonts w:ascii="Times" w:hAnsi="Times"/>
                                <w:szCs w:val="22"/>
                              </w:rPr>
                            </w:pPr>
                            <w:r w:rsidRPr="003F328D">
                              <w:rPr>
                                <w:rFonts w:ascii="Times" w:hAnsi="Times"/>
                                <w:i/>
                                <w:szCs w:val="22"/>
                              </w:rPr>
                              <w:t xml:space="preserve">Archetype 3: </w:t>
                            </w:r>
                            <w:r w:rsidRPr="003F328D">
                              <w:rPr>
                                <w:rFonts w:ascii="Times" w:hAnsi="Times"/>
                                <w:szCs w:val="22"/>
                              </w:rPr>
                              <w:t>Fishing and dive tourism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9pt;width:23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" fillcolor="#d8d8d8 [2732]" strokecolor="black [3213]">
                <v:textbox>
                  <w:txbxContent>
                    <w:p w14:paraId="7605F901" w14:textId="5E2E8563" w:rsidR="00AE117A" w:rsidRPr="003F328D" w:rsidRDefault="00AE117A" w:rsidP="00906158">
                      <w:pPr>
                        <w:pBdr>
                          <w:bottom w:val="single" w:sz="6" w:space="1" w:color="auto"/>
                        </w:pBdr>
                        <w:jc w:val="center"/>
                        <w:rPr>
                          <w:rFonts w:ascii="Times" w:hAnsi="Times"/>
                          <w:szCs w:val="22"/>
                        </w:rPr>
                      </w:pPr>
                      <w:r w:rsidRPr="003F328D">
                        <w:rPr>
                          <w:rFonts w:ascii="Times" w:hAnsi="Times"/>
                          <w:szCs w:val="22"/>
                        </w:rPr>
                        <w:t>Stakeholder Archetypes</w:t>
                      </w:r>
                    </w:p>
                    <w:p w14:paraId="39C001B4" w14:textId="77777777" w:rsidR="00AE117A" w:rsidRPr="003F328D" w:rsidRDefault="00AE117A" w:rsidP="00906158">
                      <w:pPr>
                        <w:pStyle w:val="ListParagraph"/>
                        <w:rPr>
                          <w:rFonts w:ascii="Times" w:hAnsi="Times"/>
                          <w:szCs w:val="22"/>
                        </w:rPr>
                      </w:pPr>
                    </w:p>
                    <w:p w14:paraId="60192A09" w14:textId="2C8977A8" w:rsidR="00AE117A" w:rsidRPr="003F328D" w:rsidRDefault="00AE117A" w:rsidP="00906158">
                      <w:pPr>
                        <w:rPr>
                          <w:rFonts w:ascii="Times" w:hAnsi="Times"/>
                          <w:szCs w:val="22"/>
                        </w:rPr>
                      </w:pPr>
                      <w:r w:rsidRPr="003F328D">
                        <w:rPr>
                          <w:rFonts w:ascii="Times" w:hAnsi="Times"/>
                          <w:i/>
                          <w:szCs w:val="22"/>
                        </w:rPr>
                        <w:t xml:space="preserve">Archetype 1: </w:t>
                      </w:r>
                      <w:r w:rsidRPr="003F328D">
                        <w:rPr>
                          <w:rFonts w:ascii="Times" w:hAnsi="Times"/>
                          <w:szCs w:val="22"/>
                        </w:rPr>
                        <w:t>Fishing industry only</w:t>
                      </w:r>
                    </w:p>
                    <w:p w14:paraId="32A615F5" w14:textId="581948BE" w:rsidR="00AE117A" w:rsidRPr="003F328D" w:rsidRDefault="00AE117A" w:rsidP="00906158">
                      <w:pPr>
                        <w:rPr>
                          <w:rFonts w:ascii="Times" w:hAnsi="Times"/>
                          <w:szCs w:val="22"/>
                        </w:rPr>
                      </w:pPr>
                      <w:r w:rsidRPr="003F328D">
                        <w:rPr>
                          <w:rFonts w:ascii="Times" w:hAnsi="Times"/>
                          <w:i/>
                          <w:szCs w:val="22"/>
                        </w:rPr>
                        <w:t xml:space="preserve">Archetype 2: </w:t>
                      </w:r>
                      <w:r w:rsidRPr="003F328D">
                        <w:rPr>
                          <w:rFonts w:ascii="Times" w:hAnsi="Times"/>
                          <w:szCs w:val="22"/>
                        </w:rPr>
                        <w:t>Dive tourism only</w:t>
                      </w:r>
                    </w:p>
                    <w:p w14:paraId="60850A88" w14:textId="3A6FE5C5" w:rsidR="00AE117A" w:rsidRPr="003F328D" w:rsidRDefault="00AE117A" w:rsidP="00906158">
                      <w:pPr>
                        <w:rPr>
                          <w:rFonts w:ascii="Times" w:hAnsi="Times"/>
                          <w:szCs w:val="22"/>
                        </w:rPr>
                      </w:pPr>
                      <w:r w:rsidRPr="003F328D">
                        <w:rPr>
                          <w:rFonts w:ascii="Times" w:hAnsi="Times"/>
                          <w:i/>
                          <w:szCs w:val="22"/>
                        </w:rPr>
                        <w:t xml:space="preserve">Archetype 3: </w:t>
                      </w:r>
                      <w:r w:rsidRPr="003F328D">
                        <w:rPr>
                          <w:rFonts w:ascii="Times" w:hAnsi="Times"/>
                          <w:szCs w:val="22"/>
                        </w:rPr>
                        <w:t>Fishing and dive tourism industry</w:t>
                      </w:r>
                    </w:p>
                  </w:txbxContent>
                </v:textbox>
                <w10:wrap type="square"/>
              </v:shape>
            </w:pict>
          </mc:Fallback>
        </mc:AlternateContent>
      </w:r>
    </w:p>
    <w:p w14:paraId="25613434" w14:textId="77777777" w:rsidR="00F55BBE" w:rsidRDefault="00F55BBE" w:rsidP="00EE6C36">
      <w:pPr>
        <w:spacing w:line="240" w:lineRule="auto"/>
        <w:rPr>
          <w:rFonts w:ascii="Times" w:hAnsi="Times" w:cs="Times New Roman"/>
          <w:b/>
          <w:color w:val="000000" w:themeColor="text1"/>
          <w:szCs w:val="22"/>
        </w:rPr>
      </w:pPr>
    </w:p>
    <w:p w14:paraId="3D224D35" w14:textId="77777777" w:rsidR="00F55BBE" w:rsidRDefault="00F55BBE" w:rsidP="00EE6C36">
      <w:pPr>
        <w:spacing w:line="240" w:lineRule="auto"/>
        <w:rPr>
          <w:rFonts w:ascii="Times" w:hAnsi="Times" w:cs="Times New Roman"/>
          <w:b/>
          <w:color w:val="000000" w:themeColor="text1"/>
          <w:szCs w:val="22"/>
        </w:rPr>
      </w:pPr>
    </w:p>
    <w:p w14:paraId="67F8B9D3" w14:textId="77777777" w:rsidR="00F55BBE" w:rsidRDefault="00F55BBE" w:rsidP="00EE6C36">
      <w:pPr>
        <w:spacing w:line="240" w:lineRule="auto"/>
        <w:rPr>
          <w:rFonts w:ascii="Times" w:hAnsi="Times" w:cs="Times New Roman"/>
          <w:b/>
          <w:color w:val="000000" w:themeColor="text1"/>
          <w:szCs w:val="22"/>
        </w:rPr>
      </w:pPr>
    </w:p>
    <w:p w14:paraId="4BFDD01C" w14:textId="77777777" w:rsidR="00F55BBE" w:rsidRDefault="00F55BBE" w:rsidP="00EE6C36">
      <w:pPr>
        <w:spacing w:line="240" w:lineRule="auto"/>
        <w:rPr>
          <w:rFonts w:ascii="Times" w:hAnsi="Times" w:cs="Times New Roman"/>
          <w:b/>
          <w:color w:val="000000" w:themeColor="text1"/>
          <w:szCs w:val="22"/>
        </w:rPr>
      </w:pPr>
    </w:p>
    <w:p w14:paraId="632590B2" w14:textId="77777777" w:rsidR="00F55BBE" w:rsidRDefault="00F55BBE" w:rsidP="00EE6C36">
      <w:pPr>
        <w:spacing w:line="240" w:lineRule="auto"/>
        <w:rPr>
          <w:rFonts w:ascii="Times" w:hAnsi="Times" w:cs="Times New Roman"/>
          <w:b/>
          <w:color w:val="000000" w:themeColor="text1"/>
          <w:szCs w:val="22"/>
        </w:rPr>
      </w:pPr>
    </w:p>
    <w:p w14:paraId="1D1C8463" w14:textId="77777777" w:rsidR="00F55BBE" w:rsidRDefault="00F55BBE" w:rsidP="00EE6C36">
      <w:pPr>
        <w:spacing w:line="240" w:lineRule="auto"/>
        <w:rPr>
          <w:rFonts w:ascii="Times" w:hAnsi="Times" w:cs="Times New Roman"/>
          <w:b/>
          <w:color w:val="000000" w:themeColor="text1"/>
          <w:szCs w:val="22"/>
        </w:rPr>
      </w:pPr>
    </w:p>
    <w:p w14:paraId="6A0F871B" w14:textId="77777777" w:rsidR="00F55BBE" w:rsidRDefault="00F55BBE" w:rsidP="00EE6C36">
      <w:pPr>
        <w:spacing w:line="240" w:lineRule="auto"/>
        <w:rPr>
          <w:rFonts w:ascii="Times" w:hAnsi="Times" w:cs="Times New Roman"/>
          <w:b/>
          <w:color w:val="000000" w:themeColor="text1"/>
          <w:szCs w:val="22"/>
        </w:rPr>
      </w:pPr>
    </w:p>
    <w:p w14:paraId="7433CFE2" w14:textId="4C7D01A3" w:rsidR="008A4D62" w:rsidRDefault="008A4D62" w:rsidP="00EE6C36">
      <w:pPr>
        <w:spacing w:line="240" w:lineRule="auto"/>
        <w:rPr>
          <w:rFonts w:ascii="Times" w:hAnsi="Times" w:cs="Times New Roman"/>
          <w:b/>
          <w:color w:val="000000" w:themeColor="text1"/>
          <w:szCs w:val="22"/>
        </w:rPr>
      </w:pPr>
      <w:bookmarkStart w:id="187" w:name="_Ref288303833"/>
      <w:r w:rsidRPr="00A92138">
        <w:rPr>
          <w:rFonts w:ascii="Times" w:hAnsi="Times"/>
          <w:color w:val="000000" w:themeColor="text1"/>
          <w:szCs w:val="22"/>
        </w:rPr>
        <w:t xml:space="preserve">Figure </w:t>
      </w:r>
      <w:r>
        <w:rPr>
          <w:rFonts w:ascii="Times" w:hAnsi="Times"/>
          <w:color w:val="000000" w:themeColor="text1"/>
          <w:szCs w:val="22"/>
        </w:rPr>
        <w:fldChar w:fldCharType="begin"/>
      </w:r>
      <w:r>
        <w:rPr>
          <w:rFonts w:ascii="Times" w:hAnsi="Times"/>
          <w:color w:val="000000" w:themeColor="text1"/>
          <w:szCs w:val="22"/>
        </w:rPr>
        <w:instrText xml:space="preserve"> SEQ Figure \* ARABIC </w:instrText>
      </w:r>
      <w:r>
        <w:rPr>
          <w:rFonts w:ascii="Times" w:hAnsi="Times"/>
          <w:color w:val="000000" w:themeColor="text1"/>
          <w:szCs w:val="22"/>
        </w:rPr>
        <w:fldChar w:fldCharType="separate"/>
      </w:r>
      <w:r>
        <w:rPr>
          <w:rFonts w:ascii="Times" w:hAnsi="Times"/>
          <w:noProof/>
          <w:color w:val="000000" w:themeColor="text1"/>
          <w:szCs w:val="22"/>
        </w:rPr>
        <w:t>1</w:t>
      </w:r>
      <w:r>
        <w:rPr>
          <w:rFonts w:ascii="Times" w:hAnsi="Times"/>
          <w:color w:val="000000" w:themeColor="text1"/>
          <w:szCs w:val="22"/>
        </w:rPr>
        <w:fldChar w:fldCharType="end"/>
      </w:r>
      <w:bookmarkEnd w:id="187"/>
      <w:r w:rsidRPr="00A92138">
        <w:rPr>
          <w:rFonts w:ascii="Times" w:hAnsi="Times"/>
          <w:color w:val="000000" w:themeColor="text1"/>
          <w:szCs w:val="22"/>
        </w:rPr>
        <w:t>:</w:t>
      </w:r>
      <w:r>
        <w:rPr>
          <w:rFonts w:ascii="Times" w:hAnsi="Times"/>
          <w:color w:val="000000" w:themeColor="text1"/>
          <w:szCs w:val="22"/>
        </w:rPr>
        <w:t xml:space="preserve"> Description of stakeholder archetypes.</w:t>
      </w:r>
    </w:p>
    <w:p w14:paraId="1D10A189" w14:textId="138FF4C6" w:rsidR="00BA1057" w:rsidRPr="00A92138" w:rsidRDefault="007D3A6E" w:rsidP="00BA1057">
      <w:pPr>
        <w:keepNext/>
        <w:contextualSpacing/>
        <w:rPr>
          <w:rFonts w:ascii="Times" w:hAnsi="Times"/>
          <w:color w:val="000000" w:themeColor="text1"/>
          <w:szCs w:val="22"/>
        </w:rPr>
      </w:pPr>
      <w:r>
        <w:rPr>
          <w:rFonts w:ascii="Times" w:hAnsi="Times" w:cs="Times"/>
          <w:noProof/>
          <w:color w:val="auto"/>
          <w:sz w:val="31"/>
          <w:szCs w:val="31"/>
        </w:rPr>
        <w:lastRenderedPageBreak/>
        <w:drawing>
          <wp:inline distT="0" distB="0" distL="0" distR="0" wp14:anchorId="209554FD" wp14:editId="69CEAED6">
            <wp:extent cx="5943600" cy="343368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3686"/>
                    </a:xfrm>
                    <a:prstGeom prst="rect">
                      <a:avLst/>
                    </a:prstGeom>
                    <a:noFill/>
                    <a:ln>
                      <a:noFill/>
                    </a:ln>
                  </pic:spPr>
                </pic:pic>
              </a:graphicData>
            </a:graphic>
          </wp:inline>
        </w:drawing>
      </w:r>
      <w:r w:rsidR="00F92CA9">
        <w:rPr>
          <w:rFonts w:ascii="Times" w:hAnsi="Times" w:cs="Times"/>
          <w:noProof/>
          <w:color w:val="auto"/>
          <w:sz w:val="31"/>
          <w:szCs w:val="31"/>
        </w:rPr>
        <w:t xml:space="preserve"> </w:t>
      </w:r>
    </w:p>
    <w:p w14:paraId="2F6DA99C" w14:textId="60BD19BF" w:rsidR="00BA1057" w:rsidRPr="00BA1057" w:rsidRDefault="00BA1057" w:rsidP="00BA1057">
      <w:pPr>
        <w:spacing w:line="240" w:lineRule="auto"/>
        <w:rPr>
          <w:rFonts w:ascii="Times" w:hAnsi="Times" w:cs="Times New Roman"/>
          <w:b/>
          <w:color w:val="000000" w:themeColor="text1"/>
          <w:szCs w:val="22"/>
        </w:rPr>
      </w:pPr>
      <w:bookmarkStart w:id="188" w:name="_Ref282766634"/>
      <w:r w:rsidRPr="00A92138">
        <w:rPr>
          <w:rFonts w:ascii="Times" w:hAnsi="Times"/>
          <w:color w:val="000000" w:themeColor="text1"/>
          <w:szCs w:val="22"/>
        </w:rPr>
        <w:t xml:space="preserve">Figure </w:t>
      </w:r>
      <w:r w:rsidR="008A4D62">
        <w:rPr>
          <w:rFonts w:ascii="Times" w:hAnsi="Times"/>
          <w:color w:val="000000" w:themeColor="text1"/>
          <w:szCs w:val="22"/>
        </w:rPr>
        <w:fldChar w:fldCharType="begin"/>
      </w:r>
      <w:r w:rsidR="008A4D62">
        <w:rPr>
          <w:rFonts w:ascii="Times" w:hAnsi="Times"/>
          <w:color w:val="000000" w:themeColor="text1"/>
          <w:szCs w:val="22"/>
        </w:rPr>
        <w:instrText xml:space="preserve"> SEQ Figure \* ARABIC </w:instrText>
      </w:r>
      <w:r w:rsidR="008A4D62">
        <w:rPr>
          <w:rFonts w:ascii="Times" w:hAnsi="Times"/>
          <w:color w:val="000000" w:themeColor="text1"/>
          <w:szCs w:val="22"/>
        </w:rPr>
        <w:fldChar w:fldCharType="separate"/>
      </w:r>
      <w:r w:rsidR="008A4D62">
        <w:rPr>
          <w:rFonts w:ascii="Times" w:hAnsi="Times"/>
          <w:noProof/>
          <w:color w:val="000000" w:themeColor="text1"/>
          <w:szCs w:val="22"/>
        </w:rPr>
        <w:t>2</w:t>
      </w:r>
      <w:r w:rsidR="008A4D62">
        <w:rPr>
          <w:rFonts w:ascii="Times" w:hAnsi="Times"/>
          <w:color w:val="000000" w:themeColor="text1"/>
          <w:szCs w:val="22"/>
        </w:rPr>
        <w:fldChar w:fldCharType="end"/>
      </w:r>
      <w:bookmarkEnd w:id="188"/>
      <w:r w:rsidRPr="00A92138">
        <w:rPr>
          <w:rFonts w:ascii="Times" w:hAnsi="Times"/>
          <w:color w:val="000000" w:themeColor="text1"/>
          <w:szCs w:val="22"/>
        </w:rPr>
        <w:t xml:space="preserve">: a) Optimal fishing effort </w:t>
      </w:r>
      <w:r w:rsidR="00CB7DCC">
        <w:rPr>
          <w:rFonts w:ascii="Times" w:hAnsi="Times"/>
          <w:color w:val="000000" w:themeColor="text1"/>
          <w:szCs w:val="22"/>
        </w:rPr>
        <w:t xml:space="preserve">quota </w:t>
      </w:r>
      <w:r w:rsidRPr="00A92138">
        <w:rPr>
          <w:rFonts w:ascii="Times" w:hAnsi="Times"/>
          <w:color w:val="000000" w:themeColor="text1"/>
          <w:szCs w:val="22"/>
        </w:rPr>
        <w:t xml:space="preserve">given stock status B/BMSY; b) Optimal enforcement effort given stock status; and c) </w:t>
      </w:r>
      <w:r w:rsidR="00F92CA9">
        <w:rPr>
          <w:rFonts w:ascii="Times" w:hAnsi="Times"/>
          <w:color w:val="000000" w:themeColor="text1"/>
          <w:szCs w:val="22"/>
        </w:rPr>
        <w:t>illegal</w:t>
      </w:r>
      <w:r w:rsidRPr="00A92138">
        <w:rPr>
          <w:rFonts w:ascii="Times" w:hAnsi="Times"/>
          <w:color w:val="000000" w:themeColor="text1"/>
          <w:szCs w:val="22"/>
        </w:rPr>
        <w:t xml:space="preserve"> fishing effort</w:t>
      </w:r>
      <w:r w:rsidR="00CB7DCC">
        <w:rPr>
          <w:rFonts w:ascii="Times" w:hAnsi="Times"/>
          <w:color w:val="000000" w:themeColor="text1"/>
          <w:szCs w:val="22"/>
        </w:rPr>
        <w:t xml:space="preserve"> response</w:t>
      </w:r>
      <w:r w:rsidRPr="00A92138">
        <w:rPr>
          <w:rFonts w:ascii="Times" w:hAnsi="Times"/>
          <w:color w:val="000000" w:themeColor="text1"/>
          <w:szCs w:val="22"/>
        </w:rPr>
        <w:t xml:space="preserve"> given stock status</w:t>
      </w:r>
      <w:r w:rsidR="00CB7DCC">
        <w:rPr>
          <w:rFonts w:ascii="Times" w:hAnsi="Times"/>
          <w:color w:val="000000" w:themeColor="text1"/>
          <w:szCs w:val="22"/>
        </w:rPr>
        <w:t xml:space="preserve">; d) </w:t>
      </w:r>
      <w:r w:rsidR="00F92CA9">
        <w:rPr>
          <w:rFonts w:ascii="Times" w:hAnsi="Times"/>
          <w:color w:val="000000" w:themeColor="text1"/>
          <w:szCs w:val="22"/>
        </w:rPr>
        <w:t>enforcement effort necessary to eliminate illegal fishing; and e) cost differential between optimal enforcement effort and enforcement effort necessary to eliminate illegal fishing</w:t>
      </w:r>
      <w:r w:rsidRPr="00A92138">
        <w:rPr>
          <w:rFonts w:ascii="Times" w:hAnsi="Times"/>
          <w:color w:val="000000" w:themeColor="text1"/>
          <w:szCs w:val="22"/>
        </w:rPr>
        <w:t xml:space="preserve">. The </w:t>
      </w:r>
      <w:del w:id="189" w:author="Gavin McDonald" w:date="2015-12-21T12:46:00Z">
        <w:r w:rsidRPr="00A92138" w:rsidDel="003D42B2">
          <w:rPr>
            <w:rFonts w:ascii="Times" w:hAnsi="Times"/>
            <w:color w:val="000000" w:themeColor="text1"/>
            <w:szCs w:val="22"/>
          </w:rPr>
          <w:delText xml:space="preserve">industry </w:delText>
        </w:r>
      </w:del>
      <w:ins w:id="190" w:author="Gavin McDonald" w:date="2015-12-21T12:46:00Z">
        <w:r w:rsidR="003D42B2">
          <w:rPr>
            <w:rFonts w:ascii="Times" w:hAnsi="Times"/>
            <w:color w:val="000000" w:themeColor="text1"/>
            <w:szCs w:val="22"/>
          </w:rPr>
          <w:t>stakeholder</w:t>
        </w:r>
        <w:r w:rsidR="003D42B2" w:rsidRPr="00A92138">
          <w:rPr>
            <w:rFonts w:ascii="Times" w:hAnsi="Times"/>
            <w:color w:val="000000" w:themeColor="text1"/>
            <w:szCs w:val="22"/>
          </w:rPr>
          <w:t xml:space="preserve"> </w:t>
        </w:r>
      </w:ins>
      <w:r w:rsidRPr="00A92138">
        <w:rPr>
          <w:rFonts w:ascii="Times" w:hAnsi="Times"/>
          <w:color w:val="000000" w:themeColor="text1"/>
          <w:szCs w:val="22"/>
        </w:rPr>
        <w:t>archetypes are defined as 1) fishing only; 2) dive tourism only; and 3) fishing and dive tourism</w:t>
      </w:r>
      <w:r w:rsidR="0015249F">
        <w:rPr>
          <w:rFonts w:ascii="Times" w:hAnsi="Times"/>
          <w:color w:val="000000" w:themeColor="text1"/>
          <w:szCs w:val="22"/>
        </w:rPr>
        <w:t>.</w:t>
      </w:r>
    </w:p>
    <w:p w14:paraId="234D55C9" w14:textId="26C9314B" w:rsidR="00BA1057" w:rsidRDefault="00BA1057" w:rsidP="00BA1057">
      <w:pPr>
        <w:keepNext/>
        <w:rPr>
          <w:rFonts w:ascii="Times" w:hAnsi="Times"/>
          <w:color w:val="000000" w:themeColor="text1"/>
          <w:szCs w:val="22"/>
        </w:rPr>
      </w:pPr>
    </w:p>
    <w:p w14:paraId="718F0011" w14:textId="752AB568" w:rsidR="008C4510" w:rsidRPr="006F1A07" w:rsidRDefault="00AC2695" w:rsidP="00BA1057">
      <w:pPr>
        <w:keepNext/>
        <w:rPr>
          <w:rFonts w:ascii="Times" w:hAnsi="Times"/>
          <w:b/>
          <w:color w:val="000000" w:themeColor="text1"/>
          <w:szCs w:val="22"/>
        </w:rPr>
      </w:pPr>
      <w:r>
        <w:rPr>
          <w:rFonts w:ascii="Times" w:hAnsi="Times" w:cs="Times"/>
          <w:noProof/>
          <w:color w:val="auto"/>
          <w:sz w:val="31"/>
          <w:szCs w:val="31"/>
        </w:rPr>
        <w:drawing>
          <wp:inline distT="0" distB="0" distL="0" distR="0" wp14:anchorId="182BA042" wp14:editId="770D67A2">
            <wp:extent cx="5943600" cy="34590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9061"/>
                    </a:xfrm>
                    <a:prstGeom prst="rect">
                      <a:avLst/>
                    </a:prstGeom>
                    <a:noFill/>
                    <a:ln>
                      <a:noFill/>
                    </a:ln>
                  </pic:spPr>
                </pic:pic>
              </a:graphicData>
            </a:graphic>
          </wp:inline>
        </w:drawing>
      </w:r>
    </w:p>
    <w:p w14:paraId="42F2A41F" w14:textId="77777777" w:rsidR="008C4510" w:rsidRPr="00A92138" w:rsidRDefault="008C4510" w:rsidP="00BA1057">
      <w:pPr>
        <w:keepNext/>
        <w:rPr>
          <w:rFonts w:ascii="Times" w:hAnsi="Times"/>
          <w:color w:val="000000" w:themeColor="text1"/>
          <w:szCs w:val="22"/>
        </w:rPr>
      </w:pPr>
      <w:bookmarkStart w:id="191" w:name="_GoBack"/>
      <w:bookmarkEnd w:id="191"/>
    </w:p>
    <w:p w14:paraId="68E0B9F0" w14:textId="5F44D866" w:rsidR="00BA1057" w:rsidRPr="00BA1057" w:rsidRDefault="00BA1057" w:rsidP="00BA1057">
      <w:pPr>
        <w:pStyle w:val="Caption"/>
        <w:rPr>
          <w:rFonts w:ascii="Times" w:hAnsi="Times"/>
          <w:b w:val="0"/>
          <w:color w:val="000000" w:themeColor="text1"/>
          <w:sz w:val="22"/>
          <w:szCs w:val="22"/>
        </w:rPr>
      </w:pPr>
      <w:bookmarkStart w:id="192" w:name="_Ref282773158"/>
      <w:r w:rsidRPr="00BA1057">
        <w:rPr>
          <w:rFonts w:ascii="Times" w:hAnsi="Times"/>
          <w:b w:val="0"/>
          <w:color w:val="000000" w:themeColor="text1"/>
          <w:sz w:val="22"/>
          <w:szCs w:val="22"/>
        </w:rPr>
        <w:t xml:space="preserve">Figure </w:t>
      </w:r>
      <w:r w:rsidR="008A4D62">
        <w:rPr>
          <w:rFonts w:ascii="Times" w:hAnsi="Times"/>
          <w:b w:val="0"/>
          <w:color w:val="000000" w:themeColor="text1"/>
          <w:sz w:val="22"/>
          <w:szCs w:val="22"/>
        </w:rPr>
        <w:fldChar w:fldCharType="begin"/>
      </w:r>
      <w:r w:rsidR="008A4D62">
        <w:rPr>
          <w:rFonts w:ascii="Times" w:hAnsi="Times"/>
          <w:b w:val="0"/>
          <w:color w:val="000000" w:themeColor="text1"/>
          <w:sz w:val="22"/>
          <w:szCs w:val="22"/>
        </w:rPr>
        <w:instrText xml:space="preserve"> SEQ Figure \* ARABIC </w:instrText>
      </w:r>
      <w:r w:rsidR="008A4D62">
        <w:rPr>
          <w:rFonts w:ascii="Times" w:hAnsi="Times"/>
          <w:b w:val="0"/>
          <w:color w:val="000000" w:themeColor="text1"/>
          <w:sz w:val="22"/>
          <w:szCs w:val="22"/>
        </w:rPr>
        <w:fldChar w:fldCharType="separate"/>
      </w:r>
      <w:r w:rsidR="008A4D62">
        <w:rPr>
          <w:rFonts w:ascii="Times" w:hAnsi="Times"/>
          <w:b w:val="0"/>
          <w:noProof/>
          <w:color w:val="000000" w:themeColor="text1"/>
          <w:sz w:val="22"/>
          <w:szCs w:val="22"/>
        </w:rPr>
        <w:t>3</w:t>
      </w:r>
      <w:r w:rsidR="008A4D62">
        <w:rPr>
          <w:rFonts w:ascii="Times" w:hAnsi="Times"/>
          <w:b w:val="0"/>
          <w:color w:val="000000" w:themeColor="text1"/>
          <w:sz w:val="22"/>
          <w:szCs w:val="22"/>
        </w:rPr>
        <w:fldChar w:fldCharType="end"/>
      </w:r>
      <w:bookmarkEnd w:id="192"/>
      <w:r w:rsidRPr="00BA1057">
        <w:rPr>
          <w:rFonts w:ascii="Times" w:hAnsi="Times"/>
          <w:b w:val="0"/>
          <w:color w:val="000000" w:themeColor="text1"/>
          <w:sz w:val="22"/>
          <w:szCs w:val="22"/>
        </w:rPr>
        <w:t xml:space="preserve">: Net present value (NPV) of social planner cost and </w:t>
      </w:r>
      <w:r w:rsidR="00072237">
        <w:rPr>
          <w:rFonts w:ascii="Times" w:hAnsi="Times"/>
          <w:b w:val="0"/>
          <w:color w:val="000000" w:themeColor="text1"/>
          <w:sz w:val="22"/>
          <w:szCs w:val="22"/>
        </w:rPr>
        <w:t xml:space="preserve">financing </w:t>
      </w:r>
      <w:r w:rsidRPr="00BA1057">
        <w:rPr>
          <w:rFonts w:ascii="Times" w:hAnsi="Times"/>
          <w:b w:val="0"/>
          <w:color w:val="000000" w:themeColor="text1"/>
          <w:sz w:val="22"/>
          <w:szCs w:val="22"/>
        </w:rPr>
        <w:t xml:space="preserve">revenue streams over a </w:t>
      </w:r>
      <w:r w:rsidR="009B18DF">
        <w:rPr>
          <w:rFonts w:ascii="Times" w:hAnsi="Times"/>
          <w:b w:val="0"/>
          <w:color w:val="000000" w:themeColor="text1"/>
          <w:sz w:val="22"/>
          <w:szCs w:val="22"/>
        </w:rPr>
        <w:t>twenty</w:t>
      </w:r>
      <w:r w:rsidRPr="00BA1057">
        <w:rPr>
          <w:rFonts w:ascii="Times" w:hAnsi="Times"/>
          <w:b w:val="0"/>
          <w:color w:val="000000" w:themeColor="text1"/>
          <w:sz w:val="22"/>
          <w:szCs w:val="22"/>
        </w:rPr>
        <w:t xml:space="preserve">-year time horizon for various starting stock statuses </w:t>
      </w:r>
      <w:r w:rsidR="00EA17E2">
        <w:rPr>
          <w:rFonts w:ascii="Times" w:hAnsi="Times"/>
          <w:b w:val="0"/>
          <w:color w:val="000000" w:themeColor="text1"/>
          <w:sz w:val="22"/>
          <w:szCs w:val="22"/>
        </w:rPr>
        <w:t>(v</w:t>
      </w:r>
      <w:r w:rsidR="00264F5B">
        <w:rPr>
          <w:rFonts w:ascii="Times" w:hAnsi="Times"/>
          <w:b w:val="0"/>
          <w:color w:val="000000" w:themeColor="text1"/>
          <w:sz w:val="22"/>
          <w:szCs w:val="22"/>
        </w:rPr>
        <w:t xml:space="preserve">alues are scaled to the NPV of </w:t>
      </w:r>
      <w:r w:rsidR="001C5B6F">
        <w:rPr>
          <w:rFonts w:ascii="Times" w:hAnsi="Times"/>
          <w:b w:val="0"/>
          <w:color w:val="000000" w:themeColor="text1"/>
          <w:sz w:val="22"/>
          <w:szCs w:val="22"/>
        </w:rPr>
        <w:t xml:space="preserve">the maximum </w:t>
      </w:r>
      <w:r w:rsidR="00264F5B">
        <w:rPr>
          <w:rFonts w:ascii="Times" w:hAnsi="Times"/>
          <w:b w:val="0"/>
          <w:color w:val="000000" w:themeColor="text1"/>
          <w:sz w:val="22"/>
          <w:szCs w:val="22"/>
        </w:rPr>
        <w:t>enforcement cost</w:t>
      </w:r>
      <w:r w:rsidR="001C5B6F">
        <w:rPr>
          <w:rFonts w:ascii="Times" w:hAnsi="Times"/>
          <w:b w:val="0"/>
          <w:color w:val="000000" w:themeColor="text1"/>
          <w:sz w:val="22"/>
          <w:szCs w:val="22"/>
        </w:rPr>
        <w:t xml:space="preserve"> for that particular archetype</w:t>
      </w:r>
      <w:r w:rsidR="00EA17E2">
        <w:rPr>
          <w:rFonts w:ascii="Times" w:hAnsi="Times"/>
          <w:b w:val="0"/>
          <w:color w:val="000000" w:themeColor="text1"/>
          <w:sz w:val="22"/>
          <w:szCs w:val="22"/>
        </w:rPr>
        <w:t>)</w:t>
      </w:r>
      <w:r w:rsidR="00264F5B">
        <w:rPr>
          <w:rFonts w:ascii="Times" w:hAnsi="Times"/>
          <w:b w:val="0"/>
          <w:color w:val="000000" w:themeColor="text1"/>
          <w:sz w:val="22"/>
          <w:szCs w:val="22"/>
        </w:rPr>
        <w:t xml:space="preserve">. </w:t>
      </w:r>
      <w:r w:rsidRPr="00BA1057">
        <w:rPr>
          <w:rFonts w:ascii="Times" w:hAnsi="Times"/>
          <w:b w:val="0"/>
          <w:color w:val="000000" w:themeColor="text1"/>
          <w:sz w:val="22"/>
          <w:szCs w:val="22"/>
        </w:rPr>
        <w:t xml:space="preserve">The </w:t>
      </w:r>
      <w:del w:id="193" w:author="Gavin McDonald" w:date="2015-12-21T12:46:00Z">
        <w:r w:rsidRPr="00BA1057" w:rsidDel="003D42B2">
          <w:rPr>
            <w:rFonts w:ascii="Times" w:hAnsi="Times"/>
            <w:b w:val="0"/>
            <w:color w:val="000000" w:themeColor="text1"/>
            <w:sz w:val="22"/>
            <w:szCs w:val="22"/>
          </w:rPr>
          <w:delText xml:space="preserve">industry </w:delText>
        </w:r>
      </w:del>
      <w:ins w:id="194" w:author="Gavin McDonald" w:date="2015-12-21T12:46:00Z">
        <w:r w:rsidR="003D42B2">
          <w:rPr>
            <w:rFonts w:ascii="Times" w:hAnsi="Times"/>
            <w:b w:val="0"/>
            <w:color w:val="000000" w:themeColor="text1"/>
            <w:sz w:val="22"/>
            <w:szCs w:val="22"/>
          </w:rPr>
          <w:t>stakeholder</w:t>
        </w:r>
        <w:r w:rsidR="003D42B2" w:rsidRPr="00BA1057">
          <w:rPr>
            <w:rFonts w:ascii="Times" w:hAnsi="Times"/>
            <w:b w:val="0"/>
            <w:color w:val="000000" w:themeColor="text1"/>
            <w:sz w:val="22"/>
            <w:szCs w:val="22"/>
          </w:rPr>
          <w:t xml:space="preserve"> </w:t>
        </w:r>
      </w:ins>
      <w:r w:rsidRPr="00BA1057">
        <w:rPr>
          <w:rFonts w:ascii="Times" w:hAnsi="Times"/>
          <w:b w:val="0"/>
          <w:color w:val="000000" w:themeColor="text1"/>
          <w:sz w:val="22"/>
          <w:szCs w:val="22"/>
        </w:rPr>
        <w:t>archetypes are defined as 1) fishing only; 2) dive tourism only; and 3) fishing and dive tourism.</w:t>
      </w:r>
    </w:p>
    <w:p w14:paraId="104A15B1" w14:textId="6E9284E5" w:rsidR="00BA1057" w:rsidRDefault="00541F2B" w:rsidP="00BA1057">
      <w:pPr>
        <w:keepNext/>
        <w:rPr>
          <w:rFonts w:ascii="Times" w:hAnsi="Times"/>
          <w:color w:val="000000" w:themeColor="text1"/>
          <w:szCs w:val="22"/>
        </w:rPr>
      </w:pPr>
      <w:r>
        <w:rPr>
          <w:rFonts w:ascii="Times" w:hAnsi="Times" w:cs="Times"/>
          <w:noProof/>
          <w:color w:val="auto"/>
          <w:sz w:val="31"/>
          <w:szCs w:val="31"/>
        </w:rPr>
        <w:lastRenderedPageBreak/>
        <w:drawing>
          <wp:inline distT="0" distB="0" distL="0" distR="0" wp14:anchorId="425B7E06" wp14:editId="5307A93D">
            <wp:extent cx="5943600" cy="3730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0532"/>
                    </a:xfrm>
                    <a:prstGeom prst="rect">
                      <a:avLst/>
                    </a:prstGeom>
                    <a:noFill/>
                    <a:ln>
                      <a:noFill/>
                    </a:ln>
                  </pic:spPr>
                </pic:pic>
              </a:graphicData>
            </a:graphic>
          </wp:inline>
        </w:drawing>
      </w:r>
    </w:p>
    <w:p w14:paraId="57B4CFC1" w14:textId="77777777" w:rsidR="00AE119A" w:rsidRPr="00A92138" w:rsidRDefault="00AE119A" w:rsidP="00BA1057">
      <w:pPr>
        <w:keepNext/>
        <w:rPr>
          <w:rFonts w:ascii="Times" w:hAnsi="Times"/>
          <w:color w:val="000000" w:themeColor="text1"/>
          <w:szCs w:val="22"/>
        </w:rPr>
      </w:pPr>
    </w:p>
    <w:p w14:paraId="052ED131" w14:textId="45CDB61C" w:rsidR="00BA1057" w:rsidRPr="00BA1057" w:rsidRDefault="00BA1057" w:rsidP="00BA1057">
      <w:pPr>
        <w:pStyle w:val="Caption"/>
        <w:rPr>
          <w:rFonts w:ascii="Times" w:hAnsi="Times"/>
          <w:b w:val="0"/>
          <w:color w:val="000000" w:themeColor="text1"/>
          <w:sz w:val="22"/>
          <w:szCs w:val="22"/>
        </w:rPr>
      </w:pPr>
      <w:bookmarkStart w:id="195" w:name="_Ref282773846"/>
      <w:r w:rsidRPr="00BA1057">
        <w:rPr>
          <w:rFonts w:ascii="Times" w:hAnsi="Times"/>
          <w:b w:val="0"/>
          <w:color w:val="000000" w:themeColor="text1"/>
          <w:sz w:val="22"/>
          <w:szCs w:val="22"/>
        </w:rPr>
        <w:t xml:space="preserve">Figure </w:t>
      </w:r>
      <w:r w:rsidR="008A4D62">
        <w:rPr>
          <w:rFonts w:ascii="Times" w:hAnsi="Times"/>
          <w:b w:val="0"/>
          <w:color w:val="000000" w:themeColor="text1"/>
          <w:sz w:val="22"/>
          <w:szCs w:val="22"/>
        </w:rPr>
        <w:fldChar w:fldCharType="begin"/>
      </w:r>
      <w:r w:rsidR="008A4D62">
        <w:rPr>
          <w:rFonts w:ascii="Times" w:hAnsi="Times"/>
          <w:b w:val="0"/>
          <w:color w:val="000000" w:themeColor="text1"/>
          <w:sz w:val="22"/>
          <w:szCs w:val="22"/>
        </w:rPr>
        <w:instrText xml:space="preserve"> SEQ Figure \* ARABIC </w:instrText>
      </w:r>
      <w:r w:rsidR="008A4D62">
        <w:rPr>
          <w:rFonts w:ascii="Times" w:hAnsi="Times"/>
          <w:b w:val="0"/>
          <w:color w:val="000000" w:themeColor="text1"/>
          <w:sz w:val="22"/>
          <w:szCs w:val="22"/>
        </w:rPr>
        <w:fldChar w:fldCharType="separate"/>
      </w:r>
      <w:r w:rsidR="008A4D62">
        <w:rPr>
          <w:rFonts w:ascii="Times" w:hAnsi="Times"/>
          <w:b w:val="0"/>
          <w:noProof/>
          <w:color w:val="000000" w:themeColor="text1"/>
          <w:sz w:val="22"/>
          <w:szCs w:val="22"/>
        </w:rPr>
        <w:t>4</w:t>
      </w:r>
      <w:r w:rsidR="008A4D62">
        <w:rPr>
          <w:rFonts w:ascii="Times" w:hAnsi="Times"/>
          <w:b w:val="0"/>
          <w:color w:val="000000" w:themeColor="text1"/>
          <w:sz w:val="22"/>
          <w:szCs w:val="22"/>
        </w:rPr>
        <w:fldChar w:fldCharType="end"/>
      </w:r>
      <w:bookmarkEnd w:id="195"/>
      <w:r w:rsidRPr="00BA1057">
        <w:rPr>
          <w:rFonts w:ascii="Times" w:hAnsi="Times"/>
          <w:b w:val="0"/>
          <w:color w:val="000000" w:themeColor="text1"/>
          <w:sz w:val="22"/>
          <w:szCs w:val="22"/>
        </w:rPr>
        <w:t xml:space="preserve">: </w:t>
      </w:r>
      <w:r w:rsidR="00E72EFE">
        <w:rPr>
          <w:rFonts w:ascii="Times" w:hAnsi="Times"/>
          <w:b w:val="0"/>
          <w:color w:val="000000" w:themeColor="text1"/>
          <w:sz w:val="22"/>
          <w:szCs w:val="22"/>
        </w:rPr>
        <w:t>B</w:t>
      </w:r>
      <w:r w:rsidRPr="00BA1057">
        <w:rPr>
          <w:rFonts w:ascii="Times" w:hAnsi="Times"/>
          <w:b w:val="0"/>
          <w:color w:val="000000" w:themeColor="text1"/>
          <w:sz w:val="22"/>
          <w:szCs w:val="22"/>
        </w:rPr>
        <w:t xml:space="preserve">reak-even point for each archetype. The </w:t>
      </w:r>
      <w:del w:id="196" w:author="Gavin McDonald" w:date="2015-12-21T12:46:00Z">
        <w:r w:rsidRPr="00BA1057" w:rsidDel="003D42B2">
          <w:rPr>
            <w:rFonts w:ascii="Times" w:hAnsi="Times"/>
            <w:b w:val="0"/>
            <w:color w:val="000000" w:themeColor="text1"/>
            <w:sz w:val="22"/>
            <w:szCs w:val="22"/>
          </w:rPr>
          <w:delText xml:space="preserve">industry </w:delText>
        </w:r>
      </w:del>
      <w:ins w:id="197" w:author="Gavin McDonald" w:date="2015-12-21T12:46:00Z">
        <w:r w:rsidR="003D42B2">
          <w:rPr>
            <w:rFonts w:ascii="Times" w:hAnsi="Times"/>
            <w:b w:val="0"/>
            <w:color w:val="000000" w:themeColor="text1"/>
            <w:sz w:val="22"/>
            <w:szCs w:val="22"/>
          </w:rPr>
          <w:t>stakeholder</w:t>
        </w:r>
        <w:r w:rsidR="003D42B2" w:rsidRPr="00BA1057">
          <w:rPr>
            <w:rFonts w:ascii="Times" w:hAnsi="Times"/>
            <w:b w:val="0"/>
            <w:color w:val="000000" w:themeColor="text1"/>
            <w:sz w:val="22"/>
            <w:szCs w:val="22"/>
          </w:rPr>
          <w:t xml:space="preserve"> </w:t>
        </w:r>
      </w:ins>
      <w:r w:rsidRPr="00BA1057">
        <w:rPr>
          <w:rFonts w:ascii="Times" w:hAnsi="Times"/>
          <w:b w:val="0"/>
          <w:color w:val="000000" w:themeColor="text1"/>
          <w:sz w:val="22"/>
          <w:szCs w:val="22"/>
        </w:rPr>
        <w:t>archetypes are defined as 1) fishing only; 2) dive tourism only; and 3) fishing and dive tourism.</w:t>
      </w:r>
    </w:p>
    <w:p w14:paraId="3E298545" w14:textId="20D61FB1" w:rsidR="00A1048A" w:rsidRDefault="00D621C7" w:rsidP="00BA1057">
      <w:pPr>
        <w:pStyle w:val="Caption"/>
        <w:rPr>
          <w:rFonts w:ascii="Times" w:hAnsi="Times"/>
          <w:b w:val="0"/>
          <w:color w:val="000000" w:themeColor="text1"/>
          <w:sz w:val="22"/>
          <w:szCs w:val="22"/>
        </w:rPr>
      </w:pPr>
      <w:bookmarkStart w:id="198" w:name="_Ref282869824"/>
      <w:r>
        <w:rPr>
          <w:rFonts w:ascii="Times" w:hAnsi="Times" w:cs="Times"/>
          <w:noProof/>
          <w:color w:val="auto"/>
          <w:sz w:val="31"/>
          <w:szCs w:val="31"/>
        </w:rPr>
        <w:drawing>
          <wp:inline distT="0" distB="0" distL="0" distR="0" wp14:anchorId="1351CFD4" wp14:editId="630EC747">
            <wp:extent cx="5943600" cy="369128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1288"/>
                    </a:xfrm>
                    <a:prstGeom prst="rect">
                      <a:avLst/>
                    </a:prstGeom>
                    <a:noFill/>
                    <a:ln>
                      <a:noFill/>
                    </a:ln>
                  </pic:spPr>
                </pic:pic>
              </a:graphicData>
            </a:graphic>
          </wp:inline>
        </w:drawing>
      </w:r>
    </w:p>
    <w:p w14:paraId="5B195C5F" w14:textId="7B3F535A" w:rsidR="000C35B5" w:rsidRDefault="00BA1057" w:rsidP="000C35B5">
      <w:pPr>
        <w:pStyle w:val="Caption"/>
        <w:rPr>
          <w:rFonts w:ascii="Times" w:hAnsi="Times"/>
          <w:b w:val="0"/>
          <w:color w:val="000000" w:themeColor="text1"/>
          <w:sz w:val="22"/>
          <w:szCs w:val="22"/>
        </w:rPr>
      </w:pPr>
      <w:r w:rsidRPr="00BA1057">
        <w:rPr>
          <w:rFonts w:ascii="Times" w:hAnsi="Times"/>
          <w:b w:val="0"/>
          <w:color w:val="000000" w:themeColor="text1"/>
          <w:sz w:val="22"/>
          <w:szCs w:val="22"/>
        </w:rPr>
        <w:lastRenderedPageBreak/>
        <w:t xml:space="preserve">Figure </w:t>
      </w:r>
      <w:r w:rsidR="008A4D62">
        <w:rPr>
          <w:rFonts w:ascii="Times" w:hAnsi="Times"/>
          <w:b w:val="0"/>
          <w:color w:val="000000" w:themeColor="text1"/>
          <w:sz w:val="22"/>
          <w:szCs w:val="22"/>
        </w:rPr>
        <w:fldChar w:fldCharType="begin"/>
      </w:r>
      <w:r w:rsidR="008A4D62">
        <w:rPr>
          <w:rFonts w:ascii="Times" w:hAnsi="Times"/>
          <w:b w:val="0"/>
          <w:color w:val="000000" w:themeColor="text1"/>
          <w:sz w:val="22"/>
          <w:szCs w:val="22"/>
        </w:rPr>
        <w:instrText xml:space="preserve"> SEQ Figure \* ARABIC </w:instrText>
      </w:r>
      <w:r w:rsidR="008A4D62">
        <w:rPr>
          <w:rFonts w:ascii="Times" w:hAnsi="Times"/>
          <w:b w:val="0"/>
          <w:color w:val="000000" w:themeColor="text1"/>
          <w:sz w:val="22"/>
          <w:szCs w:val="22"/>
        </w:rPr>
        <w:fldChar w:fldCharType="separate"/>
      </w:r>
      <w:r w:rsidR="008A4D62">
        <w:rPr>
          <w:rFonts w:ascii="Times" w:hAnsi="Times"/>
          <w:b w:val="0"/>
          <w:noProof/>
          <w:color w:val="000000" w:themeColor="text1"/>
          <w:sz w:val="22"/>
          <w:szCs w:val="22"/>
        </w:rPr>
        <w:t>5</w:t>
      </w:r>
      <w:r w:rsidR="008A4D62">
        <w:rPr>
          <w:rFonts w:ascii="Times" w:hAnsi="Times"/>
          <w:b w:val="0"/>
          <w:color w:val="000000" w:themeColor="text1"/>
          <w:sz w:val="22"/>
          <w:szCs w:val="22"/>
        </w:rPr>
        <w:fldChar w:fldCharType="end"/>
      </w:r>
      <w:bookmarkEnd w:id="198"/>
      <w:r w:rsidRPr="00BA1057">
        <w:rPr>
          <w:rFonts w:ascii="Times" w:hAnsi="Times"/>
          <w:b w:val="0"/>
          <w:color w:val="000000" w:themeColor="text1"/>
          <w:sz w:val="22"/>
          <w:szCs w:val="22"/>
        </w:rPr>
        <w:t xml:space="preserve">: </w:t>
      </w:r>
      <w:r w:rsidR="000C35B5">
        <w:rPr>
          <w:rFonts w:ascii="Times" w:hAnsi="Times"/>
          <w:b w:val="0"/>
          <w:color w:val="000000" w:themeColor="text1"/>
          <w:sz w:val="22"/>
          <w:szCs w:val="22"/>
        </w:rPr>
        <w:t>Archetype 1 sensitivity analysis for financing mechanisms</w:t>
      </w:r>
      <w:r w:rsidR="00411B31">
        <w:rPr>
          <w:rFonts w:ascii="Times" w:hAnsi="Times"/>
          <w:b w:val="0"/>
          <w:color w:val="000000" w:themeColor="text1"/>
          <w:sz w:val="22"/>
          <w:szCs w:val="22"/>
        </w:rPr>
        <w:t xml:space="preserve"> (fishing industry only)</w:t>
      </w:r>
      <w:r w:rsidR="000C35B5">
        <w:rPr>
          <w:rFonts w:ascii="Times" w:hAnsi="Times"/>
          <w:b w:val="0"/>
          <w:color w:val="000000" w:themeColor="text1"/>
          <w:sz w:val="22"/>
          <w:szCs w:val="22"/>
        </w:rPr>
        <w:t xml:space="preserve">. </w:t>
      </w:r>
      <w:r w:rsidRPr="00BA1057">
        <w:rPr>
          <w:rFonts w:ascii="Times" w:hAnsi="Times"/>
          <w:b w:val="0"/>
          <w:color w:val="000000" w:themeColor="text1"/>
          <w:sz w:val="22"/>
          <w:szCs w:val="22"/>
        </w:rPr>
        <w:t xml:space="preserve">a) Industry NPV </w:t>
      </w:r>
      <w:r w:rsidR="000C35B5">
        <w:rPr>
          <w:rFonts w:ascii="Times" w:hAnsi="Times"/>
          <w:b w:val="0"/>
          <w:color w:val="000000" w:themeColor="text1"/>
          <w:sz w:val="22"/>
          <w:szCs w:val="22"/>
        </w:rPr>
        <w:t>versus Landings Tax; b) Break-even point versus Landings Tax; c) Industry NPV versus Enforcement Fine; d) Break-even point versus Enforcement Fine; e) Industry NPV versus Tourism Tax; f) Break-even point versus Tourism Tax; g) Industry NPV versus License Fee; and h) Break-even point versus License Fee.</w:t>
      </w:r>
    </w:p>
    <w:p w14:paraId="077084CD" w14:textId="7358EDC6" w:rsidR="000C35B5" w:rsidRDefault="00D621C7" w:rsidP="000C35B5">
      <w:r>
        <w:rPr>
          <w:rFonts w:ascii="Times" w:hAnsi="Times" w:cs="Times"/>
          <w:noProof/>
          <w:color w:val="auto"/>
          <w:sz w:val="31"/>
          <w:szCs w:val="31"/>
        </w:rPr>
        <w:drawing>
          <wp:inline distT="0" distB="0" distL="0" distR="0" wp14:anchorId="1FCEEF81" wp14:editId="7EFD4520">
            <wp:extent cx="5943600" cy="369128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91288"/>
                    </a:xfrm>
                    <a:prstGeom prst="rect">
                      <a:avLst/>
                    </a:prstGeom>
                    <a:noFill/>
                    <a:ln>
                      <a:noFill/>
                    </a:ln>
                  </pic:spPr>
                </pic:pic>
              </a:graphicData>
            </a:graphic>
          </wp:inline>
        </w:drawing>
      </w:r>
    </w:p>
    <w:p w14:paraId="44A9AFE9" w14:textId="77777777" w:rsidR="00001423" w:rsidRDefault="00001423" w:rsidP="000C35B5"/>
    <w:p w14:paraId="4FC48909" w14:textId="4BAE5985" w:rsidR="000C35B5" w:rsidRDefault="000C35B5" w:rsidP="000C35B5">
      <w:pPr>
        <w:pStyle w:val="Caption"/>
        <w:rPr>
          <w:rFonts w:ascii="Times" w:hAnsi="Times"/>
          <w:b w:val="0"/>
          <w:color w:val="000000" w:themeColor="text1"/>
          <w:sz w:val="22"/>
          <w:szCs w:val="22"/>
        </w:rPr>
      </w:pPr>
      <w:r w:rsidRPr="00BA1057">
        <w:rPr>
          <w:rFonts w:ascii="Times" w:hAnsi="Times"/>
          <w:b w:val="0"/>
          <w:color w:val="000000" w:themeColor="text1"/>
          <w:sz w:val="22"/>
          <w:szCs w:val="22"/>
        </w:rPr>
        <w:t xml:space="preserve">Figure </w:t>
      </w:r>
      <w:r w:rsidR="008A4D62">
        <w:rPr>
          <w:rFonts w:ascii="Times" w:hAnsi="Times"/>
          <w:b w:val="0"/>
          <w:color w:val="000000" w:themeColor="text1"/>
          <w:sz w:val="22"/>
          <w:szCs w:val="22"/>
        </w:rPr>
        <w:fldChar w:fldCharType="begin"/>
      </w:r>
      <w:r w:rsidR="008A4D62">
        <w:rPr>
          <w:rFonts w:ascii="Times" w:hAnsi="Times"/>
          <w:b w:val="0"/>
          <w:color w:val="000000" w:themeColor="text1"/>
          <w:sz w:val="22"/>
          <w:szCs w:val="22"/>
        </w:rPr>
        <w:instrText xml:space="preserve"> SEQ Figure \* ARABIC </w:instrText>
      </w:r>
      <w:r w:rsidR="008A4D62">
        <w:rPr>
          <w:rFonts w:ascii="Times" w:hAnsi="Times"/>
          <w:b w:val="0"/>
          <w:color w:val="000000" w:themeColor="text1"/>
          <w:sz w:val="22"/>
          <w:szCs w:val="22"/>
        </w:rPr>
        <w:fldChar w:fldCharType="separate"/>
      </w:r>
      <w:r w:rsidR="008A4D62">
        <w:rPr>
          <w:rFonts w:ascii="Times" w:hAnsi="Times"/>
          <w:b w:val="0"/>
          <w:noProof/>
          <w:color w:val="000000" w:themeColor="text1"/>
          <w:sz w:val="22"/>
          <w:szCs w:val="22"/>
        </w:rPr>
        <w:t>6</w:t>
      </w:r>
      <w:r w:rsidR="008A4D62">
        <w:rPr>
          <w:rFonts w:ascii="Times" w:hAnsi="Times"/>
          <w:b w:val="0"/>
          <w:color w:val="000000" w:themeColor="text1"/>
          <w:sz w:val="22"/>
          <w:szCs w:val="22"/>
        </w:rPr>
        <w:fldChar w:fldCharType="end"/>
      </w:r>
      <w:r w:rsidRPr="00BA1057">
        <w:rPr>
          <w:rFonts w:ascii="Times" w:hAnsi="Times"/>
          <w:b w:val="0"/>
          <w:color w:val="000000" w:themeColor="text1"/>
          <w:sz w:val="22"/>
          <w:szCs w:val="22"/>
        </w:rPr>
        <w:t xml:space="preserve">: </w:t>
      </w:r>
      <w:r>
        <w:rPr>
          <w:rFonts w:ascii="Times" w:hAnsi="Times"/>
          <w:b w:val="0"/>
          <w:color w:val="000000" w:themeColor="text1"/>
          <w:sz w:val="22"/>
          <w:szCs w:val="22"/>
        </w:rPr>
        <w:t>Archetype 2 sensitivity analysis for financing mechanisms</w:t>
      </w:r>
      <w:r w:rsidR="00411B31">
        <w:rPr>
          <w:rFonts w:ascii="Times" w:hAnsi="Times"/>
          <w:b w:val="0"/>
          <w:color w:val="000000" w:themeColor="text1"/>
          <w:sz w:val="22"/>
          <w:szCs w:val="22"/>
        </w:rPr>
        <w:t xml:space="preserve"> (tourism industry only)</w:t>
      </w:r>
      <w:r>
        <w:rPr>
          <w:rFonts w:ascii="Times" w:hAnsi="Times"/>
          <w:b w:val="0"/>
          <w:color w:val="000000" w:themeColor="text1"/>
          <w:sz w:val="22"/>
          <w:szCs w:val="22"/>
        </w:rPr>
        <w:t xml:space="preserve">. </w:t>
      </w:r>
      <w:r w:rsidRPr="00BA1057">
        <w:rPr>
          <w:rFonts w:ascii="Times" w:hAnsi="Times"/>
          <w:b w:val="0"/>
          <w:color w:val="000000" w:themeColor="text1"/>
          <w:sz w:val="22"/>
          <w:szCs w:val="22"/>
        </w:rPr>
        <w:t xml:space="preserve">a) Industry NPV </w:t>
      </w:r>
      <w:r>
        <w:rPr>
          <w:rFonts w:ascii="Times" w:hAnsi="Times"/>
          <w:b w:val="0"/>
          <w:color w:val="000000" w:themeColor="text1"/>
          <w:sz w:val="22"/>
          <w:szCs w:val="22"/>
        </w:rPr>
        <w:t>versus Landings Tax; b) Break-even point versus Landings Tax; c) Industry NPV versus Enforcement Fine; d) Break-even point versus Enforcement Fine; e) Industry NPV versus Tourism Tax; f) Break-even point versus Tourism Tax; g) Industry NPV versus License Fee; and h) Break-even point versus License Fee.</w:t>
      </w:r>
    </w:p>
    <w:p w14:paraId="28AD2027" w14:textId="57E41ED4" w:rsidR="003F1984" w:rsidRDefault="00D621C7" w:rsidP="003F1984">
      <w:r>
        <w:rPr>
          <w:rFonts w:ascii="Times" w:hAnsi="Times" w:cs="Times"/>
          <w:noProof/>
          <w:color w:val="auto"/>
          <w:sz w:val="31"/>
          <w:szCs w:val="31"/>
        </w:rPr>
        <w:lastRenderedPageBreak/>
        <w:drawing>
          <wp:inline distT="0" distB="0" distL="0" distR="0" wp14:anchorId="67979737" wp14:editId="6740B23D">
            <wp:extent cx="5943600" cy="3691288"/>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91288"/>
                    </a:xfrm>
                    <a:prstGeom prst="rect">
                      <a:avLst/>
                    </a:prstGeom>
                    <a:noFill/>
                    <a:ln>
                      <a:noFill/>
                    </a:ln>
                  </pic:spPr>
                </pic:pic>
              </a:graphicData>
            </a:graphic>
          </wp:inline>
        </w:drawing>
      </w:r>
    </w:p>
    <w:p w14:paraId="704767C1" w14:textId="77777777" w:rsidR="003F1984" w:rsidRPr="003F1984" w:rsidRDefault="003F1984" w:rsidP="003F1984"/>
    <w:p w14:paraId="41CA0633" w14:textId="24B94FB6" w:rsidR="000C35B5" w:rsidRDefault="000C35B5" w:rsidP="000C35B5">
      <w:pPr>
        <w:pStyle w:val="Caption"/>
        <w:rPr>
          <w:rFonts w:ascii="Times" w:hAnsi="Times"/>
          <w:b w:val="0"/>
          <w:color w:val="000000" w:themeColor="text1"/>
          <w:sz w:val="22"/>
          <w:szCs w:val="22"/>
        </w:rPr>
      </w:pPr>
      <w:bookmarkStart w:id="199" w:name="_Ref285783886"/>
      <w:r w:rsidRPr="00BA1057">
        <w:rPr>
          <w:rFonts w:ascii="Times" w:hAnsi="Times"/>
          <w:b w:val="0"/>
          <w:color w:val="000000" w:themeColor="text1"/>
          <w:sz w:val="22"/>
          <w:szCs w:val="22"/>
        </w:rPr>
        <w:t xml:space="preserve">Figure </w:t>
      </w:r>
      <w:r w:rsidR="008A4D62">
        <w:rPr>
          <w:rFonts w:ascii="Times" w:hAnsi="Times"/>
          <w:b w:val="0"/>
          <w:color w:val="000000" w:themeColor="text1"/>
          <w:sz w:val="22"/>
          <w:szCs w:val="22"/>
        </w:rPr>
        <w:fldChar w:fldCharType="begin"/>
      </w:r>
      <w:r w:rsidR="008A4D62">
        <w:rPr>
          <w:rFonts w:ascii="Times" w:hAnsi="Times"/>
          <w:b w:val="0"/>
          <w:color w:val="000000" w:themeColor="text1"/>
          <w:sz w:val="22"/>
          <w:szCs w:val="22"/>
        </w:rPr>
        <w:instrText xml:space="preserve"> SEQ Figure \* ARABIC </w:instrText>
      </w:r>
      <w:r w:rsidR="008A4D62">
        <w:rPr>
          <w:rFonts w:ascii="Times" w:hAnsi="Times"/>
          <w:b w:val="0"/>
          <w:color w:val="000000" w:themeColor="text1"/>
          <w:sz w:val="22"/>
          <w:szCs w:val="22"/>
        </w:rPr>
        <w:fldChar w:fldCharType="separate"/>
      </w:r>
      <w:r w:rsidR="008A4D62">
        <w:rPr>
          <w:rFonts w:ascii="Times" w:hAnsi="Times"/>
          <w:b w:val="0"/>
          <w:noProof/>
          <w:color w:val="000000" w:themeColor="text1"/>
          <w:sz w:val="22"/>
          <w:szCs w:val="22"/>
        </w:rPr>
        <w:t>7</w:t>
      </w:r>
      <w:r w:rsidR="008A4D62">
        <w:rPr>
          <w:rFonts w:ascii="Times" w:hAnsi="Times"/>
          <w:b w:val="0"/>
          <w:color w:val="000000" w:themeColor="text1"/>
          <w:sz w:val="22"/>
          <w:szCs w:val="22"/>
        </w:rPr>
        <w:fldChar w:fldCharType="end"/>
      </w:r>
      <w:bookmarkEnd w:id="199"/>
      <w:r w:rsidRPr="00BA1057">
        <w:rPr>
          <w:rFonts w:ascii="Times" w:hAnsi="Times"/>
          <w:b w:val="0"/>
          <w:color w:val="000000" w:themeColor="text1"/>
          <w:sz w:val="22"/>
          <w:szCs w:val="22"/>
        </w:rPr>
        <w:t xml:space="preserve">: </w:t>
      </w:r>
      <w:r>
        <w:rPr>
          <w:rFonts w:ascii="Times" w:hAnsi="Times"/>
          <w:b w:val="0"/>
          <w:color w:val="000000" w:themeColor="text1"/>
          <w:sz w:val="22"/>
          <w:szCs w:val="22"/>
        </w:rPr>
        <w:t>Archetype 3 sensitivity analysis for financing mechanisms</w:t>
      </w:r>
      <w:r w:rsidR="00411B31">
        <w:rPr>
          <w:rFonts w:ascii="Times" w:hAnsi="Times"/>
          <w:b w:val="0"/>
          <w:color w:val="000000" w:themeColor="text1"/>
          <w:sz w:val="22"/>
          <w:szCs w:val="22"/>
        </w:rPr>
        <w:t xml:space="preserve"> (fishing and tourism industries)</w:t>
      </w:r>
      <w:r>
        <w:rPr>
          <w:rFonts w:ascii="Times" w:hAnsi="Times"/>
          <w:b w:val="0"/>
          <w:color w:val="000000" w:themeColor="text1"/>
          <w:sz w:val="22"/>
          <w:szCs w:val="22"/>
        </w:rPr>
        <w:t xml:space="preserve">. </w:t>
      </w:r>
      <w:r w:rsidRPr="00BA1057">
        <w:rPr>
          <w:rFonts w:ascii="Times" w:hAnsi="Times"/>
          <w:b w:val="0"/>
          <w:color w:val="000000" w:themeColor="text1"/>
          <w:sz w:val="22"/>
          <w:szCs w:val="22"/>
        </w:rPr>
        <w:t xml:space="preserve">a) Industry NPV </w:t>
      </w:r>
      <w:r>
        <w:rPr>
          <w:rFonts w:ascii="Times" w:hAnsi="Times"/>
          <w:b w:val="0"/>
          <w:color w:val="000000" w:themeColor="text1"/>
          <w:sz w:val="22"/>
          <w:szCs w:val="22"/>
        </w:rPr>
        <w:t>versus Landings Tax; b) Break-even point versus Landings Tax; c) Industry NPV versus Enforcement Fine; d) Break-even point versus Enforcement Fine; e) Industry NPV versus Tourism Tax; f) Break-even point versus Tourism Tax; g) Industry NPV versus License Fee; and h) Break-even point versus License Fee.</w:t>
      </w:r>
    </w:p>
    <w:p w14:paraId="558AF25B" w14:textId="06CD60AB" w:rsidR="00B91601" w:rsidRPr="0042728D" w:rsidRDefault="00B91601" w:rsidP="00B91601">
      <w:pPr>
        <w:spacing w:line="240" w:lineRule="auto"/>
        <w:contextualSpacing/>
        <w:rPr>
          <w:rFonts w:ascii="Times" w:hAnsi="Times" w:cs="Times New Roman"/>
          <w:b/>
          <w:color w:val="000000" w:themeColor="text1"/>
          <w:szCs w:val="22"/>
        </w:rPr>
      </w:pPr>
      <w:r>
        <w:rPr>
          <w:rFonts w:ascii="Times" w:hAnsi="Times" w:cs="Times New Roman"/>
          <w:b/>
          <w:color w:val="000000" w:themeColor="text1"/>
          <w:szCs w:val="22"/>
        </w:rPr>
        <w:t>9.0</w:t>
      </w:r>
      <w:r>
        <w:rPr>
          <w:rFonts w:ascii="Times" w:hAnsi="Times" w:cs="Times New Roman"/>
          <w:b/>
          <w:color w:val="000000" w:themeColor="text1"/>
          <w:szCs w:val="22"/>
        </w:rPr>
        <w:tab/>
      </w:r>
      <w:r w:rsidR="00EF77AB">
        <w:rPr>
          <w:rFonts w:ascii="Times" w:hAnsi="Times" w:cs="Times New Roman"/>
          <w:b/>
          <w:color w:val="000000" w:themeColor="text1"/>
          <w:szCs w:val="22"/>
        </w:rPr>
        <w:t>Appendix</w:t>
      </w:r>
    </w:p>
    <w:p w14:paraId="4E8080D2" w14:textId="77777777" w:rsidR="00B91601" w:rsidRDefault="00B91601" w:rsidP="00B91601">
      <w:pPr>
        <w:spacing w:line="240" w:lineRule="auto"/>
        <w:contextualSpacing/>
        <w:rPr>
          <w:rFonts w:ascii="Times" w:hAnsi="Times" w:cs="Times New Roman"/>
          <w:i/>
          <w:color w:val="000000" w:themeColor="text1"/>
          <w:szCs w:val="22"/>
        </w:rPr>
      </w:pPr>
    </w:p>
    <w:p w14:paraId="32DAEA7B" w14:textId="1816F9F7" w:rsidR="00B91601" w:rsidRPr="00A92138" w:rsidRDefault="00B91601" w:rsidP="00B91601">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9.1</w:t>
      </w:r>
      <w:r>
        <w:rPr>
          <w:rFonts w:ascii="Times" w:hAnsi="Times" w:cs="Times New Roman"/>
          <w:i/>
          <w:color w:val="000000" w:themeColor="text1"/>
          <w:szCs w:val="22"/>
        </w:rPr>
        <w:tab/>
      </w:r>
      <w:r w:rsidR="00774DDB">
        <w:rPr>
          <w:rFonts w:ascii="Times" w:hAnsi="Times" w:cs="Times New Roman"/>
          <w:i/>
          <w:color w:val="000000" w:themeColor="text1"/>
          <w:szCs w:val="22"/>
        </w:rPr>
        <w:t xml:space="preserve">A1 - </w:t>
      </w:r>
      <w:r>
        <w:rPr>
          <w:rFonts w:ascii="Times" w:hAnsi="Times" w:cs="Times New Roman"/>
          <w:i/>
          <w:color w:val="000000" w:themeColor="text1"/>
          <w:szCs w:val="22"/>
        </w:rPr>
        <w:t xml:space="preserve">Estimation of </w:t>
      </w:r>
      <w:r w:rsidRPr="00A92138">
        <w:rPr>
          <w:rFonts w:ascii="Times" w:hAnsi="Times" w:cs="Times New Roman"/>
          <w:i/>
          <w:color w:val="000000" w:themeColor="text1"/>
          <w:szCs w:val="22"/>
        </w:rPr>
        <w:t>Model Parameters</w:t>
      </w:r>
    </w:p>
    <w:p w14:paraId="136243A2" w14:textId="77777777" w:rsidR="00B91601" w:rsidRDefault="00B91601" w:rsidP="00B91601">
      <w:pPr>
        <w:spacing w:line="240" w:lineRule="auto"/>
        <w:contextualSpacing/>
        <w:rPr>
          <w:rFonts w:ascii="Times" w:hAnsi="Times" w:cs="Times New Roman"/>
          <w:color w:val="000000" w:themeColor="text1"/>
          <w:szCs w:val="22"/>
        </w:rPr>
      </w:pPr>
    </w:p>
    <w:p w14:paraId="3BC95440" w14:textId="164D54B9" w:rsidR="00B91601" w:rsidRPr="00986301" w:rsidRDefault="00B91601" w:rsidP="00B91601">
      <w:pPr>
        <w:spacing w:line="240" w:lineRule="auto"/>
        <w:contextualSpacing/>
        <w:rPr>
          <w:rFonts w:ascii="Times" w:hAnsi="Times"/>
          <w:color w:val="000000" w:themeColor="text1"/>
          <w:szCs w:val="22"/>
        </w:rPr>
      </w:pPr>
      <w:r w:rsidRPr="00A92138">
        <w:rPr>
          <w:rFonts w:ascii="Times" w:hAnsi="Times" w:cs="Times New Roman"/>
          <w:color w:val="000000" w:themeColor="text1"/>
          <w:szCs w:val="22"/>
        </w:rPr>
        <w:t xml:space="preserve">The following </w:t>
      </w:r>
      <w:r>
        <w:rPr>
          <w:rFonts w:ascii="Times" w:hAnsi="Times" w:cs="Times New Roman"/>
          <w:color w:val="000000" w:themeColor="text1"/>
          <w:szCs w:val="22"/>
        </w:rPr>
        <w:t>section provides details on methods used to derive parameters presented in</w:t>
      </w:r>
      <w:r w:rsidRPr="00A92138">
        <w:rPr>
          <w:rFonts w:ascii="Times" w:hAnsi="Times" w:cs="Times New Roman"/>
          <w:color w:val="000000" w:themeColor="text1"/>
          <w:szCs w:val="22"/>
        </w:rPr>
        <w:t xml:space="preserve"> </w:t>
      </w:r>
      <w:r w:rsidR="00E56A2B">
        <w:rPr>
          <w:rFonts w:ascii="Times" w:hAnsi="Times" w:cs="Times New Roman"/>
          <w:color w:val="000000" w:themeColor="text1"/>
          <w:szCs w:val="22"/>
        </w:rPr>
        <w:fldChar w:fldCharType="begin"/>
      </w:r>
      <w:r w:rsidR="00E56A2B">
        <w:rPr>
          <w:rFonts w:ascii="Times" w:hAnsi="Times" w:cs="Times New Roman"/>
          <w:color w:val="000000" w:themeColor="text1"/>
          <w:szCs w:val="22"/>
        </w:rPr>
        <w:instrText xml:space="preserve"> REF _Ref288304131 \h </w:instrText>
      </w:r>
      <w:r w:rsidR="00E56A2B">
        <w:rPr>
          <w:rFonts w:ascii="Times" w:hAnsi="Times" w:cs="Times New Roman"/>
          <w:color w:val="000000" w:themeColor="text1"/>
          <w:szCs w:val="22"/>
        </w:rPr>
      </w:r>
      <w:r w:rsidR="00E56A2B">
        <w:rPr>
          <w:rFonts w:ascii="Times" w:hAnsi="Times" w:cs="Times New Roman"/>
          <w:color w:val="000000" w:themeColor="text1"/>
          <w:szCs w:val="22"/>
        </w:rPr>
        <w:fldChar w:fldCharType="separate"/>
      </w:r>
      <w:r w:rsidR="00E56A2B" w:rsidRPr="00A92138">
        <w:rPr>
          <w:rFonts w:ascii="Times" w:hAnsi="Times"/>
          <w:color w:val="000000" w:themeColor="text1"/>
          <w:szCs w:val="22"/>
        </w:rPr>
        <w:t xml:space="preserve">Table </w:t>
      </w:r>
      <w:r w:rsidR="00E56A2B">
        <w:rPr>
          <w:rFonts w:ascii="Times" w:hAnsi="Times"/>
          <w:noProof/>
          <w:color w:val="000000" w:themeColor="text1"/>
          <w:szCs w:val="22"/>
        </w:rPr>
        <w:t>1</w:t>
      </w:r>
      <w:r w:rsidR="00E56A2B">
        <w:rPr>
          <w:rFonts w:ascii="Times" w:hAnsi="Times" w:cs="Times New Roman"/>
          <w:color w:val="000000" w:themeColor="text1"/>
          <w:szCs w:val="22"/>
        </w:rPr>
        <w:fldChar w:fldCharType="end"/>
      </w:r>
      <w:r w:rsidR="00E56A2B">
        <w:rPr>
          <w:rFonts w:ascii="Times" w:hAnsi="Times" w:cs="Times New Roman"/>
          <w:color w:val="000000" w:themeColor="text1"/>
          <w:szCs w:val="22"/>
        </w:rPr>
        <w:t>.</w:t>
      </w:r>
    </w:p>
    <w:p w14:paraId="35B1F025" w14:textId="77777777" w:rsidR="00B91601" w:rsidRPr="00A92138" w:rsidRDefault="00B91601" w:rsidP="00B91601">
      <w:pPr>
        <w:spacing w:line="240" w:lineRule="auto"/>
        <w:contextualSpacing/>
        <w:rPr>
          <w:rFonts w:ascii="Times" w:hAnsi="Times" w:cs="Times New Roman"/>
          <w:color w:val="000000" w:themeColor="text1"/>
          <w:szCs w:val="22"/>
        </w:rPr>
      </w:pPr>
    </w:p>
    <w:p w14:paraId="06568D91" w14:textId="77777777" w:rsidR="00B91601" w:rsidRPr="00A92138" w:rsidRDefault="00B91601" w:rsidP="00B91601">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 xml:space="preserve">9.1.1   </w:t>
      </w:r>
      <w:r w:rsidRPr="00A92138">
        <w:rPr>
          <w:rFonts w:ascii="Times" w:hAnsi="Times" w:cs="Times New Roman"/>
          <w:i/>
          <w:color w:val="000000" w:themeColor="text1"/>
          <w:szCs w:val="22"/>
        </w:rPr>
        <w:t xml:space="preserve"> Carrying Capacity (K)</w:t>
      </w:r>
    </w:p>
    <w:p w14:paraId="4181AA26" w14:textId="77777777" w:rsidR="00B91601" w:rsidRPr="00A92138" w:rsidRDefault="00B91601" w:rsidP="00B91601">
      <w:pPr>
        <w:spacing w:line="240" w:lineRule="auto"/>
        <w:contextualSpacing/>
        <w:rPr>
          <w:rFonts w:ascii="Times" w:hAnsi="Times" w:cs="Times New Roman"/>
          <w:color w:val="000000" w:themeColor="text1"/>
          <w:szCs w:val="22"/>
        </w:rPr>
      </w:pPr>
    </w:p>
    <w:p w14:paraId="26694FAB" w14:textId="7A29E99C" w:rsidR="00B91601" w:rsidRPr="00A92138" w:rsidRDefault="00B91601" w:rsidP="00B91601">
      <w:pPr>
        <w:spacing w:line="240" w:lineRule="auto"/>
        <w:contextualSpacing/>
        <w:rPr>
          <w:rFonts w:ascii="Times" w:hAnsi="Times" w:cs="Times New Roman"/>
          <w:color w:val="000000" w:themeColor="text1"/>
          <w:szCs w:val="22"/>
        </w:rPr>
      </w:pPr>
      <w:r w:rsidRPr="00A92138">
        <w:rPr>
          <w:rFonts w:ascii="Times" w:hAnsi="Times" w:cs="Times New Roman"/>
          <w:color w:val="000000" w:themeColor="text1"/>
          <w:szCs w:val="22"/>
        </w:rPr>
        <w:t xml:space="preserve">Information from the </w:t>
      </w:r>
      <w:r>
        <w:rPr>
          <w:rFonts w:ascii="Times" w:hAnsi="Times" w:cs="Times New Roman"/>
          <w:color w:val="000000" w:themeColor="text1"/>
          <w:szCs w:val="22"/>
        </w:rPr>
        <w:t xml:space="preserve">Barbuda spiny </w:t>
      </w:r>
      <w:r w:rsidRPr="00A92138">
        <w:rPr>
          <w:rFonts w:ascii="Times" w:hAnsi="Times" w:cs="Times New Roman"/>
          <w:color w:val="000000" w:themeColor="text1"/>
          <w:szCs w:val="22"/>
        </w:rPr>
        <w:t>lobster fishery was used to estimate the carrying capacity</w:t>
      </w:r>
      <w:r>
        <w:rPr>
          <w:rFonts w:ascii="Times" w:hAnsi="Times" w:cs="Times New Roman"/>
          <w:color w:val="000000" w:themeColor="text1"/>
          <w:szCs w:val="22"/>
        </w:rPr>
        <w:t xml:space="preserve"> (</w:t>
      </w:r>
      <w:r w:rsidRPr="009842E1">
        <w:rPr>
          <w:rFonts w:ascii="Times" w:hAnsi="Times" w:cs="Times New Roman"/>
          <w:i/>
          <w:color w:val="000000" w:themeColor="text1"/>
          <w:szCs w:val="22"/>
        </w:rPr>
        <w:t>K</w:t>
      </w:r>
      <w:r>
        <w:rPr>
          <w:rFonts w:ascii="Times" w:hAnsi="Times" w:cs="Times New Roman"/>
          <w:color w:val="000000" w:themeColor="text1"/>
          <w:szCs w:val="22"/>
        </w:rPr>
        <w:t>)</w:t>
      </w:r>
      <w:r w:rsidRPr="00A92138">
        <w:rPr>
          <w:rFonts w:ascii="Times" w:hAnsi="Times" w:cs="Times New Roman"/>
          <w:color w:val="000000" w:themeColor="text1"/>
          <w:szCs w:val="22"/>
        </w:rPr>
        <w:t xml:space="preserve"> for a small-scale lobster fishery. </w:t>
      </w:r>
      <w:r>
        <w:rPr>
          <w:rFonts w:ascii="Times" w:hAnsi="Times" w:cs="Times New Roman"/>
          <w:color w:val="000000" w:themeColor="text1"/>
          <w:szCs w:val="22"/>
        </w:rPr>
        <w:t xml:space="preserve">At the time of the last assessment, it was determined that </w:t>
      </w:r>
      <w:r w:rsidRPr="00A92138">
        <w:rPr>
          <w:rFonts w:ascii="Times" w:hAnsi="Times" w:cs="Times New Roman"/>
          <w:color w:val="000000" w:themeColor="text1"/>
          <w:szCs w:val="22"/>
        </w:rPr>
        <w:t>the Barbuda lobster fis</w:t>
      </w:r>
      <w:r>
        <w:rPr>
          <w:rFonts w:ascii="Times" w:hAnsi="Times" w:cs="Times New Roman"/>
          <w:color w:val="000000" w:themeColor="text1"/>
          <w:szCs w:val="22"/>
        </w:rPr>
        <w:t xml:space="preserve">hery was being harvested at a sustainable level, </w:t>
      </w:r>
      <w:r w:rsidRPr="00A92138">
        <w:rPr>
          <w:rFonts w:ascii="Times" w:hAnsi="Times" w:cs="Times New Roman"/>
          <w:color w:val="000000" w:themeColor="text1"/>
          <w:szCs w:val="22"/>
        </w:rPr>
        <w:t>(</w:t>
      </w:r>
      <w:proofErr w:type="spellStart"/>
      <w:r>
        <w:rPr>
          <w:rFonts w:ascii="Times" w:hAnsi="Times" w:cs="Times New Roman"/>
          <w:color w:val="000000" w:themeColor="text1"/>
          <w:szCs w:val="22"/>
        </w:rPr>
        <w:t>Horsfeld</w:t>
      </w:r>
      <w:proofErr w:type="spellEnd"/>
      <w:r>
        <w:rPr>
          <w:rFonts w:ascii="Times" w:hAnsi="Times" w:cs="Times New Roman"/>
          <w:color w:val="000000" w:themeColor="text1"/>
          <w:szCs w:val="22"/>
        </w:rPr>
        <w:t xml:space="preserve"> et al. 2013). </w:t>
      </w:r>
      <w:r w:rsidR="00F91F41">
        <w:rPr>
          <w:rFonts w:ascii="Times" w:hAnsi="Times" w:cs="Times New Roman"/>
          <w:color w:val="000000" w:themeColor="text1"/>
          <w:szCs w:val="22"/>
        </w:rPr>
        <w:t>Thus</w:t>
      </w:r>
      <w:r>
        <w:rPr>
          <w:rFonts w:ascii="Times" w:hAnsi="Times" w:cs="Times New Roman"/>
          <w:color w:val="000000" w:themeColor="text1"/>
          <w:szCs w:val="22"/>
        </w:rPr>
        <w:t>, a</w:t>
      </w:r>
      <w:r w:rsidRPr="00A92138">
        <w:rPr>
          <w:rFonts w:ascii="Times" w:hAnsi="Times" w:cs="Times New Roman"/>
          <w:color w:val="000000" w:themeColor="text1"/>
          <w:szCs w:val="22"/>
        </w:rPr>
        <w:t xml:space="preserve">nnual landings were assumed to equal </w:t>
      </w:r>
      <w:r w:rsidRPr="00AD4F79">
        <w:rPr>
          <w:rFonts w:ascii="Times" w:hAnsi="Times" w:cs="Times New Roman"/>
          <w:i/>
          <w:color w:val="000000" w:themeColor="text1"/>
          <w:szCs w:val="22"/>
        </w:rPr>
        <w:t>MSY</w:t>
      </w:r>
      <w:r>
        <w:rPr>
          <w:rFonts w:ascii="Times" w:hAnsi="Times" w:cs="Times New Roman"/>
          <w:color w:val="000000" w:themeColor="text1"/>
          <w:szCs w:val="22"/>
        </w:rPr>
        <w:t>. D</w:t>
      </w:r>
      <w:r w:rsidRPr="00A92138">
        <w:rPr>
          <w:rFonts w:ascii="Times" w:hAnsi="Times" w:cs="Times New Roman"/>
          <w:color w:val="000000" w:themeColor="text1"/>
          <w:szCs w:val="22"/>
        </w:rPr>
        <w:t>ata on total annual landings</w:t>
      </w:r>
      <w:r>
        <w:rPr>
          <w:rFonts w:ascii="Times" w:hAnsi="Times" w:cs="Times New Roman"/>
          <w:color w:val="000000" w:themeColor="text1"/>
          <w:szCs w:val="22"/>
        </w:rPr>
        <w:t xml:space="preserve"> in the Barbuda lobster fishery were not available, but an</w:t>
      </w:r>
      <w:r w:rsidRPr="00A92138">
        <w:rPr>
          <w:rFonts w:ascii="Times" w:hAnsi="Times" w:cs="Times New Roman"/>
          <w:color w:val="000000" w:themeColor="text1"/>
          <w:szCs w:val="22"/>
        </w:rPr>
        <w:t xml:space="preserve"> approximation of total annual landings was calculated using known fishery parameters</w:t>
      </w:r>
      <w:r>
        <w:rPr>
          <w:rFonts w:ascii="Times" w:hAnsi="Times" w:cs="Times New Roman"/>
          <w:color w:val="000000" w:themeColor="text1"/>
          <w:szCs w:val="22"/>
        </w:rPr>
        <w:t xml:space="preserve"> from </w:t>
      </w:r>
      <w:proofErr w:type="spellStart"/>
      <w:r>
        <w:rPr>
          <w:rFonts w:ascii="Times" w:hAnsi="Times" w:cs="Times New Roman"/>
          <w:color w:val="000000" w:themeColor="text1"/>
          <w:szCs w:val="22"/>
        </w:rPr>
        <w:t>Horsfeld</w:t>
      </w:r>
      <w:proofErr w:type="spellEnd"/>
      <w:r>
        <w:rPr>
          <w:rFonts w:ascii="Times" w:hAnsi="Times" w:cs="Times New Roman"/>
          <w:color w:val="000000" w:themeColor="text1"/>
          <w:szCs w:val="22"/>
        </w:rPr>
        <w:t xml:space="preserve"> et al. 2013</w:t>
      </w:r>
      <w:r w:rsidRPr="00A92138">
        <w:rPr>
          <w:rFonts w:ascii="Times" w:hAnsi="Times" w:cs="Times New Roman"/>
          <w:color w:val="000000" w:themeColor="text1"/>
          <w:szCs w:val="22"/>
        </w:rPr>
        <w:t xml:space="preserve"> </w:t>
      </w:r>
      <w:r w:rsidRPr="00DB0EEF">
        <w:rPr>
          <w:rFonts w:ascii="Times" w:hAnsi="Times" w:cs="Times New Roman"/>
          <w:color w:val="000000" w:themeColor="text1"/>
          <w:szCs w:val="22"/>
        </w:rPr>
        <w:t>(</w:t>
      </w:r>
      <w:r w:rsidR="00DB0EEF" w:rsidRPr="00220804">
        <w:rPr>
          <w:rFonts w:ascii="Times" w:hAnsi="Times" w:cs="Times New Roman"/>
          <w:color w:val="000000" w:themeColor="text1"/>
          <w:szCs w:val="22"/>
        </w:rPr>
        <w:fldChar w:fldCharType="begin"/>
      </w:r>
      <w:r w:rsidR="00DB0EEF" w:rsidRPr="00DB0EEF">
        <w:rPr>
          <w:rFonts w:ascii="Times" w:hAnsi="Times" w:cs="Times New Roman"/>
          <w:color w:val="000000" w:themeColor="text1"/>
          <w:szCs w:val="22"/>
        </w:rPr>
        <w:instrText xml:space="preserve"> REF _Ref283375063 \h  \* MERGEFORMAT </w:instrText>
      </w:r>
      <w:r w:rsidR="00DB0EEF" w:rsidRPr="00220804">
        <w:rPr>
          <w:rFonts w:ascii="Times" w:hAnsi="Times" w:cs="Times New Roman"/>
          <w:color w:val="000000" w:themeColor="text1"/>
          <w:szCs w:val="22"/>
        </w:rPr>
      </w:r>
      <w:r w:rsidR="00DB0EEF" w:rsidRPr="00220804">
        <w:rPr>
          <w:rFonts w:ascii="Times" w:hAnsi="Times" w:cs="Times New Roman"/>
          <w:color w:val="000000" w:themeColor="text1"/>
          <w:szCs w:val="22"/>
        </w:rPr>
        <w:fldChar w:fldCharType="separate"/>
      </w:r>
      <w:r w:rsidR="00DB0EEF" w:rsidRPr="001F273A">
        <w:rPr>
          <w:rFonts w:ascii="Times" w:hAnsi="Times"/>
          <w:color w:val="000000" w:themeColor="text1"/>
          <w:szCs w:val="22"/>
        </w:rPr>
        <w:t xml:space="preserve">Table </w:t>
      </w:r>
      <w:r w:rsidR="00DB0EEF" w:rsidRPr="001F273A">
        <w:rPr>
          <w:rFonts w:ascii="Times" w:hAnsi="Times"/>
          <w:noProof/>
          <w:color w:val="000000" w:themeColor="text1"/>
          <w:szCs w:val="22"/>
        </w:rPr>
        <w:t>3</w:t>
      </w:r>
      <w:r w:rsidR="00DB0EEF" w:rsidRPr="00220804">
        <w:rPr>
          <w:rFonts w:ascii="Times" w:hAnsi="Times" w:cs="Times New Roman"/>
          <w:color w:val="000000" w:themeColor="text1"/>
          <w:szCs w:val="22"/>
        </w:rPr>
        <w:fldChar w:fldCharType="end"/>
      </w:r>
      <w:r w:rsidRPr="00DB0EEF">
        <w:rPr>
          <w:rFonts w:ascii="Times" w:hAnsi="Times" w:cs="Times New Roman"/>
          <w:color w:val="000000" w:themeColor="text1"/>
          <w:szCs w:val="22"/>
        </w:rPr>
        <w:t>):</w:t>
      </w:r>
    </w:p>
    <w:p w14:paraId="3122211F" w14:textId="77777777" w:rsidR="00B91601" w:rsidRPr="00A92138" w:rsidRDefault="00B91601" w:rsidP="00B91601">
      <w:pPr>
        <w:spacing w:line="240" w:lineRule="auto"/>
        <w:contextualSpacing/>
        <w:jc w:val="center"/>
        <w:rPr>
          <w:rFonts w:ascii="Times" w:hAnsi="Times" w:cs="Times New Roman"/>
          <w:color w:val="000000" w:themeColor="text1"/>
          <w:szCs w:val="22"/>
        </w:rPr>
      </w:pPr>
    </w:p>
    <w:p w14:paraId="055D7F7A" w14:textId="34F40E0B" w:rsidR="00B91601" w:rsidRPr="00A92138" w:rsidRDefault="00B91601" w:rsidP="00B91601">
      <w:pPr>
        <w:spacing w:line="240" w:lineRule="auto"/>
        <w:contextualSpacing/>
        <w:rPr>
          <w:rFonts w:ascii="Times" w:hAnsi="Times" w:cs="Times New Roman"/>
          <w:color w:val="000000" w:themeColor="text1"/>
          <w:szCs w:val="22"/>
        </w:rPr>
      </w:pPr>
      <w:r w:rsidRPr="00BA1057">
        <w:rPr>
          <w:rFonts w:ascii="Times" w:hAnsi="Times" w:cs="Times New Roman"/>
          <w:i/>
          <w:color w:val="000000" w:themeColor="text1"/>
          <w:szCs w:val="22"/>
        </w:rPr>
        <w:t>MSY</w:t>
      </w:r>
      <w:r w:rsidRPr="00A92138">
        <w:rPr>
          <w:rFonts w:ascii="Times" w:hAnsi="Times" w:cs="Times New Roman"/>
          <w:i/>
          <w:color w:val="000000" w:themeColor="text1"/>
          <w:szCs w:val="22"/>
        </w:rPr>
        <w:t xml:space="preserve"> = number of vessels * average trips per vessel per year * average catch per trip</w:t>
      </w:r>
      <w:r w:rsidRPr="00A92138">
        <w:rPr>
          <w:rFonts w:ascii="Times" w:hAnsi="Times" w:cs="Times New Roman"/>
          <w:i/>
          <w:color w:val="000000" w:themeColor="text1"/>
          <w:szCs w:val="22"/>
        </w:rPr>
        <w:tab/>
      </w:r>
      <w:r>
        <w:rPr>
          <w:rFonts w:ascii="Times" w:hAnsi="Times" w:cs="Times New Roman"/>
          <w:i/>
          <w:color w:val="000000" w:themeColor="text1"/>
          <w:szCs w:val="22"/>
        </w:rPr>
        <w:t xml:space="preserve">   </w:t>
      </w:r>
      <w:r w:rsidR="009E742D">
        <w:rPr>
          <w:rFonts w:ascii="Times" w:hAnsi="Times" w:cs="Times New Roman"/>
          <w:i/>
          <w:color w:val="000000" w:themeColor="text1"/>
          <w:szCs w:val="22"/>
        </w:rPr>
        <w:t xml:space="preserve">       </w:t>
      </w:r>
      <w:r>
        <w:rPr>
          <w:rFonts w:ascii="Times" w:hAnsi="Times" w:cs="Times New Roman"/>
          <w:i/>
          <w:color w:val="000000" w:themeColor="text1"/>
          <w:szCs w:val="22"/>
        </w:rPr>
        <w:t xml:space="preserve">     </w:t>
      </w:r>
      <w:proofErr w:type="gramStart"/>
      <w:r>
        <w:rPr>
          <w:rFonts w:ascii="Times" w:hAnsi="Times" w:cs="Times New Roman"/>
          <w:i/>
          <w:color w:val="000000" w:themeColor="text1"/>
          <w:szCs w:val="22"/>
        </w:rPr>
        <w:t xml:space="preserve">   </w:t>
      </w:r>
      <w:r w:rsidRPr="00A92138">
        <w:rPr>
          <w:rFonts w:ascii="Times" w:hAnsi="Times" w:cs="Times New Roman"/>
          <w:color w:val="000000" w:themeColor="text1"/>
          <w:szCs w:val="22"/>
        </w:rPr>
        <w:t>(</w:t>
      </w:r>
      <w:proofErr w:type="gramEnd"/>
      <w:r w:rsidR="009E742D">
        <w:rPr>
          <w:rFonts w:ascii="Times" w:hAnsi="Times" w:cs="Times New Roman"/>
          <w:color w:val="000000" w:themeColor="text1"/>
          <w:szCs w:val="22"/>
        </w:rPr>
        <w:t>A</w:t>
      </w:r>
      <w:r w:rsidRPr="00A92138">
        <w:rPr>
          <w:rFonts w:ascii="Times" w:hAnsi="Times" w:cs="Times New Roman"/>
          <w:i/>
          <w:color w:val="000000" w:themeColor="text1"/>
          <w:szCs w:val="22"/>
        </w:rPr>
        <w:t>1</w:t>
      </w:r>
      <w:r w:rsidRPr="00A92138">
        <w:rPr>
          <w:rFonts w:ascii="Times" w:hAnsi="Times" w:cs="Times New Roman"/>
          <w:color w:val="000000" w:themeColor="text1"/>
          <w:szCs w:val="22"/>
        </w:rPr>
        <w:t>)</w:t>
      </w:r>
    </w:p>
    <w:p w14:paraId="6EF01D4C" w14:textId="77777777" w:rsidR="00B91601" w:rsidRPr="00A92138" w:rsidRDefault="00B91601" w:rsidP="00B91601">
      <w:pPr>
        <w:spacing w:line="240" w:lineRule="auto"/>
        <w:contextualSpacing/>
        <w:rPr>
          <w:rFonts w:ascii="Times" w:hAnsi="Times" w:cs="Times New Roman"/>
          <w:color w:val="000000" w:themeColor="text1"/>
          <w:szCs w:val="22"/>
        </w:rPr>
      </w:pPr>
    </w:p>
    <w:p w14:paraId="0CA0CC5F" w14:textId="77777777" w:rsidR="00B91601" w:rsidRPr="00A92138" w:rsidRDefault="00B91601" w:rsidP="00B91601">
      <w:pPr>
        <w:spacing w:line="240" w:lineRule="auto"/>
        <w:contextualSpacing/>
        <w:rPr>
          <w:rFonts w:ascii="Times" w:hAnsi="Times" w:cs="Times New Roman"/>
          <w:i/>
          <w:color w:val="000000" w:themeColor="text1"/>
          <w:szCs w:val="22"/>
        </w:rPr>
      </w:pPr>
      <w:r w:rsidRPr="001F273A">
        <w:rPr>
          <w:rFonts w:ascii="Times" w:hAnsi="Times" w:cs="Times New Roman"/>
          <w:i/>
          <w:color w:val="000000" w:themeColor="text1"/>
          <w:szCs w:val="22"/>
        </w:rPr>
        <w:t>K</w:t>
      </w:r>
      <w:r w:rsidRPr="00A92138">
        <w:rPr>
          <w:rFonts w:ascii="Times" w:hAnsi="Times" w:cs="Times New Roman"/>
          <w:color w:val="000000" w:themeColor="text1"/>
          <w:szCs w:val="22"/>
        </w:rPr>
        <w:t xml:space="preserve"> was </w:t>
      </w:r>
      <w:r>
        <w:rPr>
          <w:rFonts w:ascii="Times" w:hAnsi="Times" w:cs="Times New Roman"/>
          <w:color w:val="000000" w:themeColor="text1"/>
          <w:szCs w:val="22"/>
        </w:rPr>
        <w:t>then</w:t>
      </w:r>
      <w:r w:rsidRPr="00A92138">
        <w:rPr>
          <w:rFonts w:ascii="Times" w:hAnsi="Times" w:cs="Times New Roman"/>
          <w:color w:val="000000" w:themeColor="text1"/>
          <w:szCs w:val="22"/>
        </w:rPr>
        <w:t xml:space="preserve"> calculated using the relationship</w:t>
      </w:r>
      <w:r w:rsidRPr="00A92138">
        <w:rPr>
          <w:rFonts w:ascii="Times" w:hAnsi="Times" w:cs="Times New Roman"/>
          <w:i/>
          <w:color w:val="000000" w:themeColor="text1"/>
          <w:szCs w:val="22"/>
        </w:rPr>
        <w:t>:</w:t>
      </w:r>
    </w:p>
    <w:p w14:paraId="0FCD1163" w14:textId="77777777" w:rsidR="00B91601" w:rsidRPr="00A92138" w:rsidRDefault="00B91601" w:rsidP="00B91601">
      <w:pPr>
        <w:spacing w:line="240" w:lineRule="auto"/>
        <w:contextualSpacing/>
        <w:rPr>
          <w:rFonts w:ascii="Times" w:hAnsi="Times" w:cs="Times New Roman"/>
          <w:i/>
          <w:color w:val="000000" w:themeColor="text1"/>
          <w:szCs w:val="22"/>
        </w:rPr>
      </w:pPr>
    </w:p>
    <w:p w14:paraId="4920B145" w14:textId="11CB85F4" w:rsidR="00B91601" w:rsidRPr="00A92138" w:rsidRDefault="00B91601" w:rsidP="00B91601">
      <w:pPr>
        <w:spacing w:line="240" w:lineRule="auto"/>
        <w:contextualSpacing/>
        <w:jc w:val="both"/>
        <w:rPr>
          <w:rFonts w:ascii="Times" w:hAnsi="Times" w:cs="Times New Roman"/>
          <w:color w:val="000000" w:themeColor="text1"/>
          <w:szCs w:val="22"/>
        </w:rPr>
      </w:pPr>
      <m:oMath>
        <m:r>
          <w:rPr>
            <w:rFonts w:ascii="Cambria Math" w:hAnsi="Cambria Math" w:cs="Times New Roman"/>
            <w:color w:val="000000" w:themeColor="text1"/>
            <w:szCs w:val="22"/>
          </w:rPr>
          <m:t xml:space="preserve">K= </m:t>
        </m:r>
        <m:f>
          <m:fPr>
            <m:ctrlPr>
              <w:rPr>
                <w:rFonts w:ascii="Cambria Math" w:hAnsi="Cambria Math" w:cs="Times New Roman"/>
                <w:i/>
                <w:color w:val="000000" w:themeColor="text1"/>
                <w:szCs w:val="22"/>
              </w:rPr>
            </m:ctrlPr>
          </m:fPr>
          <m:num>
            <m:r>
              <w:rPr>
                <w:rFonts w:ascii="Cambria Math" w:hAnsi="Cambria Math" w:cs="Times New Roman"/>
                <w:color w:val="000000" w:themeColor="text1"/>
                <w:szCs w:val="22"/>
              </w:rPr>
              <m:t>4MSY</m:t>
            </m:r>
          </m:num>
          <m:den>
            <m:r>
              <w:rPr>
                <w:rFonts w:ascii="Cambria Math" w:hAnsi="Cambria Math" w:cs="Times New Roman"/>
                <w:color w:val="000000" w:themeColor="text1"/>
                <w:szCs w:val="22"/>
              </w:rPr>
              <m:t>r</m:t>
            </m:r>
          </m:den>
        </m:f>
      </m:oMath>
      <w:r w:rsidRPr="00A92138">
        <w:rPr>
          <w:rFonts w:ascii="Times" w:hAnsi="Times" w:cs="Times New Roman"/>
          <w:color w:val="000000" w:themeColor="text1"/>
          <w:szCs w:val="22"/>
        </w:rPr>
        <w:tab/>
      </w:r>
      <w:r w:rsidRPr="00A92138">
        <w:rPr>
          <w:rFonts w:ascii="Times" w:hAnsi="Times" w:cs="Times New Roman"/>
          <w:color w:val="000000" w:themeColor="text1"/>
          <w:szCs w:val="22"/>
        </w:rPr>
        <w:tab/>
      </w:r>
      <w:r w:rsidRPr="00A92138">
        <w:rPr>
          <w:rFonts w:ascii="Times" w:hAnsi="Times" w:cs="Times New Roman"/>
          <w:color w:val="000000" w:themeColor="text1"/>
          <w:szCs w:val="22"/>
        </w:rPr>
        <w:tab/>
      </w:r>
      <w:r w:rsidRPr="00A92138">
        <w:rPr>
          <w:rFonts w:ascii="Times" w:hAnsi="Times" w:cs="Times New Roman"/>
          <w:color w:val="000000" w:themeColor="text1"/>
          <w:szCs w:val="22"/>
        </w:rPr>
        <w:tab/>
      </w:r>
      <w:r w:rsidRPr="00A92138">
        <w:rPr>
          <w:rFonts w:ascii="Times" w:hAnsi="Times" w:cs="Times New Roman"/>
          <w:color w:val="000000" w:themeColor="text1"/>
          <w:szCs w:val="22"/>
        </w:rPr>
        <w:tab/>
      </w:r>
      <w:r>
        <w:rPr>
          <w:rFonts w:ascii="Times" w:hAnsi="Times" w:cs="Times New Roman"/>
          <w:color w:val="000000" w:themeColor="text1"/>
          <w:szCs w:val="22"/>
        </w:rPr>
        <w:t xml:space="preserve">  </w:t>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r>
      <w:r>
        <w:rPr>
          <w:rFonts w:ascii="Times" w:hAnsi="Times" w:cs="Times New Roman"/>
          <w:color w:val="000000" w:themeColor="text1"/>
          <w:szCs w:val="22"/>
        </w:rPr>
        <w:tab/>
        <w:t xml:space="preserve">     </w:t>
      </w:r>
      <w:r w:rsidRPr="00A92138">
        <w:rPr>
          <w:rFonts w:ascii="Times" w:hAnsi="Times" w:cs="Times New Roman"/>
          <w:color w:val="000000" w:themeColor="text1"/>
          <w:szCs w:val="22"/>
        </w:rPr>
        <w:t>(</w:t>
      </w:r>
      <w:r w:rsidR="009E742D">
        <w:rPr>
          <w:rFonts w:ascii="Times" w:hAnsi="Times" w:cs="Times New Roman"/>
          <w:color w:val="000000" w:themeColor="text1"/>
          <w:szCs w:val="22"/>
        </w:rPr>
        <w:t>A</w:t>
      </w:r>
      <w:r>
        <w:rPr>
          <w:rFonts w:ascii="Times" w:hAnsi="Times" w:cs="Times New Roman"/>
          <w:i/>
          <w:color w:val="000000" w:themeColor="text1"/>
          <w:szCs w:val="22"/>
        </w:rPr>
        <w:t>2</w:t>
      </w:r>
      <w:r w:rsidRPr="00A92138">
        <w:rPr>
          <w:rFonts w:ascii="Times" w:hAnsi="Times" w:cs="Times New Roman"/>
          <w:color w:val="000000" w:themeColor="text1"/>
          <w:szCs w:val="22"/>
        </w:rPr>
        <w:t>)</w:t>
      </w:r>
    </w:p>
    <w:p w14:paraId="063D87A6" w14:textId="77777777" w:rsidR="00B91601" w:rsidRPr="00A92138" w:rsidRDefault="00B91601" w:rsidP="00B91601">
      <w:pPr>
        <w:spacing w:line="240" w:lineRule="auto"/>
        <w:contextualSpacing/>
        <w:rPr>
          <w:rFonts w:ascii="Times" w:hAnsi="Times" w:cs="Times New Roman"/>
          <w:i/>
          <w:color w:val="000000" w:themeColor="text1"/>
          <w:szCs w:val="22"/>
        </w:rPr>
      </w:pPr>
    </w:p>
    <w:p w14:paraId="0189AE25" w14:textId="77777777" w:rsidR="00B91601" w:rsidRDefault="00B91601" w:rsidP="00B91601">
      <w:pPr>
        <w:spacing w:line="240" w:lineRule="auto"/>
        <w:rPr>
          <w:rFonts w:ascii="Times" w:hAnsi="Times" w:cs="Times New Roman"/>
          <w:i/>
          <w:color w:val="000000" w:themeColor="text1"/>
          <w:szCs w:val="22"/>
        </w:rPr>
      </w:pPr>
    </w:p>
    <w:p w14:paraId="19EA75D2" w14:textId="77777777" w:rsidR="00B91601" w:rsidRPr="00F17C8E" w:rsidRDefault="00B91601" w:rsidP="00B91601">
      <w:pPr>
        <w:spacing w:line="240" w:lineRule="auto"/>
        <w:rPr>
          <w:rFonts w:ascii="Times" w:hAnsi="Times" w:cs="Times New Roman"/>
          <w:i/>
          <w:color w:val="000000" w:themeColor="text1"/>
          <w:szCs w:val="22"/>
        </w:rPr>
      </w:pPr>
      <w:r>
        <w:rPr>
          <w:rFonts w:ascii="Times" w:hAnsi="Times" w:cs="Times New Roman"/>
          <w:i/>
          <w:color w:val="000000" w:themeColor="text1"/>
          <w:szCs w:val="22"/>
        </w:rPr>
        <w:t>9.1.3</w:t>
      </w:r>
      <w:r>
        <w:rPr>
          <w:rFonts w:ascii="Times" w:hAnsi="Times" w:cs="Times New Roman"/>
          <w:color w:val="000000" w:themeColor="text1"/>
          <w:szCs w:val="22"/>
        </w:rPr>
        <w:tab/>
      </w:r>
      <w:r w:rsidRPr="003114E0">
        <w:rPr>
          <w:rFonts w:ascii="Times" w:hAnsi="Times" w:cs="Times New Roman"/>
          <w:i/>
          <w:color w:val="000000" w:themeColor="text1"/>
          <w:szCs w:val="22"/>
        </w:rPr>
        <w:t>Dive Tourism Industry Parameters</w:t>
      </w:r>
    </w:p>
    <w:p w14:paraId="52B6AB7E" w14:textId="77777777" w:rsidR="00B91601" w:rsidRDefault="00B91601" w:rsidP="00B91601">
      <w:pPr>
        <w:spacing w:line="240" w:lineRule="auto"/>
        <w:rPr>
          <w:rFonts w:ascii="Times" w:hAnsi="Times"/>
          <w:color w:val="000000" w:themeColor="text1"/>
          <w:szCs w:val="22"/>
        </w:rPr>
      </w:pPr>
    </w:p>
    <w:p w14:paraId="44DDDA93" w14:textId="42A67F14" w:rsidR="00B91601" w:rsidRDefault="00B91601" w:rsidP="00B91601">
      <w:pPr>
        <w:spacing w:line="240" w:lineRule="auto"/>
        <w:rPr>
          <w:rFonts w:ascii="Times" w:hAnsi="Times" w:cs="Times New Roman"/>
          <w:color w:val="000000" w:themeColor="text1"/>
          <w:szCs w:val="22"/>
        </w:rPr>
      </w:pPr>
      <w:r>
        <w:rPr>
          <w:rFonts w:ascii="Times" w:hAnsi="Times"/>
          <w:color w:val="000000" w:themeColor="text1"/>
          <w:szCs w:val="22"/>
        </w:rPr>
        <w:t xml:space="preserve">Tourism parameters </w:t>
      </w:r>
      <m:oMath>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0</m:t>
            </m:r>
          </m:sub>
        </m:sSub>
      </m:oMath>
      <w:r>
        <w:rPr>
          <w:rFonts w:ascii="Times" w:hAnsi="Times" w:cs="Times New Roman"/>
          <w:color w:val="000000" w:themeColor="text1"/>
          <w:szCs w:val="22"/>
        </w:rPr>
        <w:t xml:space="preserve"> and</w:t>
      </w:r>
      <w:r w:rsidRPr="00A92138">
        <w:rPr>
          <w:rFonts w:ascii="Times" w:hAnsi="Times" w:cs="Times New Roman"/>
          <w:color w:val="000000" w:themeColor="text1"/>
          <w:szCs w:val="22"/>
        </w:rPr>
        <w:t xml:space="preserve"> </w:t>
      </w:r>
      <m:oMath>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1</m:t>
            </m:r>
          </m:sub>
        </m:sSub>
      </m:oMath>
      <w:r>
        <w:rPr>
          <w:rFonts w:ascii="Times" w:hAnsi="Times" w:cs="Times New Roman"/>
          <w:color w:val="000000" w:themeColor="text1"/>
          <w:szCs w:val="22"/>
        </w:rPr>
        <w:t xml:space="preserve"> in Equations </w:t>
      </w:r>
      <w:r w:rsidR="00AE6CA7">
        <w:rPr>
          <w:rFonts w:ascii="Times" w:hAnsi="Times" w:cs="Times New Roman"/>
          <w:color w:val="000000" w:themeColor="text1"/>
          <w:szCs w:val="22"/>
        </w:rPr>
        <w:t xml:space="preserve">2, 3, </w:t>
      </w:r>
      <w:r>
        <w:rPr>
          <w:rFonts w:ascii="Times" w:hAnsi="Times" w:cs="Times New Roman"/>
          <w:color w:val="000000" w:themeColor="text1"/>
          <w:szCs w:val="22"/>
        </w:rPr>
        <w:t xml:space="preserve">and </w:t>
      </w:r>
      <w:r w:rsidR="00AE6CA7">
        <w:rPr>
          <w:rFonts w:ascii="Times" w:hAnsi="Times" w:cs="Times New Roman"/>
          <w:color w:val="000000" w:themeColor="text1"/>
          <w:szCs w:val="22"/>
        </w:rPr>
        <w:t xml:space="preserve">4 </w:t>
      </w:r>
      <w:r>
        <w:rPr>
          <w:rFonts w:ascii="Times" w:hAnsi="Times" w:cs="Times New Roman"/>
          <w:color w:val="000000" w:themeColor="text1"/>
          <w:szCs w:val="22"/>
        </w:rPr>
        <w:t>are taken from Sala et al. 2013</w:t>
      </w:r>
      <w:r w:rsidR="00BE2EA5">
        <w:rPr>
          <w:rFonts w:ascii="Times" w:hAnsi="Times" w:cs="Times New Roman"/>
          <w:color w:val="000000" w:themeColor="text1"/>
          <w:szCs w:val="22"/>
        </w:rPr>
        <w:t>.</w:t>
      </w:r>
      <w:r w:rsidRPr="00A92138">
        <w:rPr>
          <w:rFonts w:ascii="Times" w:hAnsi="Times" w:cs="Times New Roman"/>
          <w:color w:val="000000" w:themeColor="text1"/>
          <w:szCs w:val="22"/>
        </w:rPr>
        <w:t xml:space="preserve"> </w:t>
      </w:r>
      <m:oMath>
        <m:sSub>
          <m:sSubPr>
            <m:ctrlPr>
              <w:rPr>
                <w:rFonts w:ascii="Cambria Math" w:hAnsi="Cambria Math"/>
                <w:i/>
                <w:color w:val="000000" w:themeColor="text1"/>
                <w:szCs w:val="22"/>
              </w:rPr>
            </m:ctrlPr>
          </m:sSubPr>
          <m:e>
            <m:r>
              <w:rPr>
                <w:rFonts w:ascii="Cambria Math" w:hAnsi="Cambria Math"/>
                <w:color w:val="000000" w:themeColor="text1"/>
                <w:szCs w:val="22"/>
              </w:rPr>
              <m:t>α</m:t>
            </m:r>
          </m:e>
          <m:sub>
            <m:r>
              <w:rPr>
                <w:rFonts w:ascii="Cambria Math" w:hAnsi="Cambria Math"/>
                <w:color w:val="000000" w:themeColor="text1"/>
                <w:szCs w:val="22"/>
              </w:rPr>
              <m:t>2</m:t>
            </m:r>
          </m:sub>
        </m:sSub>
      </m:oMath>
      <w:r w:rsidR="00BE2EA5">
        <w:rPr>
          <w:rFonts w:ascii="Times" w:hAnsi="Times" w:cs="Times New Roman"/>
          <w:color w:val="000000" w:themeColor="text1"/>
          <w:szCs w:val="22"/>
        </w:rPr>
        <w:t xml:space="preserve"> is estimated</w:t>
      </w:r>
      <w:r>
        <w:rPr>
          <w:rFonts w:ascii="Times" w:hAnsi="Times" w:cs="Times New Roman"/>
          <w:color w:val="000000" w:themeColor="text1"/>
          <w:szCs w:val="22"/>
        </w:rPr>
        <w:t xml:space="preserve"> by assuming that the maximum possible tourism revenue (generated when the stock is at carrying capacity (</w:t>
      </w:r>
      <w:r w:rsidRPr="00E04C4B">
        <w:rPr>
          <w:rFonts w:ascii="Times" w:hAnsi="Times" w:cs="Times New Roman"/>
          <w:i/>
          <w:color w:val="000000" w:themeColor="text1"/>
          <w:szCs w:val="22"/>
        </w:rPr>
        <w:t>K</w:t>
      </w:r>
      <w:r>
        <w:rPr>
          <w:rFonts w:ascii="Times" w:hAnsi="Times" w:cs="Times New Roman"/>
          <w:color w:val="000000" w:themeColor="text1"/>
          <w:szCs w:val="22"/>
        </w:rPr>
        <w:t xml:space="preserve">)) should be equal to the maximum sustainable fishery revenue (generated when the legal catch is at </w:t>
      </w:r>
      <w:r w:rsidRPr="00E04C4B">
        <w:rPr>
          <w:rFonts w:ascii="Times" w:hAnsi="Times" w:cs="Times New Roman"/>
          <w:i/>
          <w:color w:val="000000" w:themeColor="text1"/>
          <w:szCs w:val="22"/>
        </w:rPr>
        <w:t>MSY</w:t>
      </w:r>
      <w:r>
        <w:rPr>
          <w:rFonts w:ascii="Times" w:hAnsi="Times" w:cs="Times New Roman"/>
          <w:color w:val="000000" w:themeColor="text1"/>
          <w:szCs w:val="22"/>
        </w:rPr>
        <w:t xml:space="preserve">). By making this assumption, the fishing and tourism industries </w:t>
      </w:r>
      <w:r w:rsidR="0014547C">
        <w:rPr>
          <w:rFonts w:ascii="Times" w:hAnsi="Times" w:cs="Times New Roman"/>
          <w:color w:val="000000" w:themeColor="text1"/>
          <w:szCs w:val="22"/>
        </w:rPr>
        <w:t xml:space="preserve">are normalized </w:t>
      </w:r>
      <w:r>
        <w:rPr>
          <w:rFonts w:ascii="Times" w:hAnsi="Times" w:cs="Times New Roman"/>
          <w:color w:val="000000" w:themeColor="text1"/>
          <w:szCs w:val="22"/>
        </w:rPr>
        <w:t>in order to draw more intuitive results from model simulations. No data was available to directly estimate approximate dive tourism revenue in a small-scale fishery setting.</w:t>
      </w:r>
    </w:p>
    <w:p w14:paraId="0E171AD0" w14:textId="77777777" w:rsidR="00B91601" w:rsidRDefault="00B91601" w:rsidP="00B91601">
      <w:pPr>
        <w:spacing w:line="240" w:lineRule="auto"/>
        <w:contextualSpacing/>
        <w:rPr>
          <w:rFonts w:ascii="Times" w:hAnsi="Times" w:cs="Times New Roman"/>
          <w:i/>
          <w:color w:val="000000" w:themeColor="text1"/>
          <w:szCs w:val="22"/>
        </w:rPr>
      </w:pPr>
    </w:p>
    <w:p w14:paraId="276C5623" w14:textId="77777777" w:rsidR="00B91601" w:rsidRPr="00A92138" w:rsidRDefault="00B91601" w:rsidP="00B91601">
      <w:pPr>
        <w:spacing w:line="240" w:lineRule="auto"/>
        <w:contextualSpacing/>
        <w:rPr>
          <w:rFonts w:ascii="Times" w:hAnsi="Times" w:cs="Times New Roman"/>
          <w:i/>
          <w:color w:val="000000" w:themeColor="text1"/>
          <w:szCs w:val="22"/>
        </w:rPr>
      </w:pPr>
      <w:r>
        <w:rPr>
          <w:rFonts w:ascii="Times" w:hAnsi="Times" w:cs="Times New Roman"/>
          <w:i/>
          <w:color w:val="000000" w:themeColor="text1"/>
          <w:szCs w:val="22"/>
        </w:rPr>
        <w:t>9.1.2</w:t>
      </w:r>
      <w:r>
        <w:rPr>
          <w:rFonts w:ascii="Times" w:hAnsi="Times" w:cs="Times New Roman"/>
          <w:i/>
          <w:color w:val="000000" w:themeColor="text1"/>
          <w:szCs w:val="22"/>
        </w:rPr>
        <w:tab/>
      </w:r>
      <w:r w:rsidRPr="00A92138">
        <w:rPr>
          <w:rFonts w:ascii="Times" w:hAnsi="Times" w:cs="Times New Roman"/>
          <w:i/>
          <w:color w:val="000000" w:themeColor="text1"/>
          <w:szCs w:val="22"/>
        </w:rPr>
        <w:t>Detectability of Enforcement</w:t>
      </w:r>
      <w:r>
        <w:rPr>
          <w:rFonts w:ascii="Times" w:hAnsi="Times" w:cs="Times New Roman"/>
          <w:i/>
          <w:color w:val="000000" w:themeColor="text1"/>
          <w:szCs w:val="22"/>
        </w:rPr>
        <w:t xml:space="preserve"> Parameters (</w:t>
      </w:r>
      <w:proofErr w:type="gramStart"/>
      <w:r>
        <w:rPr>
          <w:rFonts w:ascii="Times" w:hAnsi="Times" w:cs="Times New Roman"/>
          <w:i/>
          <w:color w:val="000000" w:themeColor="text1"/>
          <w:szCs w:val="22"/>
        </w:rPr>
        <w:t>a</w:t>
      </w:r>
      <w:proofErr w:type="gramEnd"/>
      <w:r>
        <w:rPr>
          <w:rFonts w:ascii="Times" w:hAnsi="Times" w:cs="Times New Roman"/>
          <w:i/>
          <w:color w:val="000000" w:themeColor="text1"/>
          <w:szCs w:val="22"/>
        </w:rPr>
        <w:t xml:space="preserve"> and b)</w:t>
      </w:r>
    </w:p>
    <w:p w14:paraId="02313584" w14:textId="77777777" w:rsidR="00B91601" w:rsidRPr="00A92138" w:rsidRDefault="00B91601" w:rsidP="00B91601">
      <w:pPr>
        <w:spacing w:line="240" w:lineRule="auto"/>
        <w:contextualSpacing/>
        <w:rPr>
          <w:rFonts w:ascii="Times" w:hAnsi="Times" w:cs="Times New Roman"/>
          <w:i/>
          <w:color w:val="000000" w:themeColor="text1"/>
          <w:szCs w:val="22"/>
        </w:rPr>
      </w:pPr>
    </w:p>
    <w:p w14:paraId="2BAB7C2F" w14:textId="0865EDCC" w:rsidR="00CE11AC" w:rsidRPr="00157639" w:rsidRDefault="00B91601" w:rsidP="00157639">
      <w:pPr>
        <w:spacing w:line="240" w:lineRule="auto"/>
        <w:rPr>
          <w:rFonts w:ascii="Times" w:hAnsi="Times"/>
          <w:color w:val="000000" w:themeColor="text1"/>
          <w:szCs w:val="22"/>
        </w:rPr>
      </w:pPr>
      <w:r w:rsidRPr="00A92138">
        <w:rPr>
          <w:rFonts w:ascii="Times" w:hAnsi="Times"/>
          <w:color w:val="000000" w:themeColor="text1"/>
          <w:szCs w:val="22"/>
        </w:rPr>
        <w:t xml:space="preserve">The shape parameter </w:t>
      </w:r>
      <w:r w:rsidRPr="00A92138">
        <w:rPr>
          <w:rFonts w:ascii="Times" w:hAnsi="Times"/>
          <w:i/>
          <w:color w:val="000000" w:themeColor="text1"/>
          <w:szCs w:val="22"/>
        </w:rPr>
        <w:t>b</w:t>
      </w:r>
      <w:r w:rsidRPr="00A92138">
        <w:rPr>
          <w:rFonts w:ascii="Times" w:hAnsi="Times"/>
          <w:color w:val="000000" w:themeColor="text1"/>
          <w:szCs w:val="22"/>
        </w:rPr>
        <w:t xml:space="preserve"> in Equation </w:t>
      </w:r>
      <w:r w:rsidR="00AE6CA7">
        <w:rPr>
          <w:rFonts w:ascii="Times" w:hAnsi="Times"/>
          <w:color w:val="000000" w:themeColor="text1"/>
          <w:szCs w:val="22"/>
        </w:rPr>
        <w:t>11</w:t>
      </w:r>
      <w:r w:rsidR="00AE6CA7" w:rsidRPr="00A92138">
        <w:rPr>
          <w:rFonts w:ascii="Times" w:hAnsi="Times"/>
          <w:color w:val="000000" w:themeColor="text1"/>
          <w:szCs w:val="22"/>
        </w:rPr>
        <w:t xml:space="preserve"> </w:t>
      </w:r>
      <w:r w:rsidRPr="00A92138">
        <w:rPr>
          <w:rFonts w:ascii="Times" w:hAnsi="Times"/>
          <w:color w:val="000000" w:themeColor="text1"/>
          <w:szCs w:val="22"/>
        </w:rPr>
        <w:t xml:space="preserve">is borrowed from the enforcement detectability of patrol vessels in the Kattegat and Skagerrak </w:t>
      </w:r>
      <w:proofErr w:type="spellStart"/>
      <w:r w:rsidRPr="00A92138">
        <w:rPr>
          <w:rFonts w:ascii="Times" w:hAnsi="Times"/>
          <w:color w:val="000000" w:themeColor="text1"/>
          <w:szCs w:val="22"/>
        </w:rPr>
        <w:t>nephrops</w:t>
      </w:r>
      <w:proofErr w:type="spellEnd"/>
      <w:r w:rsidRPr="00A92138">
        <w:rPr>
          <w:rFonts w:ascii="Times" w:hAnsi="Times"/>
          <w:color w:val="000000" w:themeColor="text1"/>
          <w:szCs w:val="22"/>
        </w:rPr>
        <w:t xml:space="preserve"> fishery (COBECOS 2009). The probability of a patrol ves</w:t>
      </w:r>
      <w:r>
        <w:rPr>
          <w:rFonts w:ascii="Times" w:hAnsi="Times"/>
          <w:color w:val="000000" w:themeColor="text1"/>
          <w:szCs w:val="22"/>
        </w:rPr>
        <w:t>sel detecting illegal fishing was assumed to be</w:t>
      </w:r>
      <w:r w:rsidRPr="00A92138">
        <w:rPr>
          <w:rFonts w:ascii="Times" w:hAnsi="Times"/>
          <w:color w:val="000000" w:themeColor="text1"/>
          <w:szCs w:val="22"/>
        </w:rPr>
        <w:t xml:space="preserve"> proportional to the amount of area it is able to cover in a day. Assuming a speed of 15 knots per hour and a fishing </w:t>
      </w:r>
      <w:r w:rsidRPr="00A92138">
        <w:rPr>
          <w:rFonts w:ascii="Times" w:hAnsi="Times" w:cs="Times New Roman"/>
          <w:color w:val="000000" w:themeColor="text1"/>
          <w:szCs w:val="22"/>
        </w:rPr>
        <w:t>area of 886 km</w:t>
      </w:r>
      <w:r w:rsidRPr="00A92138">
        <w:rPr>
          <w:rFonts w:ascii="Times" w:hAnsi="Times" w:cs="Times New Roman"/>
          <w:color w:val="000000" w:themeColor="text1"/>
          <w:szCs w:val="22"/>
          <w:vertAlign w:val="superscript"/>
        </w:rPr>
        <w:t>2</w:t>
      </w:r>
      <w:r w:rsidRPr="00A92138">
        <w:rPr>
          <w:rFonts w:ascii="Times" w:hAnsi="Times"/>
          <w:color w:val="000000" w:themeColor="text1"/>
          <w:szCs w:val="22"/>
        </w:rPr>
        <w:t>, one vessel could cover 22,240 m</w:t>
      </w:r>
      <w:r w:rsidRPr="00E22083">
        <w:rPr>
          <w:rFonts w:ascii="Times" w:hAnsi="Times"/>
          <w:color w:val="000000" w:themeColor="text1"/>
          <w:szCs w:val="22"/>
          <w:vertAlign w:val="superscript"/>
        </w:rPr>
        <w:t xml:space="preserve">2 </w:t>
      </w:r>
      <w:r w:rsidRPr="00A92138">
        <w:rPr>
          <w:rFonts w:ascii="Times" w:hAnsi="Times"/>
          <w:color w:val="000000" w:themeColor="text1"/>
          <w:szCs w:val="22"/>
        </w:rPr>
        <w:t>in 8 hours</w:t>
      </w:r>
      <w:r>
        <w:rPr>
          <w:rFonts w:ascii="Times" w:hAnsi="Times"/>
          <w:color w:val="000000" w:themeColor="text1"/>
          <w:szCs w:val="22"/>
        </w:rPr>
        <w:t xml:space="preserve"> (assuming a vessel can cover a 22.5 km swath </w:t>
      </w:r>
      <w:r w:rsidR="005A1E80">
        <w:rPr>
          <w:rFonts w:ascii="Times" w:hAnsi="Times"/>
          <w:color w:val="000000" w:themeColor="text1"/>
          <w:szCs w:val="22"/>
        </w:rPr>
        <w:t xml:space="preserve">and </w:t>
      </w:r>
      <w:r w:rsidR="00F91F41">
        <w:rPr>
          <w:rFonts w:ascii="Times" w:hAnsi="Times"/>
          <w:color w:val="000000" w:themeColor="text1"/>
          <w:szCs w:val="22"/>
        </w:rPr>
        <w:t xml:space="preserve">an </w:t>
      </w:r>
      <w:r>
        <w:rPr>
          <w:rFonts w:ascii="Times" w:hAnsi="Times"/>
          <w:color w:val="000000" w:themeColor="text1"/>
          <w:szCs w:val="22"/>
        </w:rPr>
        <w:t>11.25</w:t>
      </w:r>
      <w:r w:rsidR="00F91F41">
        <w:rPr>
          <w:rFonts w:ascii="Times" w:hAnsi="Times"/>
          <w:color w:val="000000" w:themeColor="text1"/>
          <w:szCs w:val="22"/>
        </w:rPr>
        <w:t xml:space="preserve"> m</w:t>
      </w:r>
      <w:r>
        <w:rPr>
          <w:rFonts w:ascii="Times" w:hAnsi="Times"/>
          <w:color w:val="000000" w:themeColor="text1"/>
          <w:szCs w:val="22"/>
        </w:rPr>
        <w:t xml:space="preserve"> line of vision on either side of the vessel)</w:t>
      </w:r>
      <w:r w:rsidRPr="00A92138">
        <w:rPr>
          <w:rFonts w:ascii="Times" w:hAnsi="Times"/>
          <w:color w:val="000000" w:themeColor="text1"/>
          <w:szCs w:val="22"/>
        </w:rPr>
        <w:t>, or 25% of the total fishery area</w:t>
      </w:r>
      <w:r>
        <w:rPr>
          <w:rFonts w:ascii="Times" w:hAnsi="Times"/>
          <w:color w:val="000000" w:themeColor="text1"/>
          <w:szCs w:val="22"/>
        </w:rPr>
        <w:t xml:space="preserve">. </w:t>
      </w:r>
      <w:r w:rsidR="00AE3CBB">
        <w:rPr>
          <w:rFonts w:ascii="Times" w:hAnsi="Times"/>
          <w:color w:val="000000" w:themeColor="text1"/>
          <w:szCs w:val="22"/>
        </w:rPr>
        <w:t>It is therefore assumed</w:t>
      </w:r>
      <w:r>
        <w:rPr>
          <w:rFonts w:ascii="Times" w:hAnsi="Times"/>
          <w:color w:val="000000" w:themeColor="text1"/>
          <w:szCs w:val="22"/>
        </w:rPr>
        <w:t xml:space="preserve"> </w:t>
      </w:r>
      <w:r w:rsidR="00CE2B0A">
        <w:rPr>
          <w:rFonts w:ascii="Times" w:hAnsi="Times"/>
          <w:color w:val="000000" w:themeColor="text1"/>
          <w:szCs w:val="22"/>
        </w:rPr>
        <w:t xml:space="preserve">that </w:t>
      </w:r>
      <w:r>
        <w:rPr>
          <w:rFonts w:ascii="Times" w:hAnsi="Times"/>
          <w:color w:val="000000" w:themeColor="text1"/>
          <w:szCs w:val="22"/>
        </w:rPr>
        <w:t xml:space="preserve">3 patrol vessels would collectively be able to patrol 75% of the fishery area within </w:t>
      </w:r>
      <w:r w:rsidR="00CE2B0A">
        <w:rPr>
          <w:rFonts w:ascii="Times" w:hAnsi="Times"/>
          <w:color w:val="000000" w:themeColor="text1"/>
          <w:szCs w:val="22"/>
        </w:rPr>
        <w:t>8</w:t>
      </w:r>
      <w:r>
        <w:rPr>
          <w:rFonts w:ascii="Times" w:hAnsi="Times"/>
          <w:color w:val="000000" w:themeColor="text1"/>
          <w:szCs w:val="22"/>
        </w:rPr>
        <w:t xml:space="preserve"> hours of surveillance at an enforcement effort of 1. Assuming fishers operate 24 hours per day, a maximum detection probability of </w:t>
      </w:r>
      <w:r w:rsidR="00CE2B0A">
        <w:rPr>
          <w:rFonts w:ascii="Times" w:hAnsi="Times"/>
          <w:color w:val="000000" w:themeColor="text1"/>
          <w:szCs w:val="22"/>
        </w:rPr>
        <w:t>25</w:t>
      </w:r>
      <w:r>
        <w:rPr>
          <w:rFonts w:ascii="Times" w:hAnsi="Times"/>
          <w:color w:val="000000" w:themeColor="text1"/>
          <w:szCs w:val="22"/>
        </w:rPr>
        <w:t xml:space="preserve">% </w:t>
      </w:r>
      <w:r w:rsidR="00F145B5">
        <w:rPr>
          <w:rFonts w:ascii="Times" w:hAnsi="Times"/>
          <w:color w:val="000000" w:themeColor="text1"/>
          <w:szCs w:val="22"/>
        </w:rPr>
        <w:t xml:space="preserve">is found </w:t>
      </w:r>
      <w:r>
        <w:rPr>
          <w:rFonts w:ascii="Times" w:hAnsi="Times"/>
          <w:color w:val="000000" w:themeColor="text1"/>
          <w:szCs w:val="22"/>
        </w:rPr>
        <w:t xml:space="preserve">when enforcement effort is 1. </w:t>
      </w:r>
      <w:r w:rsidRPr="00A92138">
        <w:rPr>
          <w:rFonts w:ascii="Times" w:hAnsi="Times"/>
          <w:color w:val="000000" w:themeColor="text1"/>
          <w:szCs w:val="22"/>
        </w:rPr>
        <w:t xml:space="preserve">It is assumed that </w:t>
      </w:r>
      <w:r w:rsidR="00F91F41" w:rsidRPr="00A92138">
        <w:rPr>
          <w:rFonts w:ascii="Times" w:hAnsi="Times"/>
          <w:color w:val="000000" w:themeColor="text1"/>
          <w:szCs w:val="22"/>
        </w:rPr>
        <w:t xml:space="preserve">vessels </w:t>
      </w:r>
      <w:r w:rsidRPr="00A92138">
        <w:rPr>
          <w:rFonts w:ascii="Times" w:hAnsi="Times"/>
          <w:color w:val="000000" w:themeColor="text1"/>
          <w:szCs w:val="22"/>
        </w:rPr>
        <w:t>detected illegally fishing will be apprehended, prosecuted, and will receive a fine.</w:t>
      </w:r>
    </w:p>
    <w:sectPr w:rsidR="00CE11AC" w:rsidRPr="00157639" w:rsidSect="005E48A5">
      <w:footerReference w:type="even" r:id="rId18"/>
      <w:footerReference w:type="default" r:id="rId19"/>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non Thomas" w:date="2015-11-30T10:08:00Z" w:initials="LT">
    <w:p w14:paraId="7326281F" w14:textId="79583902" w:rsidR="008E61DF" w:rsidRDefault="008E61DF">
      <w:pPr>
        <w:pStyle w:val="CommentText"/>
      </w:pPr>
      <w:r>
        <w:rPr>
          <w:rStyle w:val="CommentReference"/>
        </w:rPr>
        <w:annotationRef/>
      </w:r>
      <w:r>
        <w:t xml:space="preserve">I think we need to think about these questions when refocusing </w:t>
      </w:r>
      <w:proofErr w:type="spellStart"/>
      <w:r>
        <w:t>disuccusion</w:t>
      </w:r>
      <w:proofErr w:type="spellEnd"/>
      <w:r>
        <w:t xml:space="preserve"> and intro: Why might the relationship </w:t>
      </w:r>
      <w:proofErr w:type="spellStart"/>
      <w:r>
        <w:t>bw</w:t>
      </w:r>
      <w:proofErr w:type="spellEnd"/>
      <w:r>
        <w:t xml:space="preserve"> enforcement effort, biomass, and </w:t>
      </w:r>
      <w:proofErr w:type="gramStart"/>
      <w:r>
        <w:t>archetype  change</w:t>
      </w:r>
      <w:proofErr w:type="gramEnd"/>
      <w:r>
        <w:t xml:space="preserve"> in a small scale vs. large scale fishery? How might the ability to finance enforcement through industries benefitting from the resource change in large vs. small scale fisheries?</w:t>
      </w:r>
    </w:p>
  </w:comment>
  <w:comment w:id="8" w:author="Tracey Mangin" w:date="2015-12-04T11:49:00Z" w:initials="TM">
    <w:p w14:paraId="327C4871" w14:textId="297D413C" w:rsidR="008E61DF" w:rsidRDefault="008E61DF">
      <w:pPr>
        <w:pStyle w:val="CommentText"/>
      </w:pPr>
      <w:r>
        <w:rPr>
          <w:rStyle w:val="CommentReference"/>
        </w:rPr>
        <w:annotationRef/>
      </w:r>
      <w:r>
        <w:t>I think we should do this last, but the reviewer suggested that we explain the structure of the paper. I think we could do this in a short paragraph right before the Methods.</w:t>
      </w:r>
    </w:p>
  </w:comment>
  <w:comment w:id="18" w:author="Tracey Mangin" w:date="2015-12-04T12:03:00Z" w:initials="TM">
    <w:p w14:paraId="017BFC11" w14:textId="5C92DC58" w:rsidR="008E61DF" w:rsidRDefault="008E61DF">
      <w:pPr>
        <w:pStyle w:val="CommentText"/>
      </w:pPr>
      <w:r>
        <w:rPr>
          <w:rStyle w:val="CommentReference"/>
        </w:rPr>
        <w:annotationRef/>
      </w:r>
      <w:r>
        <w:t>In the table, there are quite a few parameters that are labeled “assumed.” I think it would be worth describing what the assumptions are based on in a sentence, since I suspect they are based on something (they are things like price)</w:t>
      </w:r>
    </w:p>
  </w:comment>
  <w:comment w:id="61" w:author="Tracey Mangin" w:date="2015-12-04T14:09:00Z" w:initials="TM">
    <w:p w14:paraId="0F83E547" w14:textId="65C01F58" w:rsidR="008E61DF" w:rsidRDefault="008E61DF">
      <w:pPr>
        <w:pStyle w:val="CommentText"/>
      </w:pPr>
      <w:r>
        <w:rPr>
          <w:rStyle w:val="CommentReference"/>
        </w:rPr>
        <w:annotationRef/>
      </w:r>
      <w:r>
        <w:t>Are these #s right? Hard to tell from the graphs.</w:t>
      </w:r>
    </w:p>
  </w:comment>
  <w:comment w:id="64" w:author="Tracey Mangin" w:date="2015-12-04T14:15:00Z" w:initials="TM">
    <w:p w14:paraId="16183422" w14:textId="7229719B" w:rsidR="008E61DF" w:rsidRDefault="008E61DF">
      <w:pPr>
        <w:pStyle w:val="CommentText"/>
      </w:pPr>
      <w:r>
        <w:rPr>
          <w:rStyle w:val="CommentReference"/>
        </w:rPr>
        <w:annotationRef/>
      </w:r>
      <w:r>
        <w:t>Do we need this? Would this information be better conveyed with a table B/</w:t>
      </w:r>
      <w:proofErr w:type="spellStart"/>
      <w:r>
        <w:t>Bmsy</w:t>
      </w:r>
      <w:proofErr w:type="spellEnd"/>
      <w:r>
        <w:t xml:space="preserve"> values that include a low value, b/</w:t>
      </w:r>
      <w:proofErr w:type="spellStart"/>
      <w:r>
        <w:t>bmsy</w:t>
      </w:r>
      <w:proofErr w:type="spellEnd"/>
      <w:r>
        <w:t xml:space="preserve"> =1, and a high value?</w:t>
      </w:r>
    </w:p>
  </w:comment>
  <w:comment w:id="65" w:author="Tracey Mangin" w:date="2015-12-04T14:12:00Z" w:initials="TM">
    <w:p w14:paraId="264A9499" w14:textId="527881DE" w:rsidR="008E61DF" w:rsidRDefault="008E61DF">
      <w:pPr>
        <w:pStyle w:val="CommentText"/>
      </w:pPr>
      <w:r>
        <w:rPr>
          <w:rStyle w:val="CommentReference"/>
        </w:rPr>
        <w:annotationRef/>
      </w:r>
      <w:r>
        <w:t>This might not be so notable if the enforcement effort needed to eliminate illegal fishing is not much higher.</w:t>
      </w:r>
    </w:p>
  </w:comment>
  <w:comment w:id="66" w:author="Tracey Mangin" w:date="2015-12-04T14:18:00Z" w:initials="TM">
    <w:p w14:paraId="2FEBE60D" w14:textId="526CCE32" w:rsidR="008E61DF" w:rsidRDefault="008E61DF">
      <w:pPr>
        <w:pStyle w:val="CommentText"/>
      </w:pPr>
      <w:r>
        <w:rPr>
          <w:rStyle w:val="CommentReference"/>
        </w:rPr>
        <w:annotationRef/>
      </w:r>
      <w:r>
        <w:t>Anticipated criticism: It might not be true that in reality, illegal fishing does not occur for low biomass levels.</w:t>
      </w:r>
    </w:p>
  </w:comment>
  <w:comment w:id="88" w:author="Tracey Mangin" w:date="2015-12-21T12:34:00Z" w:initials="TM">
    <w:p w14:paraId="34F42AA9" w14:textId="77777777" w:rsidR="008E61DF" w:rsidRDefault="008E61DF" w:rsidP="00E43B7C">
      <w:pPr>
        <w:pStyle w:val="CommentText"/>
      </w:pPr>
      <w:r>
        <w:rPr>
          <w:rStyle w:val="CommentReference"/>
        </w:rPr>
        <w:annotationRef/>
      </w:r>
      <w:r>
        <w:t xml:space="preserve">Perhaps we can add bit more here, but I don’t think we need the conservation about stakeholders </w:t>
      </w:r>
    </w:p>
  </w:comment>
  <w:comment w:id="102" w:author="Lennon Thomas" w:date="2015-12-04T14:41:00Z" w:initials="LT">
    <w:p w14:paraId="7008DC36" w14:textId="77777777" w:rsidR="008E61DF" w:rsidRDefault="008E61DF" w:rsidP="00A56C48">
      <w:pPr>
        <w:pStyle w:val="CommentText"/>
      </w:pPr>
      <w:r>
        <w:rPr>
          <w:rStyle w:val="CommentReference"/>
        </w:rPr>
        <w:annotationRef/>
      </w:r>
      <w:r>
        <w:t>I think we may want to think about how this would change in small scale vs. large scale fishery… or maybe this would always</w:t>
      </w:r>
    </w:p>
    <w:p w14:paraId="4078245A" w14:textId="4FD80767" w:rsidR="008E61DF" w:rsidRPr="00546E07" w:rsidRDefault="008E61DF" w:rsidP="00A56C48">
      <w:pPr>
        <w:pStyle w:val="CommentText"/>
      </w:pPr>
      <w:r>
        <w:rPr>
          <w:b/>
        </w:rPr>
        <w:t xml:space="preserve">TEM: </w:t>
      </w:r>
      <w:r>
        <w:t>I agree – I actually think the conclusion can be for fisheries managers in general.</w:t>
      </w:r>
    </w:p>
  </w:comment>
  <w:comment w:id="114" w:author="Tracey Mangin" w:date="2015-12-04T14:47:00Z" w:initials="TM">
    <w:p w14:paraId="6396BDE2" w14:textId="1D698019" w:rsidR="008E61DF" w:rsidRDefault="008E61DF">
      <w:pPr>
        <w:pStyle w:val="CommentText"/>
      </w:pPr>
      <w:r>
        <w:rPr>
          <w:rStyle w:val="CommentReference"/>
        </w:rPr>
        <w:annotationRef/>
      </w:r>
      <w:r>
        <w:t xml:space="preserve">Perhaps we can add bit more here, but I don’t think we need the conservation about stakeholders </w:t>
      </w:r>
    </w:p>
  </w:comment>
  <w:comment w:id="119" w:author="Gavin McDonald" w:date="2015-12-21T13:45:00Z" w:initials="GM">
    <w:p w14:paraId="0C76E343" w14:textId="2991E3EB" w:rsidR="00D01BED" w:rsidRDefault="00D01BED">
      <w:pPr>
        <w:pStyle w:val="CommentText"/>
      </w:pPr>
      <w:r>
        <w:rPr>
          <w:rStyle w:val="CommentReference"/>
        </w:rPr>
        <w:annotationRef/>
      </w:r>
      <w:r>
        <w:t xml:space="preserve">Lennon – should we add a sentence about the </w:t>
      </w:r>
      <w:proofErr w:type="spellStart"/>
      <w:r>
        <w:t>Waitt</w:t>
      </w:r>
      <w:proofErr w:type="spellEnd"/>
      <w:r>
        <w:t xml:space="preserve"> instituted </w:t>
      </w:r>
      <w:r w:rsidR="005414DB">
        <w:t xml:space="preserve">as an example of an NGO that </w:t>
      </w:r>
      <w:proofErr w:type="spellStart"/>
      <w:r w:rsidR="005414DB">
        <w:t>hasplaces</w:t>
      </w:r>
      <w:proofErr w:type="spellEnd"/>
      <w:r w:rsidR="005414DB">
        <w:t xml:space="preserve"> conservation </w:t>
      </w:r>
      <w:proofErr w:type="spellStart"/>
      <w:r w:rsidR="005414DB">
        <w:t>conservatino</w:t>
      </w:r>
      <w:proofErr w:type="spellEnd"/>
      <w:r w:rsidR="005414DB">
        <w:t xml:space="preserve"> value, and works with lobster fisheries in the Caribbean?</w:t>
      </w:r>
    </w:p>
  </w:comment>
  <w:comment w:id="123" w:author="Tracey Mangin" w:date="2015-12-04T15:45:00Z" w:initials="TM">
    <w:p w14:paraId="1D522F18" w14:textId="1A805847" w:rsidR="008E61DF" w:rsidRDefault="008E61DF">
      <w:pPr>
        <w:pStyle w:val="CommentText"/>
      </w:pPr>
      <w:r>
        <w:rPr>
          <w:rStyle w:val="CommentReference"/>
        </w:rPr>
        <w:annotationRef/>
      </w:r>
      <w:r>
        <w:t>Tempted to delete</w:t>
      </w:r>
    </w:p>
  </w:comment>
  <w:comment w:id="124" w:author="Gavin McDonald" w:date="2015-12-21T12:26:00Z" w:initials="GM">
    <w:p w14:paraId="493A5207" w14:textId="789FB237" w:rsidR="008E61DF" w:rsidRDefault="008E61DF">
      <w:pPr>
        <w:pStyle w:val="CommentText"/>
      </w:pPr>
      <w:r>
        <w:rPr>
          <w:rStyle w:val="CommentReference"/>
        </w:rPr>
        <w:annotationRef/>
      </w:r>
      <w:r>
        <w:t>Agreed deleted.</w:t>
      </w:r>
    </w:p>
  </w:comment>
  <w:comment w:id="128" w:author="Tracey Mangin" w:date="2015-12-04T16:24:00Z" w:initials="TM">
    <w:p w14:paraId="1D254B8D" w14:textId="677C158E" w:rsidR="008E61DF" w:rsidRDefault="008E61DF">
      <w:pPr>
        <w:pStyle w:val="CommentText"/>
      </w:pPr>
      <w:r>
        <w:rPr>
          <w:rStyle w:val="CommentReference"/>
        </w:rPr>
        <w:annotationRef/>
      </w:r>
      <w:r>
        <w:t>Also tempted to delete, or put in the assumptions (1 sentence)</w:t>
      </w:r>
    </w:p>
  </w:comment>
  <w:comment w:id="129" w:author="Gavin McDonald" w:date="2015-12-21T12:26:00Z" w:initials="GM">
    <w:p w14:paraId="07EA91AA" w14:textId="00813A21" w:rsidR="008E61DF" w:rsidRDefault="008E61DF">
      <w:pPr>
        <w:pStyle w:val="CommentText"/>
      </w:pPr>
      <w:r>
        <w:rPr>
          <w:rStyle w:val="CommentReference"/>
        </w:rPr>
        <w:annotationRef/>
      </w:r>
      <w:r>
        <w:t>Agreed, deleted</w:t>
      </w:r>
    </w:p>
  </w:comment>
  <w:comment w:id="131" w:author="Tracey Mangin" w:date="2015-12-04T16:22:00Z" w:initials="TM">
    <w:p w14:paraId="0B284B76" w14:textId="63318824" w:rsidR="008E61DF" w:rsidRDefault="008E61DF">
      <w:pPr>
        <w:pStyle w:val="CommentText"/>
      </w:pPr>
      <w:r>
        <w:rPr>
          <w:rStyle w:val="CommentReference"/>
        </w:rPr>
        <w:annotationRef/>
      </w:r>
      <w:r>
        <w:t xml:space="preserve">I’m not seeing these numbers in this citation. I’m seeing 1-14% from [67].  0.4-37.15% according to Wallis and </w:t>
      </w:r>
      <w:proofErr w:type="spellStart"/>
      <w:r>
        <w:t>Flaaten</w:t>
      </w:r>
      <w:proofErr w:type="spellEnd"/>
      <w:r>
        <w:t xml:space="preserve"> 2003</w:t>
      </w:r>
    </w:p>
  </w:comment>
  <w:comment w:id="132" w:author="Tracey Mangin" w:date="2015-12-04T16:28:00Z" w:initials="TM">
    <w:p w14:paraId="305D8DD5" w14:textId="182E5E3E" w:rsidR="008E61DF" w:rsidRDefault="008E61DF">
      <w:pPr>
        <w:pStyle w:val="CommentText"/>
      </w:pPr>
      <w:r>
        <w:rPr>
          <w:rStyle w:val="CommentReference"/>
        </w:rPr>
        <w:annotationRef/>
      </w:r>
      <w:r>
        <w:t>Should we put some kind of caveat in here about how applicable these examples are to SSF in the Caribbean?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6281F" w15:done="0"/>
  <w15:commentEx w15:paraId="327C4871" w15:done="0"/>
  <w15:commentEx w15:paraId="017BFC11" w15:done="0"/>
  <w15:commentEx w15:paraId="0F83E547" w15:done="0"/>
  <w15:commentEx w15:paraId="16183422" w15:done="0"/>
  <w15:commentEx w15:paraId="264A9499" w15:done="0"/>
  <w15:commentEx w15:paraId="2FEBE60D" w15:done="0"/>
  <w15:commentEx w15:paraId="34F42AA9" w15:done="0"/>
  <w15:commentEx w15:paraId="4078245A" w15:done="0"/>
  <w15:commentEx w15:paraId="6396BDE2" w15:done="0"/>
  <w15:commentEx w15:paraId="0C76E343" w15:done="0"/>
  <w15:commentEx w15:paraId="1D522F18" w15:done="0"/>
  <w15:commentEx w15:paraId="493A5207" w15:done="0"/>
  <w15:commentEx w15:paraId="1D254B8D" w15:done="0"/>
  <w15:commentEx w15:paraId="07EA91AA" w15:done="0"/>
  <w15:commentEx w15:paraId="0B284B76" w15:done="0"/>
  <w15:commentEx w15:paraId="305D8D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5E90" w14:textId="77777777" w:rsidR="005E790D" w:rsidRDefault="005E790D" w:rsidP="00922D0B">
      <w:pPr>
        <w:spacing w:line="240" w:lineRule="auto"/>
      </w:pPr>
      <w:r>
        <w:separator/>
      </w:r>
    </w:p>
  </w:endnote>
  <w:endnote w:type="continuationSeparator" w:id="0">
    <w:p w14:paraId="6B4C9739" w14:textId="77777777" w:rsidR="005E790D" w:rsidRDefault="005E790D" w:rsidP="00922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FB628" w14:textId="77777777" w:rsidR="008E61DF" w:rsidRDefault="008E61DF" w:rsidP="00A633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612E6" w14:textId="77777777" w:rsidR="008E61DF" w:rsidRDefault="008E61DF" w:rsidP="000620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F4D6C" w14:textId="77777777" w:rsidR="008E61DF" w:rsidRPr="00E22083" w:rsidRDefault="008E61DF" w:rsidP="00A63312">
    <w:pPr>
      <w:pStyle w:val="Footer"/>
      <w:framePr w:wrap="around" w:vAnchor="text" w:hAnchor="margin" w:xAlign="right" w:y="1"/>
      <w:rPr>
        <w:rStyle w:val="PageNumber"/>
        <w:rFonts w:ascii="Times New Roman" w:hAnsi="Times New Roman" w:cs="Times New Roman"/>
      </w:rPr>
    </w:pPr>
    <w:r w:rsidRPr="00E22083">
      <w:rPr>
        <w:rStyle w:val="PageNumber"/>
        <w:rFonts w:ascii="Times New Roman" w:hAnsi="Times New Roman" w:cs="Times New Roman"/>
      </w:rPr>
      <w:fldChar w:fldCharType="begin"/>
    </w:r>
    <w:r w:rsidRPr="00E22083">
      <w:rPr>
        <w:rStyle w:val="PageNumber"/>
        <w:rFonts w:ascii="Times New Roman" w:hAnsi="Times New Roman" w:cs="Times New Roman"/>
      </w:rPr>
      <w:instrText xml:space="preserve">PAGE  </w:instrText>
    </w:r>
    <w:r w:rsidRPr="00E22083">
      <w:rPr>
        <w:rStyle w:val="PageNumber"/>
        <w:rFonts w:ascii="Times New Roman" w:hAnsi="Times New Roman" w:cs="Times New Roman"/>
      </w:rPr>
      <w:fldChar w:fldCharType="separate"/>
    </w:r>
    <w:r w:rsidR="007C7FBD">
      <w:rPr>
        <w:rStyle w:val="PageNumber"/>
        <w:rFonts w:ascii="Times New Roman" w:hAnsi="Times New Roman" w:cs="Times New Roman"/>
        <w:noProof/>
      </w:rPr>
      <w:t>22</w:t>
    </w:r>
    <w:r w:rsidRPr="00E22083">
      <w:rPr>
        <w:rStyle w:val="PageNumber"/>
        <w:rFonts w:ascii="Times New Roman" w:hAnsi="Times New Roman" w:cs="Times New Roman"/>
      </w:rPr>
      <w:fldChar w:fldCharType="end"/>
    </w:r>
  </w:p>
  <w:p w14:paraId="29421FDA" w14:textId="1E02E3BA" w:rsidR="008E61DF" w:rsidRDefault="008E61DF" w:rsidP="00062026">
    <w:pPr>
      <w:pStyle w:val="Footer"/>
      <w:ind w:right="360"/>
      <w:jc w:val="right"/>
    </w:pPr>
  </w:p>
  <w:p w14:paraId="745611E8" w14:textId="77777777" w:rsidR="008E61DF" w:rsidRDefault="008E61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29664" w14:textId="77777777" w:rsidR="005E790D" w:rsidRDefault="005E790D" w:rsidP="00922D0B">
      <w:pPr>
        <w:spacing w:line="240" w:lineRule="auto"/>
      </w:pPr>
      <w:r>
        <w:separator/>
      </w:r>
    </w:p>
  </w:footnote>
  <w:footnote w:type="continuationSeparator" w:id="0">
    <w:p w14:paraId="06462EFC" w14:textId="77777777" w:rsidR="005E790D" w:rsidRDefault="005E790D" w:rsidP="00922D0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C7BFE"/>
    <w:multiLevelType w:val="multilevel"/>
    <w:tmpl w:val="32CE6808"/>
    <w:lvl w:ilvl="0">
      <w:start w:val="35"/>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
    <w:nsid w:val="2C451A78"/>
    <w:multiLevelType w:val="hybridMultilevel"/>
    <w:tmpl w:val="2AA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A1719"/>
    <w:multiLevelType w:val="multilevel"/>
    <w:tmpl w:val="A9D00B86"/>
    <w:lvl w:ilvl="0">
      <w:start w:val="35"/>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nsid w:val="32EB1EA8"/>
    <w:multiLevelType w:val="hybridMultilevel"/>
    <w:tmpl w:val="25302B8A"/>
    <w:lvl w:ilvl="0" w:tplc="0384206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12DB6"/>
    <w:multiLevelType w:val="multilevel"/>
    <w:tmpl w:val="983C99F4"/>
    <w:lvl w:ilvl="0">
      <w:start w:val="9"/>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5">
    <w:nsid w:val="3F1C48B0"/>
    <w:multiLevelType w:val="multilevel"/>
    <w:tmpl w:val="8F6A82A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3FE3200A"/>
    <w:multiLevelType w:val="hybridMultilevel"/>
    <w:tmpl w:val="AEF2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E6ACA"/>
    <w:multiLevelType w:val="hybridMultilevel"/>
    <w:tmpl w:val="3B489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758D9"/>
    <w:multiLevelType w:val="multilevel"/>
    <w:tmpl w:val="83C83264"/>
    <w:lvl w:ilvl="0">
      <w:start w:val="3"/>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9">
    <w:nsid w:val="43D57FFA"/>
    <w:multiLevelType w:val="multilevel"/>
    <w:tmpl w:val="B8FC4E82"/>
    <w:lvl w:ilvl="0">
      <w:start w:val="9"/>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0">
    <w:nsid w:val="495C0CA2"/>
    <w:multiLevelType w:val="multilevel"/>
    <w:tmpl w:val="92DC7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A810942"/>
    <w:multiLevelType w:val="hybridMultilevel"/>
    <w:tmpl w:val="A7F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47BB8"/>
    <w:multiLevelType w:val="multilevel"/>
    <w:tmpl w:val="4A62EB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E5714CF"/>
    <w:multiLevelType w:val="multilevel"/>
    <w:tmpl w:val="E8A809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5CA26AD7"/>
    <w:multiLevelType w:val="multilevel"/>
    <w:tmpl w:val="1A7C836E"/>
    <w:lvl w:ilvl="0">
      <w:start w:val="9"/>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5">
    <w:nsid w:val="6018465C"/>
    <w:multiLevelType w:val="hybridMultilevel"/>
    <w:tmpl w:val="F152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750DA2"/>
    <w:multiLevelType w:val="multilevel"/>
    <w:tmpl w:val="4F12BF06"/>
    <w:lvl w:ilvl="0">
      <w:start w:val="4"/>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7">
    <w:nsid w:val="7A2360AE"/>
    <w:multiLevelType w:val="multilevel"/>
    <w:tmpl w:val="8A402DA8"/>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8"/>
  </w:num>
  <w:num w:numId="3">
    <w:abstractNumId w:val="5"/>
  </w:num>
  <w:num w:numId="4">
    <w:abstractNumId w:val="14"/>
  </w:num>
  <w:num w:numId="5">
    <w:abstractNumId w:val="9"/>
  </w:num>
  <w:num w:numId="6">
    <w:abstractNumId w:val="2"/>
  </w:num>
  <w:num w:numId="7">
    <w:abstractNumId w:val="4"/>
  </w:num>
  <w:num w:numId="8">
    <w:abstractNumId w:val="12"/>
  </w:num>
  <w:num w:numId="9">
    <w:abstractNumId w:val="10"/>
  </w:num>
  <w:num w:numId="10">
    <w:abstractNumId w:val="16"/>
  </w:num>
  <w:num w:numId="11">
    <w:abstractNumId w:val="1"/>
  </w:num>
  <w:num w:numId="12">
    <w:abstractNumId w:val="3"/>
  </w:num>
  <w:num w:numId="13">
    <w:abstractNumId w:val="17"/>
  </w:num>
  <w:num w:numId="14">
    <w:abstractNumId w:val="15"/>
  </w:num>
  <w:num w:numId="15">
    <w:abstractNumId w:val="6"/>
  </w:num>
  <w:num w:numId="16">
    <w:abstractNumId w:val="7"/>
  </w:num>
  <w:num w:numId="17">
    <w:abstractNumId w:val="11"/>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in McDonald">
    <w15:presenceInfo w15:providerId="None" w15:userId="Gavin McDon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87A"/>
    <w:rsid w:val="00000DB9"/>
    <w:rsid w:val="00001423"/>
    <w:rsid w:val="00001834"/>
    <w:rsid w:val="00001F87"/>
    <w:rsid w:val="00002421"/>
    <w:rsid w:val="0000301E"/>
    <w:rsid w:val="00003433"/>
    <w:rsid w:val="00004986"/>
    <w:rsid w:val="00007CF6"/>
    <w:rsid w:val="00007FBD"/>
    <w:rsid w:val="00010DE0"/>
    <w:rsid w:val="00012265"/>
    <w:rsid w:val="00013C50"/>
    <w:rsid w:val="0001678A"/>
    <w:rsid w:val="00016E46"/>
    <w:rsid w:val="00020D10"/>
    <w:rsid w:val="00021B7C"/>
    <w:rsid w:val="00021CDA"/>
    <w:rsid w:val="00021D3E"/>
    <w:rsid w:val="0002224A"/>
    <w:rsid w:val="00022414"/>
    <w:rsid w:val="000248BD"/>
    <w:rsid w:val="00025208"/>
    <w:rsid w:val="000258D3"/>
    <w:rsid w:val="000259EF"/>
    <w:rsid w:val="00027E06"/>
    <w:rsid w:val="0003048B"/>
    <w:rsid w:val="00031B4D"/>
    <w:rsid w:val="00032EB3"/>
    <w:rsid w:val="000333AE"/>
    <w:rsid w:val="00034A48"/>
    <w:rsid w:val="00034DF5"/>
    <w:rsid w:val="000353F6"/>
    <w:rsid w:val="000356BB"/>
    <w:rsid w:val="00042706"/>
    <w:rsid w:val="00045018"/>
    <w:rsid w:val="00046C56"/>
    <w:rsid w:val="0004712E"/>
    <w:rsid w:val="000471C3"/>
    <w:rsid w:val="000502C9"/>
    <w:rsid w:val="0005109D"/>
    <w:rsid w:val="00051498"/>
    <w:rsid w:val="00051CD7"/>
    <w:rsid w:val="0005291D"/>
    <w:rsid w:val="00053A57"/>
    <w:rsid w:val="00053D47"/>
    <w:rsid w:val="00054063"/>
    <w:rsid w:val="000543DC"/>
    <w:rsid w:val="00054695"/>
    <w:rsid w:val="00054C4C"/>
    <w:rsid w:val="00056581"/>
    <w:rsid w:val="00057631"/>
    <w:rsid w:val="0005789C"/>
    <w:rsid w:val="00057E88"/>
    <w:rsid w:val="00060149"/>
    <w:rsid w:val="00060679"/>
    <w:rsid w:val="00061169"/>
    <w:rsid w:val="00061AED"/>
    <w:rsid w:val="00062026"/>
    <w:rsid w:val="00062D69"/>
    <w:rsid w:val="000638D8"/>
    <w:rsid w:val="000648FD"/>
    <w:rsid w:val="000655E5"/>
    <w:rsid w:val="000656E0"/>
    <w:rsid w:val="00065C99"/>
    <w:rsid w:val="00065E20"/>
    <w:rsid w:val="00067261"/>
    <w:rsid w:val="000678CF"/>
    <w:rsid w:val="000707D2"/>
    <w:rsid w:val="00070D96"/>
    <w:rsid w:val="0007207F"/>
    <w:rsid w:val="00072237"/>
    <w:rsid w:val="00072484"/>
    <w:rsid w:val="0007364B"/>
    <w:rsid w:val="00075F81"/>
    <w:rsid w:val="00076AB9"/>
    <w:rsid w:val="00076F7E"/>
    <w:rsid w:val="00080E70"/>
    <w:rsid w:val="00080FB2"/>
    <w:rsid w:val="0008110D"/>
    <w:rsid w:val="00081589"/>
    <w:rsid w:val="00081F45"/>
    <w:rsid w:val="000823DD"/>
    <w:rsid w:val="00083C41"/>
    <w:rsid w:val="00084B76"/>
    <w:rsid w:val="000879DB"/>
    <w:rsid w:val="00087CE7"/>
    <w:rsid w:val="00090151"/>
    <w:rsid w:val="00090F72"/>
    <w:rsid w:val="00092197"/>
    <w:rsid w:val="00093AAC"/>
    <w:rsid w:val="00096E4F"/>
    <w:rsid w:val="00097A74"/>
    <w:rsid w:val="00097AD4"/>
    <w:rsid w:val="000A16EC"/>
    <w:rsid w:val="000A2AAB"/>
    <w:rsid w:val="000A31AF"/>
    <w:rsid w:val="000A37C5"/>
    <w:rsid w:val="000B198E"/>
    <w:rsid w:val="000B2295"/>
    <w:rsid w:val="000B3B09"/>
    <w:rsid w:val="000B49AC"/>
    <w:rsid w:val="000B4A53"/>
    <w:rsid w:val="000B66C5"/>
    <w:rsid w:val="000C0A81"/>
    <w:rsid w:val="000C1DBE"/>
    <w:rsid w:val="000C2394"/>
    <w:rsid w:val="000C35B5"/>
    <w:rsid w:val="000C4FDD"/>
    <w:rsid w:val="000C63EA"/>
    <w:rsid w:val="000D1033"/>
    <w:rsid w:val="000D1390"/>
    <w:rsid w:val="000D1876"/>
    <w:rsid w:val="000D2D4A"/>
    <w:rsid w:val="000D3009"/>
    <w:rsid w:val="000D62D7"/>
    <w:rsid w:val="000D6B06"/>
    <w:rsid w:val="000E0BF9"/>
    <w:rsid w:val="000E2289"/>
    <w:rsid w:val="000E2557"/>
    <w:rsid w:val="000E255C"/>
    <w:rsid w:val="000E4690"/>
    <w:rsid w:val="000E58DE"/>
    <w:rsid w:val="000E6292"/>
    <w:rsid w:val="000E6A0D"/>
    <w:rsid w:val="000E7700"/>
    <w:rsid w:val="000F036F"/>
    <w:rsid w:val="000F1278"/>
    <w:rsid w:val="000F1599"/>
    <w:rsid w:val="000F27D7"/>
    <w:rsid w:val="000F34A4"/>
    <w:rsid w:val="000F4D65"/>
    <w:rsid w:val="000F549A"/>
    <w:rsid w:val="000F56C9"/>
    <w:rsid w:val="000F5794"/>
    <w:rsid w:val="000F7984"/>
    <w:rsid w:val="001020F4"/>
    <w:rsid w:val="001027A8"/>
    <w:rsid w:val="00102C97"/>
    <w:rsid w:val="00103C11"/>
    <w:rsid w:val="001047B6"/>
    <w:rsid w:val="00105757"/>
    <w:rsid w:val="00106373"/>
    <w:rsid w:val="00106B6F"/>
    <w:rsid w:val="001070DC"/>
    <w:rsid w:val="001079C9"/>
    <w:rsid w:val="00111190"/>
    <w:rsid w:val="00112F51"/>
    <w:rsid w:val="00113B9B"/>
    <w:rsid w:val="001141EA"/>
    <w:rsid w:val="00114934"/>
    <w:rsid w:val="001151AF"/>
    <w:rsid w:val="00115996"/>
    <w:rsid w:val="00117704"/>
    <w:rsid w:val="00117AD7"/>
    <w:rsid w:val="001235C1"/>
    <w:rsid w:val="00123BF4"/>
    <w:rsid w:val="001245C2"/>
    <w:rsid w:val="00125ECC"/>
    <w:rsid w:val="00125ED0"/>
    <w:rsid w:val="00126249"/>
    <w:rsid w:val="001303CA"/>
    <w:rsid w:val="00130A7A"/>
    <w:rsid w:val="001325EC"/>
    <w:rsid w:val="00133391"/>
    <w:rsid w:val="00134167"/>
    <w:rsid w:val="00134DFF"/>
    <w:rsid w:val="0013531D"/>
    <w:rsid w:val="00135F7C"/>
    <w:rsid w:val="0013733E"/>
    <w:rsid w:val="00141D7B"/>
    <w:rsid w:val="00142322"/>
    <w:rsid w:val="001442D3"/>
    <w:rsid w:val="00144C47"/>
    <w:rsid w:val="00144CCB"/>
    <w:rsid w:val="0014547C"/>
    <w:rsid w:val="0014595F"/>
    <w:rsid w:val="00145A0F"/>
    <w:rsid w:val="001467DB"/>
    <w:rsid w:val="001476CE"/>
    <w:rsid w:val="0015060D"/>
    <w:rsid w:val="001509C6"/>
    <w:rsid w:val="00150CC8"/>
    <w:rsid w:val="0015249F"/>
    <w:rsid w:val="001555AD"/>
    <w:rsid w:val="00155827"/>
    <w:rsid w:val="00157639"/>
    <w:rsid w:val="001576F7"/>
    <w:rsid w:val="00157CE8"/>
    <w:rsid w:val="00160252"/>
    <w:rsid w:val="0016107B"/>
    <w:rsid w:val="00161DA1"/>
    <w:rsid w:val="001632F3"/>
    <w:rsid w:val="0016541F"/>
    <w:rsid w:val="00165586"/>
    <w:rsid w:val="00165D35"/>
    <w:rsid w:val="00166691"/>
    <w:rsid w:val="00173205"/>
    <w:rsid w:val="001753E4"/>
    <w:rsid w:val="001755FA"/>
    <w:rsid w:val="0017615A"/>
    <w:rsid w:val="001767BB"/>
    <w:rsid w:val="00176977"/>
    <w:rsid w:val="00176DA9"/>
    <w:rsid w:val="00183ECB"/>
    <w:rsid w:val="00184E1F"/>
    <w:rsid w:val="00184F37"/>
    <w:rsid w:val="00185224"/>
    <w:rsid w:val="001870F8"/>
    <w:rsid w:val="00187F7D"/>
    <w:rsid w:val="00191102"/>
    <w:rsid w:val="001912C4"/>
    <w:rsid w:val="001925CF"/>
    <w:rsid w:val="00192FDD"/>
    <w:rsid w:val="001931BD"/>
    <w:rsid w:val="00193828"/>
    <w:rsid w:val="00194197"/>
    <w:rsid w:val="00196F15"/>
    <w:rsid w:val="001970C1"/>
    <w:rsid w:val="001A274B"/>
    <w:rsid w:val="001A291E"/>
    <w:rsid w:val="001A2F18"/>
    <w:rsid w:val="001A5118"/>
    <w:rsid w:val="001A5D97"/>
    <w:rsid w:val="001B1171"/>
    <w:rsid w:val="001B1713"/>
    <w:rsid w:val="001B21A0"/>
    <w:rsid w:val="001B370E"/>
    <w:rsid w:val="001B40E1"/>
    <w:rsid w:val="001B4399"/>
    <w:rsid w:val="001B457D"/>
    <w:rsid w:val="001B54FB"/>
    <w:rsid w:val="001B5571"/>
    <w:rsid w:val="001B782E"/>
    <w:rsid w:val="001B7C85"/>
    <w:rsid w:val="001B7CC3"/>
    <w:rsid w:val="001B7D67"/>
    <w:rsid w:val="001C0810"/>
    <w:rsid w:val="001C0B8A"/>
    <w:rsid w:val="001C0E30"/>
    <w:rsid w:val="001C10B9"/>
    <w:rsid w:val="001C15E0"/>
    <w:rsid w:val="001C2425"/>
    <w:rsid w:val="001C2CC6"/>
    <w:rsid w:val="001C4646"/>
    <w:rsid w:val="001C5A13"/>
    <w:rsid w:val="001C5B6F"/>
    <w:rsid w:val="001D0251"/>
    <w:rsid w:val="001D329E"/>
    <w:rsid w:val="001D33B3"/>
    <w:rsid w:val="001D5EA6"/>
    <w:rsid w:val="001D6DB9"/>
    <w:rsid w:val="001D7031"/>
    <w:rsid w:val="001D74D0"/>
    <w:rsid w:val="001D7CBB"/>
    <w:rsid w:val="001E012D"/>
    <w:rsid w:val="001E305F"/>
    <w:rsid w:val="001E3C2A"/>
    <w:rsid w:val="001E4C8E"/>
    <w:rsid w:val="001E541E"/>
    <w:rsid w:val="001E574B"/>
    <w:rsid w:val="001F14C8"/>
    <w:rsid w:val="001F26F0"/>
    <w:rsid w:val="001F273A"/>
    <w:rsid w:val="001F4BEC"/>
    <w:rsid w:val="001F51F0"/>
    <w:rsid w:val="001F639A"/>
    <w:rsid w:val="001F7477"/>
    <w:rsid w:val="001F7EB4"/>
    <w:rsid w:val="00200C9A"/>
    <w:rsid w:val="00200CF8"/>
    <w:rsid w:val="00202047"/>
    <w:rsid w:val="002023F3"/>
    <w:rsid w:val="00202D6C"/>
    <w:rsid w:val="00203418"/>
    <w:rsid w:val="00203A05"/>
    <w:rsid w:val="00203FC1"/>
    <w:rsid w:val="00204E7E"/>
    <w:rsid w:val="00205C6D"/>
    <w:rsid w:val="002070DC"/>
    <w:rsid w:val="00207551"/>
    <w:rsid w:val="0021260E"/>
    <w:rsid w:val="0021262E"/>
    <w:rsid w:val="00213BCB"/>
    <w:rsid w:val="00214A03"/>
    <w:rsid w:val="00215348"/>
    <w:rsid w:val="00215B6C"/>
    <w:rsid w:val="00220804"/>
    <w:rsid w:val="00220A85"/>
    <w:rsid w:val="00222197"/>
    <w:rsid w:val="00222A1F"/>
    <w:rsid w:val="00222DBE"/>
    <w:rsid w:val="00223641"/>
    <w:rsid w:val="00227470"/>
    <w:rsid w:val="00227897"/>
    <w:rsid w:val="0023094A"/>
    <w:rsid w:val="00231215"/>
    <w:rsid w:val="0023121E"/>
    <w:rsid w:val="00231BA6"/>
    <w:rsid w:val="002332B2"/>
    <w:rsid w:val="00233446"/>
    <w:rsid w:val="00234D8A"/>
    <w:rsid w:val="002373D7"/>
    <w:rsid w:val="00247E63"/>
    <w:rsid w:val="00247EB0"/>
    <w:rsid w:val="00251622"/>
    <w:rsid w:val="00251780"/>
    <w:rsid w:val="00252895"/>
    <w:rsid w:val="00252960"/>
    <w:rsid w:val="002529E8"/>
    <w:rsid w:val="00252AAC"/>
    <w:rsid w:val="00253A61"/>
    <w:rsid w:val="00254560"/>
    <w:rsid w:val="00256661"/>
    <w:rsid w:val="00256E1A"/>
    <w:rsid w:val="00256F2A"/>
    <w:rsid w:val="002570AF"/>
    <w:rsid w:val="002601A9"/>
    <w:rsid w:val="00261AEA"/>
    <w:rsid w:val="002637D7"/>
    <w:rsid w:val="00264344"/>
    <w:rsid w:val="00264F5B"/>
    <w:rsid w:val="00265780"/>
    <w:rsid w:val="00265EA9"/>
    <w:rsid w:val="0026674A"/>
    <w:rsid w:val="002669AC"/>
    <w:rsid w:val="002673EF"/>
    <w:rsid w:val="00267865"/>
    <w:rsid w:val="002708FC"/>
    <w:rsid w:val="002714BF"/>
    <w:rsid w:val="00271FEF"/>
    <w:rsid w:val="0027261F"/>
    <w:rsid w:val="00273C6C"/>
    <w:rsid w:val="00273D77"/>
    <w:rsid w:val="00274971"/>
    <w:rsid w:val="0027559B"/>
    <w:rsid w:val="00275B0F"/>
    <w:rsid w:val="00275F42"/>
    <w:rsid w:val="00277444"/>
    <w:rsid w:val="00280CC4"/>
    <w:rsid w:val="0028289C"/>
    <w:rsid w:val="002867A0"/>
    <w:rsid w:val="00286A92"/>
    <w:rsid w:val="00290784"/>
    <w:rsid w:val="00290E45"/>
    <w:rsid w:val="00291D5B"/>
    <w:rsid w:val="00292551"/>
    <w:rsid w:val="00294F32"/>
    <w:rsid w:val="00295DBA"/>
    <w:rsid w:val="00296773"/>
    <w:rsid w:val="00296BED"/>
    <w:rsid w:val="002A30C7"/>
    <w:rsid w:val="002A32AF"/>
    <w:rsid w:val="002A4438"/>
    <w:rsid w:val="002A44DD"/>
    <w:rsid w:val="002A541C"/>
    <w:rsid w:val="002A5488"/>
    <w:rsid w:val="002A6BAC"/>
    <w:rsid w:val="002A73AF"/>
    <w:rsid w:val="002A7D6A"/>
    <w:rsid w:val="002B2764"/>
    <w:rsid w:val="002B3B2D"/>
    <w:rsid w:val="002B3C37"/>
    <w:rsid w:val="002B47EA"/>
    <w:rsid w:val="002B5625"/>
    <w:rsid w:val="002B5D82"/>
    <w:rsid w:val="002B724F"/>
    <w:rsid w:val="002B7332"/>
    <w:rsid w:val="002B73BF"/>
    <w:rsid w:val="002C0E0E"/>
    <w:rsid w:val="002C0FDA"/>
    <w:rsid w:val="002C16F2"/>
    <w:rsid w:val="002C1769"/>
    <w:rsid w:val="002C1CE5"/>
    <w:rsid w:val="002C31AB"/>
    <w:rsid w:val="002C4937"/>
    <w:rsid w:val="002C5233"/>
    <w:rsid w:val="002C78A3"/>
    <w:rsid w:val="002C7A34"/>
    <w:rsid w:val="002D2CE6"/>
    <w:rsid w:val="002D38B1"/>
    <w:rsid w:val="002D3C87"/>
    <w:rsid w:val="002D57F4"/>
    <w:rsid w:val="002D58A9"/>
    <w:rsid w:val="002D61C6"/>
    <w:rsid w:val="002D6CA3"/>
    <w:rsid w:val="002D6DCD"/>
    <w:rsid w:val="002E0545"/>
    <w:rsid w:val="002E21E5"/>
    <w:rsid w:val="002E3D3C"/>
    <w:rsid w:val="002E5192"/>
    <w:rsid w:val="002E55AC"/>
    <w:rsid w:val="002E5FDD"/>
    <w:rsid w:val="002E611C"/>
    <w:rsid w:val="002E61CB"/>
    <w:rsid w:val="002E6C4A"/>
    <w:rsid w:val="002E72BC"/>
    <w:rsid w:val="002E75A8"/>
    <w:rsid w:val="002F097B"/>
    <w:rsid w:val="002F148E"/>
    <w:rsid w:val="002F1F25"/>
    <w:rsid w:val="002F23E9"/>
    <w:rsid w:val="002F261A"/>
    <w:rsid w:val="002F3A76"/>
    <w:rsid w:val="002F595E"/>
    <w:rsid w:val="002F5C49"/>
    <w:rsid w:val="002F7440"/>
    <w:rsid w:val="00300C62"/>
    <w:rsid w:val="00300F12"/>
    <w:rsid w:val="00301CC6"/>
    <w:rsid w:val="00303275"/>
    <w:rsid w:val="003039D0"/>
    <w:rsid w:val="00304022"/>
    <w:rsid w:val="00304070"/>
    <w:rsid w:val="00304F7B"/>
    <w:rsid w:val="003114E0"/>
    <w:rsid w:val="003115C9"/>
    <w:rsid w:val="00315BCF"/>
    <w:rsid w:val="00316BD1"/>
    <w:rsid w:val="003178EC"/>
    <w:rsid w:val="00320BFB"/>
    <w:rsid w:val="00321D4F"/>
    <w:rsid w:val="0032232A"/>
    <w:rsid w:val="003230E0"/>
    <w:rsid w:val="00324B1A"/>
    <w:rsid w:val="00324B4F"/>
    <w:rsid w:val="0032519C"/>
    <w:rsid w:val="003257CA"/>
    <w:rsid w:val="00325EA2"/>
    <w:rsid w:val="003264D1"/>
    <w:rsid w:val="00326AFB"/>
    <w:rsid w:val="003272BA"/>
    <w:rsid w:val="00327C81"/>
    <w:rsid w:val="00331162"/>
    <w:rsid w:val="003315E5"/>
    <w:rsid w:val="00333583"/>
    <w:rsid w:val="003336AF"/>
    <w:rsid w:val="003337B4"/>
    <w:rsid w:val="00333CE9"/>
    <w:rsid w:val="00334256"/>
    <w:rsid w:val="003343C3"/>
    <w:rsid w:val="003347A0"/>
    <w:rsid w:val="00334B7F"/>
    <w:rsid w:val="003351D9"/>
    <w:rsid w:val="00342308"/>
    <w:rsid w:val="00344D58"/>
    <w:rsid w:val="00344FB4"/>
    <w:rsid w:val="0035141C"/>
    <w:rsid w:val="0035181E"/>
    <w:rsid w:val="00351E62"/>
    <w:rsid w:val="0035566F"/>
    <w:rsid w:val="00360797"/>
    <w:rsid w:val="003612D7"/>
    <w:rsid w:val="00361754"/>
    <w:rsid w:val="0036247E"/>
    <w:rsid w:val="00363E1C"/>
    <w:rsid w:val="00365CCB"/>
    <w:rsid w:val="0037256F"/>
    <w:rsid w:val="00374A2F"/>
    <w:rsid w:val="00380DF3"/>
    <w:rsid w:val="0038161A"/>
    <w:rsid w:val="003820FA"/>
    <w:rsid w:val="00386D7C"/>
    <w:rsid w:val="003871DF"/>
    <w:rsid w:val="0039200C"/>
    <w:rsid w:val="0039329A"/>
    <w:rsid w:val="003933E3"/>
    <w:rsid w:val="003938FC"/>
    <w:rsid w:val="00395016"/>
    <w:rsid w:val="003956C3"/>
    <w:rsid w:val="003970CB"/>
    <w:rsid w:val="003A37BC"/>
    <w:rsid w:val="003A4605"/>
    <w:rsid w:val="003A57D3"/>
    <w:rsid w:val="003A5BA2"/>
    <w:rsid w:val="003A78CB"/>
    <w:rsid w:val="003A7E93"/>
    <w:rsid w:val="003B0AB1"/>
    <w:rsid w:val="003B14FD"/>
    <w:rsid w:val="003B3B61"/>
    <w:rsid w:val="003B4E8E"/>
    <w:rsid w:val="003B5C05"/>
    <w:rsid w:val="003B6215"/>
    <w:rsid w:val="003B6737"/>
    <w:rsid w:val="003B7232"/>
    <w:rsid w:val="003B7B19"/>
    <w:rsid w:val="003C085E"/>
    <w:rsid w:val="003C1C34"/>
    <w:rsid w:val="003C2DF5"/>
    <w:rsid w:val="003C6AB3"/>
    <w:rsid w:val="003C6D7A"/>
    <w:rsid w:val="003D04B6"/>
    <w:rsid w:val="003D0E07"/>
    <w:rsid w:val="003D42B2"/>
    <w:rsid w:val="003D736D"/>
    <w:rsid w:val="003E00D3"/>
    <w:rsid w:val="003E0B5C"/>
    <w:rsid w:val="003E10DA"/>
    <w:rsid w:val="003E37D1"/>
    <w:rsid w:val="003E39AC"/>
    <w:rsid w:val="003E4ACE"/>
    <w:rsid w:val="003E4B17"/>
    <w:rsid w:val="003F076F"/>
    <w:rsid w:val="003F088D"/>
    <w:rsid w:val="003F1984"/>
    <w:rsid w:val="003F22BC"/>
    <w:rsid w:val="003F2FE7"/>
    <w:rsid w:val="003F328D"/>
    <w:rsid w:val="003F4455"/>
    <w:rsid w:val="003F4931"/>
    <w:rsid w:val="004013AA"/>
    <w:rsid w:val="00403372"/>
    <w:rsid w:val="004056CE"/>
    <w:rsid w:val="00406353"/>
    <w:rsid w:val="004064A2"/>
    <w:rsid w:val="00407733"/>
    <w:rsid w:val="00410099"/>
    <w:rsid w:val="004101BA"/>
    <w:rsid w:val="00410EED"/>
    <w:rsid w:val="004117A3"/>
    <w:rsid w:val="00411B31"/>
    <w:rsid w:val="0041257C"/>
    <w:rsid w:val="004129F8"/>
    <w:rsid w:val="00413371"/>
    <w:rsid w:val="00413550"/>
    <w:rsid w:val="00413ED6"/>
    <w:rsid w:val="004169CC"/>
    <w:rsid w:val="00417442"/>
    <w:rsid w:val="00417913"/>
    <w:rsid w:val="00420226"/>
    <w:rsid w:val="00420783"/>
    <w:rsid w:val="00421688"/>
    <w:rsid w:val="004236DF"/>
    <w:rsid w:val="004239F7"/>
    <w:rsid w:val="00423ECF"/>
    <w:rsid w:val="00423F47"/>
    <w:rsid w:val="00424825"/>
    <w:rsid w:val="00425615"/>
    <w:rsid w:val="004261EC"/>
    <w:rsid w:val="00426E44"/>
    <w:rsid w:val="0042728D"/>
    <w:rsid w:val="004274FD"/>
    <w:rsid w:val="00427C8F"/>
    <w:rsid w:val="00430246"/>
    <w:rsid w:val="004302B2"/>
    <w:rsid w:val="00430E28"/>
    <w:rsid w:val="0043148D"/>
    <w:rsid w:val="00431C07"/>
    <w:rsid w:val="0043403F"/>
    <w:rsid w:val="004347A7"/>
    <w:rsid w:val="00436805"/>
    <w:rsid w:val="0043769F"/>
    <w:rsid w:val="00440F7D"/>
    <w:rsid w:val="00441017"/>
    <w:rsid w:val="00441026"/>
    <w:rsid w:val="0044173F"/>
    <w:rsid w:val="00442246"/>
    <w:rsid w:val="0044306D"/>
    <w:rsid w:val="00443A14"/>
    <w:rsid w:val="00443CAE"/>
    <w:rsid w:val="00443FBD"/>
    <w:rsid w:val="004452E4"/>
    <w:rsid w:val="00445D85"/>
    <w:rsid w:val="00446617"/>
    <w:rsid w:val="00446724"/>
    <w:rsid w:val="00446BC6"/>
    <w:rsid w:val="004476D7"/>
    <w:rsid w:val="0045171C"/>
    <w:rsid w:val="00451BD8"/>
    <w:rsid w:val="00452F32"/>
    <w:rsid w:val="004532F3"/>
    <w:rsid w:val="0045380F"/>
    <w:rsid w:val="00455444"/>
    <w:rsid w:val="00460217"/>
    <w:rsid w:val="00461387"/>
    <w:rsid w:val="004646C6"/>
    <w:rsid w:val="00464B9A"/>
    <w:rsid w:val="004666A5"/>
    <w:rsid w:val="00470AEF"/>
    <w:rsid w:val="00471782"/>
    <w:rsid w:val="004722CE"/>
    <w:rsid w:val="00473E13"/>
    <w:rsid w:val="004750DB"/>
    <w:rsid w:val="00475667"/>
    <w:rsid w:val="004761CD"/>
    <w:rsid w:val="004762EF"/>
    <w:rsid w:val="00477DF8"/>
    <w:rsid w:val="004820BC"/>
    <w:rsid w:val="0048253B"/>
    <w:rsid w:val="00482A97"/>
    <w:rsid w:val="0048341A"/>
    <w:rsid w:val="00483D20"/>
    <w:rsid w:val="004846C1"/>
    <w:rsid w:val="004848AE"/>
    <w:rsid w:val="00484A86"/>
    <w:rsid w:val="00485144"/>
    <w:rsid w:val="00485581"/>
    <w:rsid w:val="004860EB"/>
    <w:rsid w:val="00486222"/>
    <w:rsid w:val="00486492"/>
    <w:rsid w:val="00486A86"/>
    <w:rsid w:val="0049084B"/>
    <w:rsid w:val="00490BBE"/>
    <w:rsid w:val="00491795"/>
    <w:rsid w:val="00492E76"/>
    <w:rsid w:val="00494E73"/>
    <w:rsid w:val="0049587F"/>
    <w:rsid w:val="00497D89"/>
    <w:rsid w:val="004A0B58"/>
    <w:rsid w:val="004A1324"/>
    <w:rsid w:val="004A494A"/>
    <w:rsid w:val="004A6F1F"/>
    <w:rsid w:val="004B2758"/>
    <w:rsid w:val="004B44E0"/>
    <w:rsid w:val="004B49E6"/>
    <w:rsid w:val="004B4D2C"/>
    <w:rsid w:val="004B519F"/>
    <w:rsid w:val="004B6628"/>
    <w:rsid w:val="004B6951"/>
    <w:rsid w:val="004B71A5"/>
    <w:rsid w:val="004C0498"/>
    <w:rsid w:val="004C075A"/>
    <w:rsid w:val="004C090D"/>
    <w:rsid w:val="004C09D9"/>
    <w:rsid w:val="004C0C7C"/>
    <w:rsid w:val="004C2579"/>
    <w:rsid w:val="004C2A99"/>
    <w:rsid w:val="004C6B6C"/>
    <w:rsid w:val="004C6C5F"/>
    <w:rsid w:val="004C7344"/>
    <w:rsid w:val="004C7ECC"/>
    <w:rsid w:val="004D07B0"/>
    <w:rsid w:val="004D10CC"/>
    <w:rsid w:val="004D179C"/>
    <w:rsid w:val="004D1E6A"/>
    <w:rsid w:val="004D2968"/>
    <w:rsid w:val="004D3554"/>
    <w:rsid w:val="004D46C2"/>
    <w:rsid w:val="004D4E92"/>
    <w:rsid w:val="004D4F82"/>
    <w:rsid w:val="004D555E"/>
    <w:rsid w:val="004D6794"/>
    <w:rsid w:val="004D684B"/>
    <w:rsid w:val="004D781B"/>
    <w:rsid w:val="004E049E"/>
    <w:rsid w:val="004E10C7"/>
    <w:rsid w:val="004E3721"/>
    <w:rsid w:val="004E4DD6"/>
    <w:rsid w:val="004E5200"/>
    <w:rsid w:val="004E641A"/>
    <w:rsid w:val="004E767A"/>
    <w:rsid w:val="004E7D86"/>
    <w:rsid w:val="004F0142"/>
    <w:rsid w:val="004F1397"/>
    <w:rsid w:val="004F1672"/>
    <w:rsid w:val="004F2AB1"/>
    <w:rsid w:val="004F4D22"/>
    <w:rsid w:val="004F53C7"/>
    <w:rsid w:val="004F626A"/>
    <w:rsid w:val="004F63AF"/>
    <w:rsid w:val="004F67E0"/>
    <w:rsid w:val="004F68DE"/>
    <w:rsid w:val="004F7277"/>
    <w:rsid w:val="004F7669"/>
    <w:rsid w:val="004F7DA4"/>
    <w:rsid w:val="00500115"/>
    <w:rsid w:val="00500BA5"/>
    <w:rsid w:val="005014F0"/>
    <w:rsid w:val="00504AA7"/>
    <w:rsid w:val="00504B71"/>
    <w:rsid w:val="00506D33"/>
    <w:rsid w:val="005072D2"/>
    <w:rsid w:val="005106AA"/>
    <w:rsid w:val="00510864"/>
    <w:rsid w:val="005108AA"/>
    <w:rsid w:val="005111B0"/>
    <w:rsid w:val="00511CA2"/>
    <w:rsid w:val="00513C71"/>
    <w:rsid w:val="00515400"/>
    <w:rsid w:val="0051540C"/>
    <w:rsid w:val="0051557D"/>
    <w:rsid w:val="00515BBD"/>
    <w:rsid w:val="00515E6B"/>
    <w:rsid w:val="005160C3"/>
    <w:rsid w:val="0051643A"/>
    <w:rsid w:val="005164C8"/>
    <w:rsid w:val="00517032"/>
    <w:rsid w:val="0052108A"/>
    <w:rsid w:val="00521AFB"/>
    <w:rsid w:val="00523D96"/>
    <w:rsid w:val="00524402"/>
    <w:rsid w:val="0052580E"/>
    <w:rsid w:val="0052599A"/>
    <w:rsid w:val="005276B4"/>
    <w:rsid w:val="005303EE"/>
    <w:rsid w:val="00530E0F"/>
    <w:rsid w:val="00532344"/>
    <w:rsid w:val="00532805"/>
    <w:rsid w:val="00533180"/>
    <w:rsid w:val="005335A9"/>
    <w:rsid w:val="0053547D"/>
    <w:rsid w:val="00536968"/>
    <w:rsid w:val="00536B65"/>
    <w:rsid w:val="005400F2"/>
    <w:rsid w:val="005403DE"/>
    <w:rsid w:val="00540A70"/>
    <w:rsid w:val="005414DB"/>
    <w:rsid w:val="00541523"/>
    <w:rsid w:val="00541F2B"/>
    <w:rsid w:val="00541F72"/>
    <w:rsid w:val="00541FB4"/>
    <w:rsid w:val="00544916"/>
    <w:rsid w:val="00545A8C"/>
    <w:rsid w:val="00546E07"/>
    <w:rsid w:val="00550876"/>
    <w:rsid w:val="00550FD9"/>
    <w:rsid w:val="00551413"/>
    <w:rsid w:val="00552B99"/>
    <w:rsid w:val="00552EB9"/>
    <w:rsid w:val="0055353A"/>
    <w:rsid w:val="00554B70"/>
    <w:rsid w:val="00557499"/>
    <w:rsid w:val="0055781A"/>
    <w:rsid w:val="005613BF"/>
    <w:rsid w:val="005621EE"/>
    <w:rsid w:val="00562693"/>
    <w:rsid w:val="005630D6"/>
    <w:rsid w:val="005634E6"/>
    <w:rsid w:val="0056450B"/>
    <w:rsid w:val="00564C6D"/>
    <w:rsid w:val="00565938"/>
    <w:rsid w:val="00567758"/>
    <w:rsid w:val="005679C3"/>
    <w:rsid w:val="00572013"/>
    <w:rsid w:val="0057297E"/>
    <w:rsid w:val="00573003"/>
    <w:rsid w:val="00573444"/>
    <w:rsid w:val="00576402"/>
    <w:rsid w:val="005774D3"/>
    <w:rsid w:val="005805B5"/>
    <w:rsid w:val="005809DB"/>
    <w:rsid w:val="00581BDF"/>
    <w:rsid w:val="00582AD9"/>
    <w:rsid w:val="00583603"/>
    <w:rsid w:val="00583660"/>
    <w:rsid w:val="00583B72"/>
    <w:rsid w:val="00583D76"/>
    <w:rsid w:val="00584634"/>
    <w:rsid w:val="00584C07"/>
    <w:rsid w:val="00584F5B"/>
    <w:rsid w:val="00585A95"/>
    <w:rsid w:val="0058651B"/>
    <w:rsid w:val="0058671C"/>
    <w:rsid w:val="0058673A"/>
    <w:rsid w:val="00586CEA"/>
    <w:rsid w:val="00587324"/>
    <w:rsid w:val="0058755A"/>
    <w:rsid w:val="00590316"/>
    <w:rsid w:val="005908FA"/>
    <w:rsid w:val="005913A7"/>
    <w:rsid w:val="005921D4"/>
    <w:rsid w:val="0059360B"/>
    <w:rsid w:val="005954B5"/>
    <w:rsid w:val="00595CAF"/>
    <w:rsid w:val="005963C0"/>
    <w:rsid w:val="005966FC"/>
    <w:rsid w:val="005A0313"/>
    <w:rsid w:val="005A0C41"/>
    <w:rsid w:val="005A11F4"/>
    <w:rsid w:val="005A1E80"/>
    <w:rsid w:val="005A3130"/>
    <w:rsid w:val="005A35F3"/>
    <w:rsid w:val="005A38CE"/>
    <w:rsid w:val="005A47EB"/>
    <w:rsid w:val="005A578A"/>
    <w:rsid w:val="005A5D56"/>
    <w:rsid w:val="005A7226"/>
    <w:rsid w:val="005B199E"/>
    <w:rsid w:val="005B1A09"/>
    <w:rsid w:val="005B1E15"/>
    <w:rsid w:val="005B2110"/>
    <w:rsid w:val="005B32F9"/>
    <w:rsid w:val="005B4FCA"/>
    <w:rsid w:val="005B581D"/>
    <w:rsid w:val="005B5838"/>
    <w:rsid w:val="005B662A"/>
    <w:rsid w:val="005B6BE3"/>
    <w:rsid w:val="005C00CD"/>
    <w:rsid w:val="005C01C8"/>
    <w:rsid w:val="005C1C80"/>
    <w:rsid w:val="005C2286"/>
    <w:rsid w:val="005C2F7F"/>
    <w:rsid w:val="005C3A1C"/>
    <w:rsid w:val="005C3A6F"/>
    <w:rsid w:val="005C4302"/>
    <w:rsid w:val="005C43E4"/>
    <w:rsid w:val="005C44C5"/>
    <w:rsid w:val="005C5D7C"/>
    <w:rsid w:val="005C6689"/>
    <w:rsid w:val="005C74CE"/>
    <w:rsid w:val="005D1B5A"/>
    <w:rsid w:val="005D2424"/>
    <w:rsid w:val="005D2DDA"/>
    <w:rsid w:val="005D33F7"/>
    <w:rsid w:val="005D3D03"/>
    <w:rsid w:val="005D4B00"/>
    <w:rsid w:val="005D5340"/>
    <w:rsid w:val="005D54E4"/>
    <w:rsid w:val="005D5C52"/>
    <w:rsid w:val="005D7EAE"/>
    <w:rsid w:val="005E1D68"/>
    <w:rsid w:val="005E1E52"/>
    <w:rsid w:val="005E21C1"/>
    <w:rsid w:val="005E2A5E"/>
    <w:rsid w:val="005E2C3C"/>
    <w:rsid w:val="005E48A5"/>
    <w:rsid w:val="005E4A91"/>
    <w:rsid w:val="005E5131"/>
    <w:rsid w:val="005E5627"/>
    <w:rsid w:val="005E56E7"/>
    <w:rsid w:val="005E68A5"/>
    <w:rsid w:val="005E6E1A"/>
    <w:rsid w:val="005E790D"/>
    <w:rsid w:val="005E7A7F"/>
    <w:rsid w:val="005F3673"/>
    <w:rsid w:val="005F3E29"/>
    <w:rsid w:val="005F5E50"/>
    <w:rsid w:val="005F6792"/>
    <w:rsid w:val="005F6D0E"/>
    <w:rsid w:val="006005DD"/>
    <w:rsid w:val="00601DDF"/>
    <w:rsid w:val="00604340"/>
    <w:rsid w:val="0061017B"/>
    <w:rsid w:val="006101B2"/>
    <w:rsid w:val="00612D5E"/>
    <w:rsid w:val="00613B9B"/>
    <w:rsid w:val="00614959"/>
    <w:rsid w:val="0061643C"/>
    <w:rsid w:val="006164F4"/>
    <w:rsid w:val="00616C51"/>
    <w:rsid w:val="00617608"/>
    <w:rsid w:val="00617B21"/>
    <w:rsid w:val="00617B53"/>
    <w:rsid w:val="00620D23"/>
    <w:rsid w:val="006214C3"/>
    <w:rsid w:val="006223DB"/>
    <w:rsid w:val="0062278F"/>
    <w:rsid w:val="006233C2"/>
    <w:rsid w:val="00623609"/>
    <w:rsid w:val="00627640"/>
    <w:rsid w:val="00627978"/>
    <w:rsid w:val="006343AB"/>
    <w:rsid w:val="00634C20"/>
    <w:rsid w:val="00636240"/>
    <w:rsid w:val="00637EBF"/>
    <w:rsid w:val="00642980"/>
    <w:rsid w:val="00643220"/>
    <w:rsid w:val="00645EA1"/>
    <w:rsid w:val="00645F68"/>
    <w:rsid w:val="00646015"/>
    <w:rsid w:val="006468D8"/>
    <w:rsid w:val="0064799E"/>
    <w:rsid w:val="00650107"/>
    <w:rsid w:val="00650238"/>
    <w:rsid w:val="006506F8"/>
    <w:rsid w:val="00651265"/>
    <w:rsid w:val="00651B75"/>
    <w:rsid w:val="0065275D"/>
    <w:rsid w:val="00653D24"/>
    <w:rsid w:val="00654028"/>
    <w:rsid w:val="0065445B"/>
    <w:rsid w:val="0065451C"/>
    <w:rsid w:val="00655B23"/>
    <w:rsid w:val="006570A7"/>
    <w:rsid w:val="00661173"/>
    <w:rsid w:val="0066143B"/>
    <w:rsid w:val="00661944"/>
    <w:rsid w:val="00664698"/>
    <w:rsid w:val="00664D3E"/>
    <w:rsid w:val="00667007"/>
    <w:rsid w:val="006702B5"/>
    <w:rsid w:val="0067140F"/>
    <w:rsid w:val="006725BC"/>
    <w:rsid w:val="00672ED4"/>
    <w:rsid w:val="0067419C"/>
    <w:rsid w:val="00675E3E"/>
    <w:rsid w:val="00677A74"/>
    <w:rsid w:val="00682371"/>
    <w:rsid w:val="006826B6"/>
    <w:rsid w:val="00683DD8"/>
    <w:rsid w:val="006843DE"/>
    <w:rsid w:val="00684B88"/>
    <w:rsid w:val="00685782"/>
    <w:rsid w:val="0068627D"/>
    <w:rsid w:val="00687AB8"/>
    <w:rsid w:val="00692043"/>
    <w:rsid w:val="00694238"/>
    <w:rsid w:val="00696DDC"/>
    <w:rsid w:val="00697932"/>
    <w:rsid w:val="006A008F"/>
    <w:rsid w:val="006A1075"/>
    <w:rsid w:val="006A17F2"/>
    <w:rsid w:val="006A18B7"/>
    <w:rsid w:val="006A200D"/>
    <w:rsid w:val="006A3348"/>
    <w:rsid w:val="006A4368"/>
    <w:rsid w:val="006A5404"/>
    <w:rsid w:val="006A7016"/>
    <w:rsid w:val="006A7DF3"/>
    <w:rsid w:val="006B0343"/>
    <w:rsid w:val="006B1B28"/>
    <w:rsid w:val="006B5983"/>
    <w:rsid w:val="006B61BD"/>
    <w:rsid w:val="006B6B83"/>
    <w:rsid w:val="006B6BFB"/>
    <w:rsid w:val="006C0332"/>
    <w:rsid w:val="006C13B6"/>
    <w:rsid w:val="006C4610"/>
    <w:rsid w:val="006C54AA"/>
    <w:rsid w:val="006C7513"/>
    <w:rsid w:val="006C7733"/>
    <w:rsid w:val="006D0E19"/>
    <w:rsid w:val="006D51E4"/>
    <w:rsid w:val="006D5575"/>
    <w:rsid w:val="006D7A20"/>
    <w:rsid w:val="006E000E"/>
    <w:rsid w:val="006E3A0E"/>
    <w:rsid w:val="006E3B12"/>
    <w:rsid w:val="006E3B4C"/>
    <w:rsid w:val="006E3F95"/>
    <w:rsid w:val="006E555B"/>
    <w:rsid w:val="006F0119"/>
    <w:rsid w:val="006F0FEF"/>
    <w:rsid w:val="006F1A07"/>
    <w:rsid w:val="006F2586"/>
    <w:rsid w:val="006F35D8"/>
    <w:rsid w:val="006F4190"/>
    <w:rsid w:val="006F49F8"/>
    <w:rsid w:val="006F6381"/>
    <w:rsid w:val="006F67C9"/>
    <w:rsid w:val="006F6BCC"/>
    <w:rsid w:val="006F6C1E"/>
    <w:rsid w:val="006F7B05"/>
    <w:rsid w:val="0070051E"/>
    <w:rsid w:val="007007BB"/>
    <w:rsid w:val="00700FE0"/>
    <w:rsid w:val="007037F9"/>
    <w:rsid w:val="00704141"/>
    <w:rsid w:val="0070528A"/>
    <w:rsid w:val="0070594C"/>
    <w:rsid w:val="0070626D"/>
    <w:rsid w:val="0070654A"/>
    <w:rsid w:val="00707381"/>
    <w:rsid w:val="007077BA"/>
    <w:rsid w:val="00711D1A"/>
    <w:rsid w:val="00712822"/>
    <w:rsid w:val="00712E24"/>
    <w:rsid w:val="00715D16"/>
    <w:rsid w:val="0071744A"/>
    <w:rsid w:val="00717E3C"/>
    <w:rsid w:val="00720FCC"/>
    <w:rsid w:val="00721F24"/>
    <w:rsid w:val="00722C71"/>
    <w:rsid w:val="00722DC1"/>
    <w:rsid w:val="0072480E"/>
    <w:rsid w:val="007249FE"/>
    <w:rsid w:val="00724DDF"/>
    <w:rsid w:val="0072518D"/>
    <w:rsid w:val="00725FCE"/>
    <w:rsid w:val="0072637C"/>
    <w:rsid w:val="007268E1"/>
    <w:rsid w:val="00727298"/>
    <w:rsid w:val="00727719"/>
    <w:rsid w:val="00727728"/>
    <w:rsid w:val="00727FED"/>
    <w:rsid w:val="00730A2F"/>
    <w:rsid w:val="00731616"/>
    <w:rsid w:val="00731AF5"/>
    <w:rsid w:val="007321CE"/>
    <w:rsid w:val="0073448C"/>
    <w:rsid w:val="0073481E"/>
    <w:rsid w:val="00734BDE"/>
    <w:rsid w:val="00735F2D"/>
    <w:rsid w:val="007360CE"/>
    <w:rsid w:val="007369EF"/>
    <w:rsid w:val="00736CB4"/>
    <w:rsid w:val="00742272"/>
    <w:rsid w:val="00743644"/>
    <w:rsid w:val="00745F75"/>
    <w:rsid w:val="00746D36"/>
    <w:rsid w:val="00747533"/>
    <w:rsid w:val="00750260"/>
    <w:rsid w:val="00752B4F"/>
    <w:rsid w:val="00754362"/>
    <w:rsid w:val="00754531"/>
    <w:rsid w:val="007559A3"/>
    <w:rsid w:val="00755DA5"/>
    <w:rsid w:val="007570DA"/>
    <w:rsid w:val="00763018"/>
    <w:rsid w:val="00763AE6"/>
    <w:rsid w:val="00764169"/>
    <w:rsid w:val="0076450D"/>
    <w:rsid w:val="00764528"/>
    <w:rsid w:val="00766891"/>
    <w:rsid w:val="00766AC6"/>
    <w:rsid w:val="00766EFB"/>
    <w:rsid w:val="00770544"/>
    <w:rsid w:val="00771A67"/>
    <w:rsid w:val="00771BCC"/>
    <w:rsid w:val="007721F2"/>
    <w:rsid w:val="007736D9"/>
    <w:rsid w:val="00774BCA"/>
    <w:rsid w:val="00774DDB"/>
    <w:rsid w:val="00780BD0"/>
    <w:rsid w:val="007830F9"/>
    <w:rsid w:val="00783F13"/>
    <w:rsid w:val="0078402C"/>
    <w:rsid w:val="007855E3"/>
    <w:rsid w:val="00790CDD"/>
    <w:rsid w:val="00792D4D"/>
    <w:rsid w:val="0079300A"/>
    <w:rsid w:val="007939D0"/>
    <w:rsid w:val="00795059"/>
    <w:rsid w:val="007954F0"/>
    <w:rsid w:val="00795AB2"/>
    <w:rsid w:val="00796348"/>
    <w:rsid w:val="007972B1"/>
    <w:rsid w:val="007A02C9"/>
    <w:rsid w:val="007A23C6"/>
    <w:rsid w:val="007A27BB"/>
    <w:rsid w:val="007A34F9"/>
    <w:rsid w:val="007A3900"/>
    <w:rsid w:val="007A3EC3"/>
    <w:rsid w:val="007A5C5B"/>
    <w:rsid w:val="007A65A4"/>
    <w:rsid w:val="007A6E1D"/>
    <w:rsid w:val="007B2066"/>
    <w:rsid w:val="007B28DD"/>
    <w:rsid w:val="007B2920"/>
    <w:rsid w:val="007B3DA5"/>
    <w:rsid w:val="007B3EE5"/>
    <w:rsid w:val="007B41E8"/>
    <w:rsid w:val="007B46D5"/>
    <w:rsid w:val="007B5040"/>
    <w:rsid w:val="007B5299"/>
    <w:rsid w:val="007B6F4B"/>
    <w:rsid w:val="007B724A"/>
    <w:rsid w:val="007C1F86"/>
    <w:rsid w:val="007C22B4"/>
    <w:rsid w:val="007C6C03"/>
    <w:rsid w:val="007C6E52"/>
    <w:rsid w:val="007C7FBD"/>
    <w:rsid w:val="007D030E"/>
    <w:rsid w:val="007D333E"/>
    <w:rsid w:val="007D3936"/>
    <w:rsid w:val="007D3A6E"/>
    <w:rsid w:val="007D3A78"/>
    <w:rsid w:val="007D3FDD"/>
    <w:rsid w:val="007D43C9"/>
    <w:rsid w:val="007D6E65"/>
    <w:rsid w:val="007D710D"/>
    <w:rsid w:val="007E12F0"/>
    <w:rsid w:val="007E252B"/>
    <w:rsid w:val="007E2A4F"/>
    <w:rsid w:val="007E2EA0"/>
    <w:rsid w:val="007E3E9F"/>
    <w:rsid w:val="007E48A8"/>
    <w:rsid w:val="007E5513"/>
    <w:rsid w:val="007E55FB"/>
    <w:rsid w:val="007E5CE7"/>
    <w:rsid w:val="007F3A75"/>
    <w:rsid w:val="007F632E"/>
    <w:rsid w:val="007F7281"/>
    <w:rsid w:val="00800E65"/>
    <w:rsid w:val="00804FEB"/>
    <w:rsid w:val="008056A8"/>
    <w:rsid w:val="00806951"/>
    <w:rsid w:val="00806C06"/>
    <w:rsid w:val="00806C6F"/>
    <w:rsid w:val="00813CC9"/>
    <w:rsid w:val="00813D7F"/>
    <w:rsid w:val="00814FCC"/>
    <w:rsid w:val="008155A6"/>
    <w:rsid w:val="00815816"/>
    <w:rsid w:val="00815EB0"/>
    <w:rsid w:val="0081748D"/>
    <w:rsid w:val="00817566"/>
    <w:rsid w:val="00820566"/>
    <w:rsid w:val="00820EB2"/>
    <w:rsid w:val="0082171C"/>
    <w:rsid w:val="008217BE"/>
    <w:rsid w:val="00822A3C"/>
    <w:rsid w:val="00823751"/>
    <w:rsid w:val="00823C02"/>
    <w:rsid w:val="00823FE4"/>
    <w:rsid w:val="00824CF8"/>
    <w:rsid w:val="0082655B"/>
    <w:rsid w:val="00826887"/>
    <w:rsid w:val="0082741A"/>
    <w:rsid w:val="008276EB"/>
    <w:rsid w:val="00830533"/>
    <w:rsid w:val="0083064C"/>
    <w:rsid w:val="0083200A"/>
    <w:rsid w:val="0083220D"/>
    <w:rsid w:val="00834878"/>
    <w:rsid w:val="00834898"/>
    <w:rsid w:val="00834A9B"/>
    <w:rsid w:val="00834FD2"/>
    <w:rsid w:val="008363F0"/>
    <w:rsid w:val="008366D8"/>
    <w:rsid w:val="00837030"/>
    <w:rsid w:val="00837320"/>
    <w:rsid w:val="008440BA"/>
    <w:rsid w:val="008458E4"/>
    <w:rsid w:val="00845E70"/>
    <w:rsid w:val="00845E81"/>
    <w:rsid w:val="00846727"/>
    <w:rsid w:val="0084790C"/>
    <w:rsid w:val="00850CD4"/>
    <w:rsid w:val="008516E8"/>
    <w:rsid w:val="00852584"/>
    <w:rsid w:val="00853316"/>
    <w:rsid w:val="00853D2D"/>
    <w:rsid w:val="00853F50"/>
    <w:rsid w:val="00855B39"/>
    <w:rsid w:val="00857268"/>
    <w:rsid w:val="00861A2D"/>
    <w:rsid w:val="0086221B"/>
    <w:rsid w:val="00862CC1"/>
    <w:rsid w:val="0086315C"/>
    <w:rsid w:val="008649F1"/>
    <w:rsid w:val="008653BE"/>
    <w:rsid w:val="00866261"/>
    <w:rsid w:val="00867AD2"/>
    <w:rsid w:val="00870F6D"/>
    <w:rsid w:val="0087225C"/>
    <w:rsid w:val="00872C39"/>
    <w:rsid w:val="008735DA"/>
    <w:rsid w:val="0087448F"/>
    <w:rsid w:val="00874E31"/>
    <w:rsid w:val="00874F42"/>
    <w:rsid w:val="0087723D"/>
    <w:rsid w:val="00877C83"/>
    <w:rsid w:val="008819EA"/>
    <w:rsid w:val="00882472"/>
    <w:rsid w:val="0088351C"/>
    <w:rsid w:val="008871A5"/>
    <w:rsid w:val="00887375"/>
    <w:rsid w:val="00892CAE"/>
    <w:rsid w:val="00895156"/>
    <w:rsid w:val="0089552F"/>
    <w:rsid w:val="008955EF"/>
    <w:rsid w:val="00896450"/>
    <w:rsid w:val="00896523"/>
    <w:rsid w:val="008968BD"/>
    <w:rsid w:val="008974FB"/>
    <w:rsid w:val="00897788"/>
    <w:rsid w:val="008977EC"/>
    <w:rsid w:val="008A092F"/>
    <w:rsid w:val="008A0AF8"/>
    <w:rsid w:val="008A1DFF"/>
    <w:rsid w:val="008A2BD0"/>
    <w:rsid w:val="008A41F7"/>
    <w:rsid w:val="008A4D62"/>
    <w:rsid w:val="008A537A"/>
    <w:rsid w:val="008A5694"/>
    <w:rsid w:val="008A58D6"/>
    <w:rsid w:val="008A63CC"/>
    <w:rsid w:val="008A7AEC"/>
    <w:rsid w:val="008B0BAA"/>
    <w:rsid w:val="008B2352"/>
    <w:rsid w:val="008B25B2"/>
    <w:rsid w:val="008B41D4"/>
    <w:rsid w:val="008B5995"/>
    <w:rsid w:val="008B70A6"/>
    <w:rsid w:val="008B7414"/>
    <w:rsid w:val="008C05E3"/>
    <w:rsid w:val="008C0EDF"/>
    <w:rsid w:val="008C27D2"/>
    <w:rsid w:val="008C3864"/>
    <w:rsid w:val="008C4510"/>
    <w:rsid w:val="008C5C62"/>
    <w:rsid w:val="008D058D"/>
    <w:rsid w:val="008D1169"/>
    <w:rsid w:val="008D220A"/>
    <w:rsid w:val="008D4676"/>
    <w:rsid w:val="008D6539"/>
    <w:rsid w:val="008E14B2"/>
    <w:rsid w:val="008E178E"/>
    <w:rsid w:val="008E3392"/>
    <w:rsid w:val="008E385F"/>
    <w:rsid w:val="008E61DF"/>
    <w:rsid w:val="008E7483"/>
    <w:rsid w:val="008F005F"/>
    <w:rsid w:val="008F040D"/>
    <w:rsid w:val="008F070D"/>
    <w:rsid w:val="008F0D91"/>
    <w:rsid w:val="008F1777"/>
    <w:rsid w:val="008F2A56"/>
    <w:rsid w:val="008F33E8"/>
    <w:rsid w:val="008F3F3B"/>
    <w:rsid w:val="008F41E5"/>
    <w:rsid w:val="008F4F73"/>
    <w:rsid w:val="008F5CA5"/>
    <w:rsid w:val="008F6EA5"/>
    <w:rsid w:val="00900D94"/>
    <w:rsid w:val="0090349A"/>
    <w:rsid w:val="009037C3"/>
    <w:rsid w:val="00903A0D"/>
    <w:rsid w:val="00904862"/>
    <w:rsid w:val="00904CF4"/>
    <w:rsid w:val="00904EC1"/>
    <w:rsid w:val="00906158"/>
    <w:rsid w:val="00906DA4"/>
    <w:rsid w:val="00907C48"/>
    <w:rsid w:val="00907EAE"/>
    <w:rsid w:val="00910E44"/>
    <w:rsid w:val="00913847"/>
    <w:rsid w:val="0091424E"/>
    <w:rsid w:val="00914426"/>
    <w:rsid w:val="009154EA"/>
    <w:rsid w:val="009157D6"/>
    <w:rsid w:val="009165C8"/>
    <w:rsid w:val="009208B0"/>
    <w:rsid w:val="00922770"/>
    <w:rsid w:val="00922CF5"/>
    <w:rsid w:val="00922D0B"/>
    <w:rsid w:val="00923C98"/>
    <w:rsid w:val="00925E3B"/>
    <w:rsid w:val="00926816"/>
    <w:rsid w:val="009300A4"/>
    <w:rsid w:val="009313F3"/>
    <w:rsid w:val="009316A9"/>
    <w:rsid w:val="00931F2F"/>
    <w:rsid w:val="009325A1"/>
    <w:rsid w:val="009346FE"/>
    <w:rsid w:val="0094015C"/>
    <w:rsid w:val="0094149C"/>
    <w:rsid w:val="00941A0E"/>
    <w:rsid w:val="00943A07"/>
    <w:rsid w:val="009447E8"/>
    <w:rsid w:val="00944B10"/>
    <w:rsid w:val="00945E88"/>
    <w:rsid w:val="00946BEF"/>
    <w:rsid w:val="00946FE6"/>
    <w:rsid w:val="0095383C"/>
    <w:rsid w:val="00954B7E"/>
    <w:rsid w:val="00954DE9"/>
    <w:rsid w:val="00954FF2"/>
    <w:rsid w:val="00955E8A"/>
    <w:rsid w:val="00960485"/>
    <w:rsid w:val="00960658"/>
    <w:rsid w:val="00960B02"/>
    <w:rsid w:val="00961AC4"/>
    <w:rsid w:val="00961D1C"/>
    <w:rsid w:val="0096273E"/>
    <w:rsid w:val="00962AEB"/>
    <w:rsid w:val="00962C1C"/>
    <w:rsid w:val="00965D04"/>
    <w:rsid w:val="00966C07"/>
    <w:rsid w:val="00970364"/>
    <w:rsid w:val="00970C37"/>
    <w:rsid w:val="0097185B"/>
    <w:rsid w:val="0097413A"/>
    <w:rsid w:val="00974B75"/>
    <w:rsid w:val="00974BD4"/>
    <w:rsid w:val="00976F09"/>
    <w:rsid w:val="00977149"/>
    <w:rsid w:val="00977B26"/>
    <w:rsid w:val="00981791"/>
    <w:rsid w:val="00981DA4"/>
    <w:rsid w:val="00982476"/>
    <w:rsid w:val="00983A51"/>
    <w:rsid w:val="00983FA7"/>
    <w:rsid w:val="009844F8"/>
    <w:rsid w:val="00984B05"/>
    <w:rsid w:val="009856A7"/>
    <w:rsid w:val="00985901"/>
    <w:rsid w:val="00985D20"/>
    <w:rsid w:val="00985DBB"/>
    <w:rsid w:val="00985E01"/>
    <w:rsid w:val="00986301"/>
    <w:rsid w:val="00987943"/>
    <w:rsid w:val="00990E24"/>
    <w:rsid w:val="00992755"/>
    <w:rsid w:val="00995CAB"/>
    <w:rsid w:val="00996C34"/>
    <w:rsid w:val="009976AC"/>
    <w:rsid w:val="009A08BE"/>
    <w:rsid w:val="009A1914"/>
    <w:rsid w:val="009A2EC9"/>
    <w:rsid w:val="009A31E4"/>
    <w:rsid w:val="009A3B68"/>
    <w:rsid w:val="009A3E23"/>
    <w:rsid w:val="009A4CDD"/>
    <w:rsid w:val="009A55BE"/>
    <w:rsid w:val="009A6DD9"/>
    <w:rsid w:val="009B1283"/>
    <w:rsid w:val="009B16CB"/>
    <w:rsid w:val="009B18DF"/>
    <w:rsid w:val="009B1E21"/>
    <w:rsid w:val="009B337C"/>
    <w:rsid w:val="009B376E"/>
    <w:rsid w:val="009B389C"/>
    <w:rsid w:val="009B4305"/>
    <w:rsid w:val="009B5F87"/>
    <w:rsid w:val="009B5FD8"/>
    <w:rsid w:val="009B6B62"/>
    <w:rsid w:val="009B737F"/>
    <w:rsid w:val="009B7BAA"/>
    <w:rsid w:val="009C0A10"/>
    <w:rsid w:val="009C2930"/>
    <w:rsid w:val="009C453C"/>
    <w:rsid w:val="009C4BB1"/>
    <w:rsid w:val="009C6742"/>
    <w:rsid w:val="009C7395"/>
    <w:rsid w:val="009C787C"/>
    <w:rsid w:val="009D1438"/>
    <w:rsid w:val="009D23EC"/>
    <w:rsid w:val="009D2BE1"/>
    <w:rsid w:val="009D4213"/>
    <w:rsid w:val="009D5E23"/>
    <w:rsid w:val="009D69B1"/>
    <w:rsid w:val="009D6D11"/>
    <w:rsid w:val="009D764A"/>
    <w:rsid w:val="009E07AF"/>
    <w:rsid w:val="009E2293"/>
    <w:rsid w:val="009E250F"/>
    <w:rsid w:val="009E52C0"/>
    <w:rsid w:val="009E5CC5"/>
    <w:rsid w:val="009E6408"/>
    <w:rsid w:val="009E742D"/>
    <w:rsid w:val="009F1338"/>
    <w:rsid w:val="009F1C3C"/>
    <w:rsid w:val="009F45D2"/>
    <w:rsid w:val="009F4DE2"/>
    <w:rsid w:val="009F5817"/>
    <w:rsid w:val="009F58CA"/>
    <w:rsid w:val="009F6AA6"/>
    <w:rsid w:val="009F7BC7"/>
    <w:rsid w:val="00A048D0"/>
    <w:rsid w:val="00A06B5F"/>
    <w:rsid w:val="00A1048A"/>
    <w:rsid w:val="00A123F4"/>
    <w:rsid w:val="00A13670"/>
    <w:rsid w:val="00A151B1"/>
    <w:rsid w:val="00A15F45"/>
    <w:rsid w:val="00A1653C"/>
    <w:rsid w:val="00A16D7C"/>
    <w:rsid w:val="00A2023C"/>
    <w:rsid w:val="00A21428"/>
    <w:rsid w:val="00A22680"/>
    <w:rsid w:val="00A233F1"/>
    <w:rsid w:val="00A2595E"/>
    <w:rsid w:val="00A26E5D"/>
    <w:rsid w:val="00A27B6A"/>
    <w:rsid w:val="00A308CD"/>
    <w:rsid w:val="00A33ACD"/>
    <w:rsid w:val="00A3567F"/>
    <w:rsid w:val="00A35B32"/>
    <w:rsid w:val="00A35B77"/>
    <w:rsid w:val="00A36E34"/>
    <w:rsid w:val="00A36FD9"/>
    <w:rsid w:val="00A417FE"/>
    <w:rsid w:val="00A42763"/>
    <w:rsid w:val="00A435F5"/>
    <w:rsid w:val="00A46485"/>
    <w:rsid w:val="00A4685F"/>
    <w:rsid w:val="00A46E63"/>
    <w:rsid w:val="00A47618"/>
    <w:rsid w:val="00A47ECB"/>
    <w:rsid w:val="00A51577"/>
    <w:rsid w:val="00A53644"/>
    <w:rsid w:val="00A5376A"/>
    <w:rsid w:val="00A548C3"/>
    <w:rsid w:val="00A54B45"/>
    <w:rsid w:val="00A55E3B"/>
    <w:rsid w:val="00A56249"/>
    <w:rsid w:val="00A56C48"/>
    <w:rsid w:val="00A60543"/>
    <w:rsid w:val="00A6082F"/>
    <w:rsid w:val="00A609AD"/>
    <w:rsid w:val="00A623BF"/>
    <w:rsid w:val="00A628E1"/>
    <w:rsid w:val="00A63312"/>
    <w:rsid w:val="00A65878"/>
    <w:rsid w:val="00A659A5"/>
    <w:rsid w:val="00A66EE7"/>
    <w:rsid w:val="00A723CA"/>
    <w:rsid w:val="00A734A6"/>
    <w:rsid w:val="00A7481C"/>
    <w:rsid w:val="00A74DA0"/>
    <w:rsid w:val="00A769B0"/>
    <w:rsid w:val="00A77CB0"/>
    <w:rsid w:val="00A77E72"/>
    <w:rsid w:val="00A8030B"/>
    <w:rsid w:val="00A806F8"/>
    <w:rsid w:val="00A822EB"/>
    <w:rsid w:val="00A84960"/>
    <w:rsid w:val="00A84E77"/>
    <w:rsid w:val="00A868E3"/>
    <w:rsid w:val="00A86B20"/>
    <w:rsid w:val="00A86EAF"/>
    <w:rsid w:val="00A87764"/>
    <w:rsid w:val="00A87DD8"/>
    <w:rsid w:val="00A908E3"/>
    <w:rsid w:val="00A90BC0"/>
    <w:rsid w:val="00A91DF3"/>
    <w:rsid w:val="00A92138"/>
    <w:rsid w:val="00A92D16"/>
    <w:rsid w:val="00A93275"/>
    <w:rsid w:val="00A93620"/>
    <w:rsid w:val="00A94856"/>
    <w:rsid w:val="00A95DC7"/>
    <w:rsid w:val="00A968C5"/>
    <w:rsid w:val="00AA02AB"/>
    <w:rsid w:val="00AA0D0B"/>
    <w:rsid w:val="00AA123A"/>
    <w:rsid w:val="00AA16E1"/>
    <w:rsid w:val="00AA1BE0"/>
    <w:rsid w:val="00AA1ED5"/>
    <w:rsid w:val="00AA28B9"/>
    <w:rsid w:val="00AA5A24"/>
    <w:rsid w:val="00AB2A23"/>
    <w:rsid w:val="00AB34C1"/>
    <w:rsid w:val="00AB3AF3"/>
    <w:rsid w:val="00AB49FA"/>
    <w:rsid w:val="00AC048B"/>
    <w:rsid w:val="00AC20E0"/>
    <w:rsid w:val="00AC2695"/>
    <w:rsid w:val="00AC4EFC"/>
    <w:rsid w:val="00AC762C"/>
    <w:rsid w:val="00AD444A"/>
    <w:rsid w:val="00AD4601"/>
    <w:rsid w:val="00AD4BB5"/>
    <w:rsid w:val="00AD4F79"/>
    <w:rsid w:val="00AD698E"/>
    <w:rsid w:val="00AD7DCF"/>
    <w:rsid w:val="00AE03E8"/>
    <w:rsid w:val="00AE0627"/>
    <w:rsid w:val="00AE117A"/>
    <w:rsid w:val="00AE119A"/>
    <w:rsid w:val="00AE1632"/>
    <w:rsid w:val="00AE3CBB"/>
    <w:rsid w:val="00AE4344"/>
    <w:rsid w:val="00AE551C"/>
    <w:rsid w:val="00AE6716"/>
    <w:rsid w:val="00AE6CA7"/>
    <w:rsid w:val="00AE7354"/>
    <w:rsid w:val="00AE7D19"/>
    <w:rsid w:val="00AF2E84"/>
    <w:rsid w:val="00AF3150"/>
    <w:rsid w:val="00AF3C49"/>
    <w:rsid w:val="00AF4349"/>
    <w:rsid w:val="00AF6A93"/>
    <w:rsid w:val="00AF6F16"/>
    <w:rsid w:val="00AF74A0"/>
    <w:rsid w:val="00B00227"/>
    <w:rsid w:val="00B00263"/>
    <w:rsid w:val="00B0179E"/>
    <w:rsid w:val="00B0258E"/>
    <w:rsid w:val="00B0282D"/>
    <w:rsid w:val="00B03186"/>
    <w:rsid w:val="00B05F15"/>
    <w:rsid w:val="00B0630B"/>
    <w:rsid w:val="00B10AD4"/>
    <w:rsid w:val="00B1124A"/>
    <w:rsid w:val="00B12D60"/>
    <w:rsid w:val="00B13B9A"/>
    <w:rsid w:val="00B1527C"/>
    <w:rsid w:val="00B157C5"/>
    <w:rsid w:val="00B167EA"/>
    <w:rsid w:val="00B169E0"/>
    <w:rsid w:val="00B21809"/>
    <w:rsid w:val="00B224D8"/>
    <w:rsid w:val="00B249A3"/>
    <w:rsid w:val="00B2764A"/>
    <w:rsid w:val="00B27E92"/>
    <w:rsid w:val="00B3026F"/>
    <w:rsid w:val="00B30397"/>
    <w:rsid w:val="00B30EE0"/>
    <w:rsid w:val="00B31719"/>
    <w:rsid w:val="00B31F5E"/>
    <w:rsid w:val="00B32635"/>
    <w:rsid w:val="00B326C9"/>
    <w:rsid w:val="00B33F58"/>
    <w:rsid w:val="00B34B8F"/>
    <w:rsid w:val="00B355FA"/>
    <w:rsid w:val="00B359C7"/>
    <w:rsid w:val="00B3767C"/>
    <w:rsid w:val="00B4120A"/>
    <w:rsid w:val="00B4142A"/>
    <w:rsid w:val="00B4142F"/>
    <w:rsid w:val="00B42F8D"/>
    <w:rsid w:val="00B43030"/>
    <w:rsid w:val="00B439E4"/>
    <w:rsid w:val="00B461EF"/>
    <w:rsid w:val="00B5068E"/>
    <w:rsid w:val="00B5110E"/>
    <w:rsid w:val="00B523A1"/>
    <w:rsid w:val="00B53D23"/>
    <w:rsid w:val="00B54AD9"/>
    <w:rsid w:val="00B55F4C"/>
    <w:rsid w:val="00B56EF4"/>
    <w:rsid w:val="00B57B1E"/>
    <w:rsid w:val="00B60B6C"/>
    <w:rsid w:val="00B618B5"/>
    <w:rsid w:val="00B61967"/>
    <w:rsid w:val="00B61C8C"/>
    <w:rsid w:val="00B622EA"/>
    <w:rsid w:val="00B64488"/>
    <w:rsid w:val="00B6453B"/>
    <w:rsid w:val="00B6680A"/>
    <w:rsid w:val="00B66F27"/>
    <w:rsid w:val="00B700FD"/>
    <w:rsid w:val="00B707B7"/>
    <w:rsid w:val="00B72294"/>
    <w:rsid w:val="00B726B0"/>
    <w:rsid w:val="00B731E3"/>
    <w:rsid w:val="00B73A85"/>
    <w:rsid w:val="00B74BEB"/>
    <w:rsid w:val="00B75B36"/>
    <w:rsid w:val="00B75D4D"/>
    <w:rsid w:val="00B7665F"/>
    <w:rsid w:val="00B874D5"/>
    <w:rsid w:val="00B87CDA"/>
    <w:rsid w:val="00B90897"/>
    <w:rsid w:val="00B9103A"/>
    <w:rsid w:val="00B91304"/>
    <w:rsid w:val="00B91601"/>
    <w:rsid w:val="00B93EDE"/>
    <w:rsid w:val="00B943CE"/>
    <w:rsid w:val="00B9493E"/>
    <w:rsid w:val="00BA1057"/>
    <w:rsid w:val="00BA1828"/>
    <w:rsid w:val="00BA1D08"/>
    <w:rsid w:val="00BA1FB5"/>
    <w:rsid w:val="00BA2625"/>
    <w:rsid w:val="00BA31E0"/>
    <w:rsid w:val="00BA357B"/>
    <w:rsid w:val="00BA541D"/>
    <w:rsid w:val="00BA54C9"/>
    <w:rsid w:val="00BA6A41"/>
    <w:rsid w:val="00BA7128"/>
    <w:rsid w:val="00BB0D91"/>
    <w:rsid w:val="00BB15AA"/>
    <w:rsid w:val="00BB2A9A"/>
    <w:rsid w:val="00BB3229"/>
    <w:rsid w:val="00BB49A8"/>
    <w:rsid w:val="00BB60ED"/>
    <w:rsid w:val="00BB6C8E"/>
    <w:rsid w:val="00BC188C"/>
    <w:rsid w:val="00BC3ED1"/>
    <w:rsid w:val="00BC42AC"/>
    <w:rsid w:val="00BC7663"/>
    <w:rsid w:val="00BD29DB"/>
    <w:rsid w:val="00BD2B0F"/>
    <w:rsid w:val="00BD4880"/>
    <w:rsid w:val="00BD4B4E"/>
    <w:rsid w:val="00BD4F82"/>
    <w:rsid w:val="00BD6376"/>
    <w:rsid w:val="00BD66DB"/>
    <w:rsid w:val="00BD7DD4"/>
    <w:rsid w:val="00BE00C1"/>
    <w:rsid w:val="00BE0322"/>
    <w:rsid w:val="00BE25EC"/>
    <w:rsid w:val="00BE2EA5"/>
    <w:rsid w:val="00BE3511"/>
    <w:rsid w:val="00BE4316"/>
    <w:rsid w:val="00BE433F"/>
    <w:rsid w:val="00BE4A50"/>
    <w:rsid w:val="00BE5562"/>
    <w:rsid w:val="00BE634C"/>
    <w:rsid w:val="00BE7158"/>
    <w:rsid w:val="00BE7C5C"/>
    <w:rsid w:val="00BF39E8"/>
    <w:rsid w:val="00BF3EA3"/>
    <w:rsid w:val="00BF7404"/>
    <w:rsid w:val="00BF7509"/>
    <w:rsid w:val="00BF7914"/>
    <w:rsid w:val="00C00590"/>
    <w:rsid w:val="00C00BCC"/>
    <w:rsid w:val="00C0113F"/>
    <w:rsid w:val="00C0141A"/>
    <w:rsid w:val="00C01B3D"/>
    <w:rsid w:val="00C0223B"/>
    <w:rsid w:val="00C029F2"/>
    <w:rsid w:val="00C02EF2"/>
    <w:rsid w:val="00C033D6"/>
    <w:rsid w:val="00C03897"/>
    <w:rsid w:val="00C04DE9"/>
    <w:rsid w:val="00C05935"/>
    <w:rsid w:val="00C06FDB"/>
    <w:rsid w:val="00C07080"/>
    <w:rsid w:val="00C0723D"/>
    <w:rsid w:val="00C07B9D"/>
    <w:rsid w:val="00C07BB5"/>
    <w:rsid w:val="00C07E1E"/>
    <w:rsid w:val="00C103A8"/>
    <w:rsid w:val="00C1184F"/>
    <w:rsid w:val="00C11EA2"/>
    <w:rsid w:val="00C13B54"/>
    <w:rsid w:val="00C13E6D"/>
    <w:rsid w:val="00C14454"/>
    <w:rsid w:val="00C16BFA"/>
    <w:rsid w:val="00C176FC"/>
    <w:rsid w:val="00C20C03"/>
    <w:rsid w:val="00C22793"/>
    <w:rsid w:val="00C23150"/>
    <w:rsid w:val="00C23DA3"/>
    <w:rsid w:val="00C255F3"/>
    <w:rsid w:val="00C25ADD"/>
    <w:rsid w:val="00C25AFE"/>
    <w:rsid w:val="00C27087"/>
    <w:rsid w:val="00C270E3"/>
    <w:rsid w:val="00C273FA"/>
    <w:rsid w:val="00C275A6"/>
    <w:rsid w:val="00C279A7"/>
    <w:rsid w:val="00C300F2"/>
    <w:rsid w:val="00C31E4D"/>
    <w:rsid w:val="00C32E9D"/>
    <w:rsid w:val="00C34184"/>
    <w:rsid w:val="00C350F7"/>
    <w:rsid w:val="00C366B7"/>
    <w:rsid w:val="00C400D9"/>
    <w:rsid w:val="00C402C0"/>
    <w:rsid w:val="00C40646"/>
    <w:rsid w:val="00C43AFB"/>
    <w:rsid w:val="00C444E3"/>
    <w:rsid w:val="00C45927"/>
    <w:rsid w:val="00C46063"/>
    <w:rsid w:val="00C47CE4"/>
    <w:rsid w:val="00C502C4"/>
    <w:rsid w:val="00C51E8C"/>
    <w:rsid w:val="00C52409"/>
    <w:rsid w:val="00C52561"/>
    <w:rsid w:val="00C52FA7"/>
    <w:rsid w:val="00C530C3"/>
    <w:rsid w:val="00C54F0F"/>
    <w:rsid w:val="00C54FFB"/>
    <w:rsid w:val="00C55CA4"/>
    <w:rsid w:val="00C6004E"/>
    <w:rsid w:val="00C6038A"/>
    <w:rsid w:val="00C607E5"/>
    <w:rsid w:val="00C62A1F"/>
    <w:rsid w:val="00C6337F"/>
    <w:rsid w:val="00C634FD"/>
    <w:rsid w:val="00C64EF0"/>
    <w:rsid w:val="00C663EA"/>
    <w:rsid w:val="00C67BB9"/>
    <w:rsid w:val="00C67F37"/>
    <w:rsid w:val="00C712AF"/>
    <w:rsid w:val="00C71594"/>
    <w:rsid w:val="00C71CAA"/>
    <w:rsid w:val="00C735D0"/>
    <w:rsid w:val="00C74FBE"/>
    <w:rsid w:val="00C76687"/>
    <w:rsid w:val="00C76867"/>
    <w:rsid w:val="00C769C2"/>
    <w:rsid w:val="00C76F81"/>
    <w:rsid w:val="00C77A5D"/>
    <w:rsid w:val="00C8307A"/>
    <w:rsid w:val="00C8335C"/>
    <w:rsid w:val="00C83A15"/>
    <w:rsid w:val="00C83D7E"/>
    <w:rsid w:val="00C8400C"/>
    <w:rsid w:val="00C850A3"/>
    <w:rsid w:val="00C85D1E"/>
    <w:rsid w:val="00C85D1F"/>
    <w:rsid w:val="00C866B2"/>
    <w:rsid w:val="00C86E0D"/>
    <w:rsid w:val="00C86E5F"/>
    <w:rsid w:val="00C870F1"/>
    <w:rsid w:val="00C90098"/>
    <w:rsid w:val="00C907B8"/>
    <w:rsid w:val="00C94B20"/>
    <w:rsid w:val="00C970CB"/>
    <w:rsid w:val="00C975FE"/>
    <w:rsid w:val="00CA036F"/>
    <w:rsid w:val="00CA1BD2"/>
    <w:rsid w:val="00CA2FBA"/>
    <w:rsid w:val="00CA5264"/>
    <w:rsid w:val="00CA540B"/>
    <w:rsid w:val="00CA6459"/>
    <w:rsid w:val="00CA65BD"/>
    <w:rsid w:val="00CA704F"/>
    <w:rsid w:val="00CA7280"/>
    <w:rsid w:val="00CA740F"/>
    <w:rsid w:val="00CA7A26"/>
    <w:rsid w:val="00CB04A5"/>
    <w:rsid w:val="00CB0A9D"/>
    <w:rsid w:val="00CB5F9A"/>
    <w:rsid w:val="00CB7DCC"/>
    <w:rsid w:val="00CC05CE"/>
    <w:rsid w:val="00CC23CD"/>
    <w:rsid w:val="00CC36C5"/>
    <w:rsid w:val="00CD09BE"/>
    <w:rsid w:val="00CD2141"/>
    <w:rsid w:val="00CD2817"/>
    <w:rsid w:val="00CD5B59"/>
    <w:rsid w:val="00CE0D06"/>
    <w:rsid w:val="00CE11AC"/>
    <w:rsid w:val="00CE1645"/>
    <w:rsid w:val="00CE1B41"/>
    <w:rsid w:val="00CE2418"/>
    <w:rsid w:val="00CE2B0A"/>
    <w:rsid w:val="00CE301E"/>
    <w:rsid w:val="00CE5023"/>
    <w:rsid w:val="00CE53BE"/>
    <w:rsid w:val="00CE6A9C"/>
    <w:rsid w:val="00CF06C4"/>
    <w:rsid w:val="00CF12E9"/>
    <w:rsid w:val="00CF20E0"/>
    <w:rsid w:val="00CF2FDF"/>
    <w:rsid w:val="00CF3B7B"/>
    <w:rsid w:val="00CF3EF6"/>
    <w:rsid w:val="00CF6F5D"/>
    <w:rsid w:val="00CF77CD"/>
    <w:rsid w:val="00D003FE"/>
    <w:rsid w:val="00D007A7"/>
    <w:rsid w:val="00D01BED"/>
    <w:rsid w:val="00D024A0"/>
    <w:rsid w:val="00D02615"/>
    <w:rsid w:val="00D03A78"/>
    <w:rsid w:val="00D05C85"/>
    <w:rsid w:val="00D06106"/>
    <w:rsid w:val="00D100A3"/>
    <w:rsid w:val="00D11E54"/>
    <w:rsid w:val="00D136AF"/>
    <w:rsid w:val="00D144EE"/>
    <w:rsid w:val="00D15B5F"/>
    <w:rsid w:val="00D15D17"/>
    <w:rsid w:val="00D16983"/>
    <w:rsid w:val="00D20061"/>
    <w:rsid w:val="00D2190F"/>
    <w:rsid w:val="00D21B01"/>
    <w:rsid w:val="00D23882"/>
    <w:rsid w:val="00D23AC1"/>
    <w:rsid w:val="00D23E98"/>
    <w:rsid w:val="00D24495"/>
    <w:rsid w:val="00D268C2"/>
    <w:rsid w:val="00D27446"/>
    <w:rsid w:val="00D31441"/>
    <w:rsid w:val="00D318BC"/>
    <w:rsid w:val="00D32C84"/>
    <w:rsid w:val="00D338E6"/>
    <w:rsid w:val="00D33CBB"/>
    <w:rsid w:val="00D356C3"/>
    <w:rsid w:val="00D3586B"/>
    <w:rsid w:val="00D35E84"/>
    <w:rsid w:val="00D3617A"/>
    <w:rsid w:val="00D36BEC"/>
    <w:rsid w:val="00D36C1A"/>
    <w:rsid w:val="00D42250"/>
    <w:rsid w:val="00D424E7"/>
    <w:rsid w:val="00D42FD7"/>
    <w:rsid w:val="00D434D7"/>
    <w:rsid w:val="00D44272"/>
    <w:rsid w:val="00D44777"/>
    <w:rsid w:val="00D45AED"/>
    <w:rsid w:val="00D45B15"/>
    <w:rsid w:val="00D4695E"/>
    <w:rsid w:val="00D47A70"/>
    <w:rsid w:val="00D47F39"/>
    <w:rsid w:val="00D50823"/>
    <w:rsid w:val="00D5132D"/>
    <w:rsid w:val="00D52F0E"/>
    <w:rsid w:val="00D5392C"/>
    <w:rsid w:val="00D54FD7"/>
    <w:rsid w:val="00D569CA"/>
    <w:rsid w:val="00D577B5"/>
    <w:rsid w:val="00D578ED"/>
    <w:rsid w:val="00D6042E"/>
    <w:rsid w:val="00D61444"/>
    <w:rsid w:val="00D61FF7"/>
    <w:rsid w:val="00D621C7"/>
    <w:rsid w:val="00D625BE"/>
    <w:rsid w:val="00D627DF"/>
    <w:rsid w:val="00D62A57"/>
    <w:rsid w:val="00D63460"/>
    <w:rsid w:val="00D64031"/>
    <w:rsid w:val="00D6449C"/>
    <w:rsid w:val="00D67CDF"/>
    <w:rsid w:val="00D67EC5"/>
    <w:rsid w:val="00D71E3A"/>
    <w:rsid w:val="00D73813"/>
    <w:rsid w:val="00D7612D"/>
    <w:rsid w:val="00D77BA6"/>
    <w:rsid w:val="00D80C79"/>
    <w:rsid w:val="00D81EEB"/>
    <w:rsid w:val="00D828F8"/>
    <w:rsid w:val="00D83522"/>
    <w:rsid w:val="00D838FC"/>
    <w:rsid w:val="00D840E7"/>
    <w:rsid w:val="00D84737"/>
    <w:rsid w:val="00D84B8F"/>
    <w:rsid w:val="00D85311"/>
    <w:rsid w:val="00D85871"/>
    <w:rsid w:val="00D85ED9"/>
    <w:rsid w:val="00D86A0F"/>
    <w:rsid w:val="00D86D46"/>
    <w:rsid w:val="00D909E5"/>
    <w:rsid w:val="00D90F92"/>
    <w:rsid w:val="00D9155E"/>
    <w:rsid w:val="00D91EB3"/>
    <w:rsid w:val="00D92CDC"/>
    <w:rsid w:val="00D94CB5"/>
    <w:rsid w:val="00D964CF"/>
    <w:rsid w:val="00D97D27"/>
    <w:rsid w:val="00DA03A6"/>
    <w:rsid w:val="00DA0CA5"/>
    <w:rsid w:val="00DA0F88"/>
    <w:rsid w:val="00DA22C9"/>
    <w:rsid w:val="00DA262B"/>
    <w:rsid w:val="00DA2900"/>
    <w:rsid w:val="00DA2F73"/>
    <w:rsid w:val="00DA2FEF"/>
    <w:rsid w:val="00DA31AD"/>
    <w:rsid w:val="00DA3303"/>
    <w:rsid w:val="00DA3928"/>
    <w:rsid w:val="00DA3FEB"/>
    <w:rsid w:val="00DA4BC8"/>
    <w:rsid w:val="00DA51BE"/>
    <w:rsid w:val="00DA5F4D"/>
    <w:rsid w:val="00DA771A"/>
    <w:rsid w:val="00DB08EB"/>
    <w:rsid w:val="00DB0EEF"/>
    <w:rsid w:val="00DB1BF1"/>
    <w:rsid w:val="00DB2EE4"/>
    <w:rsid w:val="00DB3416"/>
    <w:rsid w:val="00DB3595"/>
    <w:rsid w:val="00DB4426"/>
    <w:rsid w:val="00DB4A96"/>
    <w:rsid w:val="00DB6D27"/>
    <w:rsid w:val="00DB6EA4"/>
    <w:rsid w:val="00DB7300"/>
    <w:rsid w:val="00DB74ED"/>
    <w:rsid w:val="00DB7AB9"/>
    <w:rsid w:val="00DC0CB0"/>
    <w:rsid w:val="00DC2034"/>
    <w:rsid w:val="00DC239F"/>
    <w:rsid w:val="00DC4F2E"/>
    <w:rsid w:val="00DC6786"/>
    <w:rsid w:val="00DC79B3"/>
    <w:rsid w:val="00DD085B"/>
    <w:rsid w:val="00DD0F48"/>
    <w:rsid w:val="00DD11CA"/>
    <w:rsid w:val="00DD3059"/>
    <w:rsid w:val="00DD6060"/>
    <w:rsid w:val="00DD7FF6"/>
    <w:rsid w:val="00DE0217"/>
    <w:rsid w:val="00DE0A00"/>
    <w:rsid w:val="00DE133A"/>
    <w:rsid w:val="00DE1514"/>
    <w:rsid w:val="00DE1CEA"/>
    <w:rsid w:val="00DE2A1C"/>
    <w:rsid w:val="00DE43D7"/>
    <w:rsid w:val="00DE554D"/>
    <w:rsid w:val="00DE5938"/>
    <w:rsid w:val="00DE5A8B"/>
    <w:rsid w:val="00DE5D02"/>
    <w:rsid w:val="00DE6CB1"/>
    <w:rsid w:val="00DF02F0"/>
    <w:rsid w:val="00DF112D"/>
    <w:rsid w:val="00DF1F73"/>
    <w:rsid w:val="00DF21BD"/>
    <w:rsid w:val="00DF2B7F"/>
    <w:rsid w:val="00DF4A0E"/>
    <w:rsid w:val="00E0284B"/>
    <w:rsid w:val="00E0468E"/>
    <w:rsid w:val="00E058F5"/>
    <w:rsid w:val="00E0599A"/>
    <w:rsid w:val="00E06CB8"/>
    <w:rsid w:val="00E10255"/>
    <w:rsid w:val="00E11030"/>
    <w:rsid w:val="00E11C45"/>
    <w:rsid w:val="00E11CD3"/>
    <w:rsid w:val="00E13CE2"/>
    <w:rsid w:val="00E140C3"/>
    <w:rsid w:val="00E15DE3"/>
    <w:rsid w:val="00E1622B"/>
    <w:rsid w:val="00E1724F"/>
    <w:rsid w:val="00E17C9A"/>
    <w:rsid w:val="00E17CC0"/>
    <w:rsid w:val="00E206D6"/>
    <w:rsid w:val="00E22083"/>
    <w:rsid w:val="00E22435"/>
    <w:rsid w:val="00E225E2"/>
    <w:rsid w:val="00E2403E"/>
    <w:rsid w:val="00E2485C"/>
    <w:rsid w:val="00E31D03"/>
    <w:rsid w:val="00E328E3"/>
    <w:rsid w:val="00E3361D"/>
    <w:rsid w:val="00E348EA"/>
    <w:rsid w:val="00E36FA2"/>
    <w:rsid w:val="00E42518"/>
    <w:rsid w:val="00E43B7C"/>
    <w:rsid w:val="00E462DF"/>
    <w:rsid w:val="00E4658C"/>
    <w:rsid w:val="00E46855"/>
    <w:rsid w:val="00E468D3"/>
    <w:rsid w:val="00E51A01"/>
    <w:rsid w:val="00E52A77"/>
    <w:rsid w:val="00E56A2B"/>
    <w:rsid w:val="00E56C53"/>
    <w:rsid w:val="00E56D9C"/>
    <w:rsid w:val="00E57B1D"/>
    <w:rsid w:val="00E622DE"/>
    <w:rsid w:val="00E62EC1"/>
    <w:rsid w:val="00E633FF"/>
    <w:rsid w:val="00E64BB7"/>
    <w:rsid w:val="00E65319"/>
    <w:rsid w:val="00E671AA"/>
    <w:rsid w:val="00E67B45"/>
    <w:rsid w:val="00E67D66"/>
    <w:rsid w:val="00E71F6A"/>
    <w:rsid w:val="00E72EFE"/>
    <w:rsid w:val="00E73000"/>
    <w:rsid w:val="00E73261"/>
    <w:rsid w:val="00E74743"/>
    <w:rsid w:val="00E77FF7"/>
    <w:rsid w:val="00E80713"/>
    <w:rsid w:val="00E85E2A"/>
    <w:rsid w:val="00E85F07"/>
    <w:rsid w:val="00E860E0"/>
    <w:rsid w:val="00E86F4B"/>
    <w:rsid w:val="00E9107E"/>
    <w:rsid w:val="00E9114F"/>
    <w:rsid w:val="00E91654"/>
    <w:rsid w:val="00E91EDB"/>
    <w:rsid w:val="00E924A6"/>
    <w:rsid w:val="00E9427E"/>
    <w:rsid w:val="00E953E7"/>
    <w:rsid w:val="00EA14D5"/>
    <w:rsid w:val="00EA17E2"/>
    <w:rsid w:val="00EA1AF2"/>
    <w:rsid w:val="00EA3E96"/>
    <w:rsid w:val="00EA4B9C"/>
    <w:rsid w:val="00EA5EBC"/>
    <w:rsid w:val="00EA6AE8"/>
    <w:rsid w:val="00EA749B"/>
    <w:rsid w:val="00EB0785"/>
    <w:rsid w:val="00EB14CF"/>
    <w:rsid w:val="00EB1EBF"/>
    <w:rsid w:val="00EB3473"/>
    <w:rsid w:val="00EB3FB5"/>
    <w:rsid w:val="00EB43A4"/>
    <w:rsid w:val="00EB5F03"/>
    <w:rsid w:val="00EB6CEB"/>
    <w:rsid w:val="00EC1563"/>
    <w:rsid w:val="00EC1757"/>
    <w:rsid w:val="00EC5873"/>
    <w:rsid w:val="00ED0B51"/>
    <w:rsid w:val="00ED2DC0"/>
    <w:rsid w:val="00ED2EC3"/>
    <w:rsid w:val="00ED327A"/>
    <w:rsid w:val="00ED5019"/>
    <w:rsid w:val="00ED5417"/>
    <w:rsid w:val="00ED6C35"/>
    <w:rsid w:val="00ED798C"/>
    <w:rsid w:val="00EE042A"/>
    <w:rsid w:val="00EE071A"/>
    <w:rsid w:val="00EE07C8"/>
    <w:rsid w:val="00EE08D1"/>
    <w:rsid w:val="00EE4031"/>
    <w:rsid w:val="00EE4C08"/>
    <w:rsid w:val="00EE5A99"/>
    <w:rsid w:val="00EE5C64"/>
    <w:rsid w:val="00EE5FF6"/>
    <w:rsid w:val="00EE6C36"/>
    <w:rsid w:val="00EE7F61"/>
    <w:rsid w:val="00EF0785"/>
    <w:rsid w:val="00EF0FCC"/>
    <w:rsid w:val="00EF3204"/>
    <w:rsid w:val="00EF3299"/>
    <w:rsid w:val="00EF6703"/>
    <w:rsid w:val="00EF77AB"/>
    <w:rsid w:val="00F020F2"/>
    <w:rsid w:val="00F02797"/>
    <w:rsid w:val="00F04C77"/>
    <w:rsid w:val="00F1159F"/>
    <w:rsid w:val="00F116DD"/>
    <w:rsid w:val="00F11880"/>
    <w:rsid w:val="00F12DA6"/>
    <w:rsid w:val="00F145B5"/>
    <w:rsid w:val="00F149C7"/>
    <w:rsid w:val="00F15775"/>
    <w:rsid w:val="00F17C8E"/>
    <w:rsid w:val="00F205B8"/>
    <w:rsid w:val="00F21669"/>
    <w:rsid w:val="00F2237F"/>
    <w:rsid w:val="00F225B8"/>
    <w:rsid w:val="00F234A2"/>
    <w:rsid w:val="00F2350C"/>
    <w:rsid w:val="00F2383A"/>
    <w:rsid w:val="00F24977"/>
    <w:rsid w:val="00F2553D"/>
    <w:rsid w:val="00F264E2"/>
    <w:rsid w:val="00F270BF"/>
    <w:rsid w:val="00F31287"/>
    <w:rsid w:val="00F32A7E"/>
    <w:rsid w:val="00F34AE0"/>
    <w:rsid w:val="00F350B2"/>
    <w:rsid w:val="00F35395"/>
    <w:rsid w:val="00F36126"/>
    <w:rsid w:val="00F363CB"/>
    <w:rsid w:val="00F3737C"/>
    <w:rsid w:val="00F376FE"/>
    <w:rsid w:val="00F37B86"/>
    <w:rsid w:val="00F4004C"/>
    <w:rsid w:val="00F42E06"/>
    <w:rsid w:val="00F43428"/>
    <w:rsid w:val="00F44892"/>
    <w:rsid w:val="00F44FBB"/>
    <w:rsid w:val="00F457FD"/>
    <w:rsid w:val="00F473C9"/>
    <w:rsid w:val="00F51240"/>
    <w:rsid w:val="00F5155C"/>
    <w:rsid w:val="00F524FB"/>
    <w:rsid w:val="00F5361F"/>
    <w:rsid w:val="00F53CE0"/>
    <w:rsid w:val="00F54611"/>
    <w:rsid w:val="00F54B58"/>
    <w:rsid w:val="00F54E08"/>
    <w:rsid w:val="00F5549D"/>
    <w:rsid w:val="00F557AF"/>
    <w:rsid w:val="00F55BBE"/>
    <w:rsid w:val="00F561E2"/>
    <w:rsid w:val="00F56EB7"/>
    <w:rsid w:val="00F57294"/>
    <w:rsid w:val="00F60660"/>
    <w:rsid w:val="00F61FCC"/>
    <w:rsid w:val="00F6247C"/>
    <w:rsid w:val="00F624C0"/>
    <w:rsid w:val="00F647FF"/>
    <w:rsid w:val="00F64A1E"/>
    <w:rsid w:val="00F65982"/>
    <w:rsid w:val="00F66ABF"/>
    <w:rsid w:val="00F6746F"/>
    <w:rsid w:val="00F717A6"/>
    <w:rsid w:val="00F71838"/>
    <w:rsid w:val="00F7286B"/>
    <w:rsid w:val="00F72AD8"/>
    <w:rsid w:val="00F73956"/>
    <w:rsid w:val="00F74C3A"/>
    <w:rsid w:val="00F75D07"/>
    <w:rsid w:val="00F76F39"/>
    <w:rsid w:val="00F773E2"/>
    <w:rsid w:val="00F8151A"/>
    <w:rsid w:val="00F83F5B"/>
    <w:rsid w:val="00F8507E"/>
    <w:rsid w:val="00F85EA1"/>
    <w:rsid w:val="00F860B7"/>
    <w:rsid w:val="00F8627D"/>
    <w:rsid w:val="00F87354"/>
    <w:rsid w:val="00F877BB"/>
    <w:rsid w:val="00F9147A"/>
    <w:rsid w:val="00F91B7D"/>
    <w:rsid w:val="00F91EC0"/>
    <w:rsid w:val="00F91F41"/>
    <w:rsid w:val="00F92CA9"/>
    <w:rsid w:val="00F939D9"/>
    <w:rsid w:val="00F945A4"/>
    <w:rsid w:val="00F952D3"/>
    <w:rsid w:val="00F9587A"/>
    <w:rsid w:val="00F95D58"/>
    <w:rsid w:val="00F95EFB"/>
    <w:rsid w:val="00F9617E"/>
    <w:rsid w:val="00F97427"/>
    <w:rsid w:val="00FA121A"/>
    <w:rsid w:val="00FA13A2"/>
    <w:rsid w:val="00FA1477"/>
    <w:rsid w:val="00FA2B0C"/>
    <w:rsid w:val="00FA3380"/>
    <w:rsid w:val="00FB058B"/>
    <w:rsid w:val="00FB05B3"/>
    <w:rsid w:val="00FB13DD"/>
    <w:rsid w:val="00FB1644"/>
    <w:rsid w:val="00FB3EE1"/>
    <w:rsid w:val="00FB4FA3"/>
    <w:rsid w:val="00FB617B"/>
    <w:rsid w:val="00FC0374"/>
    <w:rsid w:val="00FC0756"/>
    <w:rsid w:val="00FC10F2"/>
    <w:rsid w:val="00FC15C7"/>
    <w:rsid w:val="00FC19BC"/>
    <w:rsid w:val="00FC1B84"/>
    <w:rsid w:val="00FC1B87"/>
    <w:rsid w:val="00FC2D66"/>
    <w:rsid w:val="00FC4613"/>
    <w:rsid w:val="00FC46C0"/>
    <w:rsid w:val="00FC489F"/>
    <w:rsid w:val="00FC59AE"/>
    <w:rsid w:val="00FC5E63"/>
    <w:rsid w:val="00FC5E68"/>
    <w:rsid w:val="00FC72C5"/>
    <w:rsid w:val="00FD0F35"/>
    <w:rsid w:val="00FD1E21"/>
    <w:rsid w:val="00FD3242"/>
    <w:rsid w:val="00FD3FCA"/>
    <w:rsid w:val="00FD4811"/>
    <w:rsid w:val="00FD56B8"/>
    <w:rsid w:val="00FD70E8"/>
    <w:rsid w:val="00FD75B4"/>
    <w:rsid w:val="00FD769E"/>
    <w:rsid w:val="00FE0D89"/>
    <w:rsid w:val="00FE156B"/>
    <w:rsid w:val="00FE1E68"/>
    <w:rsid w:val="00FE32D3"/>
    <w:rsid w:val="00FE3B2E"/>
    <w:rsid w:val="00FE57F3"/>
    <w:rsid w:val="00FE58C5"/>
    <w:rsid w:val="00FE5B51"/>
    <w:rsid w:val="00FE64CF"/>
    <w:rsid w:val="00FE6A1B"/>
    <w:rsid w:val="00FE791D"/>
    <w:rsid w:val="00FF1C40"/>
    <w:rsid w:val="00FF23CD"/>
    <w:rsid w:val="00FF26E9"/>
    <w:rsid w:val="00FF4CF3"/>
    <w:rsid w:val="00FF67D6"/>
    <w:rsid w:val="00FF6B6F"/>
    <w:rsid w:val="00FF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826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1"/>
    <w:qFormat/>
    <w:rsid w:val="007B6F4B"/>
    <w:pPr>
      <w:ind w:left="720"/>
      <w:contextualSpacing/>
    </w:pPr>
  </w:style>
  <w:style w:type="character" w:styleId="CommentReference">
    <w:name w:val="annotation reference"/>
    <w:basedOn w:val="DefaultParagraphFont"/>
    <w:uiPriority w:val="99"/>
    <w:semiHidden/>
    <w:unhideWhenUsed/>
    <w:rsid w:val="00BA357B"/>
    <w:rPr>
      <w:sz w:val="18"/>
      <w:szCs w:val="18"/>
    </w:rPr>
  </w:style>
  <w:style w:type="paragraph" w:styleId="CommentText">
    <w:name w:val="annotation text"/>
    <w:basedOn w:val="Normal"/>
    <w:link w:val="CommentTextChar"/>
    <w:uiPriority w:val="99"/>
    <w:unhideWhenUsed/>
    <w:rsid w:val="00BA357B"/>
    <w:pPr>
      <w:spacing w:line="240" w:lineRule="auto"/>
    </w:pPr>
    <w:rPr>
      <w:sz w:val="24"/>
      <w:szCs w:val="24"/>
    </w:rPr>
  </w:style>
  <w:style w:type="character" w:customStyle="1" w:styleId="CommentTextChar">
    <w:name w:val="Comment Text Char"/>
    <w:basedOn w:val="DefaultParagraphFont"/>
    <w:link w:val="CommentText"/>
    <w:uiPriority w:val="99"/>
    <w:rsid w:val="00BA357B"/>
    <w:rPr>
      <w:sz w:val="24"/>
      <w:szCs w:val="24"/>
    </w:rPr>
  </w:style>
  <w:style w:type="paragraph" w:styleId="BalloonText">
    <w:name w:val="Balloon Text"/>
    <w:basedOn w:val="Normal"/>
    <w:link w:val="BalloonTextChar"/>
    <w:uiPriority w:val="99"/>
    <w:semiHidden/>
    <w:unhideWhenUsed/>
    <w:rsid w:val="00BA35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57B"/>
    <w:rPr>
      <w:rFonts w:ascii="Tahoma" w:hAnsi="Tahoma" w:cs="Tahoma"/>
      <w:sz w:val="16"/>
      <w:szCs w:val="16"/>
    </w:rPr>
  </w:style>
  <w:style w:type="table" w:styleId="TableGrid">
    <w:name w:val="Table Grid"/>
    <w:basedOn w:val="TableNormal"/>
    <w:uiPriority w:val="59"/>
    <w:rsid w:val="00771A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72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E6C36"/>
  </w:style>
  <w:style w:type="paragraph" w:styleId="CommentSubject">
    <w:name w:val="annotation subject"/>
    <w:basedOn w:val="CommentText"/>
    <w:next w:val="CommentText"/>
    <w:link w:val="CommentSubjectChar"/>
    <w:uiPriority w:val="99"/>
    <w:semiHidden/>
    <w:unhideWhenUsed/>
    <w:rsid w:val="00A548C3"/>
    <w:rPr>
      <w:b/>
      <w:bCs/>
      <w:sz w:val="20"/>
      <w:szCs w:val="20"/>
    </w:rPr>
  </w:style>
  <w:style w:type="character" w:customStyle="1" w:styleId="CommentSubjectChar">
    <w:name w:val="Comment Subject Char"/>
    <w:basedOn w:val="CommentTextChar"/>
    <w:link w:val="CommentSubject"/>
    <w:uiPriority w:val="99"/>
    <w:semiHidden/>
    <w:rsid w:val="00A548C3"/>
    <w:rPr>
      <w:b/>
      <w:bCs/>
      <w:sz w:val="20"/>
      <w:szCs w:val="24"/>
    </w:rPr>
  </w:style>
  <w:style w:type="paragraph" w:styleId="Header">
    <w:name w:val="header"/>
    <w:basedOn w:val="Normal"/>
    <w:link w:val="HeaderChar"/>
    <w:uiPriority w:val="99"/>
    <w:unhideWhenUsed/>
    <w:rsid w:val="00922D0B"/>
    <w:pPr>
      <w:tabs>
        <w:tab w:val="center" w:pos="4680"/>
        <w:tab w:val="right" w:pos="9360"/>
      </w:tabs>
      <w:spacing w:line="240" w:lineRule="auto"/>
    </w:pPr>
  </w:style>
  <w:style w:type="character" w:customStyle="1" w:styleId="HeaderChar">
    <w:name w:val="Header Char"/>
    <w:basedOn w:val="DefaultParagraphFont"/>
    <w:link w:val="Header"/>
    <w:uiPriority w:val="99"/>
    <w:rsid w:val="00922D0B"/>
  </w:style>
  <w:style w:type="paragraph" w:styleId="Footer">
    <w:name w:val="footer"/>
    <w:basedOn w:val="Normal"/>
    <w:link w:val="FooterChar"/>
    <w:uiPriority w:val="99"/>
    <w:unhideWhenUsed/>
    <w:rsid w:val="00922D0B"/>
    <w:pPr>
      <w:tabs>
        <w:tab w:val="center" w:pos="4680"/>
        <w:tab w:val="right" w:pos="9360"/>
      </w:tabs>
      <w:spacing w:line="240" w:lineRule="auto"/>
    </w:pPr>
  </w:style>
  <w:style w:type="character" w:customStyle="1" w:styleId="FooterChar">
    <w:name w:val="Footer Char"/>
    <w:basedOn w:val="DefaultParagraphFont"/>
    <w:link w:val="Footer"/>
    <w:uiPriority w:val="99"/>
    <w:rsid w:val="00922D0B"/>
  </w:style>
  <w:style w:type="character" w:styleId="PageNumber">
    <w:name w:val="page number"/>
    <w:basedOn w:val="DefaultParagraphFont"/>
    <w:uiPriority w:val="99"/>
    <w:semiHidden/>
    <w:unhideWhenUsed/>
    <w:rsid w:val="00062026"/>
  </w:style>
  <w:style w:type="paragraph" w:styleId="Caption">
    <w:name w:val="caption"/>
    <w:basedOn w:val="Normal"/>
    <w:next w:val="Normal"/>
    <w:uiPriority w:val="35"/>
    <w:unhideWhenUsed/>
    <w:qFormat/>
    <w:rsid w:val="000D103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5E5131"/>
    <w:rPr>
      <w:color w:val="808080"/>
    </w:rPr>
  </w:style>
  <w:style w:type="character" w:styleId="Hyperlink">
    <w:name w:val="Hyperlink"/>
    <w:basedOn w:val="DefaultParagraphFont"/>
    <w:uiPriority w:val="99"/>
    <w:unhideWhenUsed/>
    <w:rsid w:val="003970CB"/>
    <w:rPr>
      <w:color w:val="0000FF" w:themeColor="hyperlink"/>
      <w:u w:val="single"/>
    </w:rPr>
  </w:style>
  <w:style w:type="character" w:styleId="Strong">
    <w:name w:val="Strong"/>
    <w:basedOn w:val="DefaultParagraphFont"/>
    <w:uiPriority w:val="22"/>
    <w:qFormat/>
    <w:rsid w:val="00F76F39"/>
    <w:rPr>
      <w:b/>
      <w:bCs/>
    </w:rPr>
  </w:style>
  <w:style w:type="paragraph" w:styleId="Revision">
    <w:name w:val="Revision"/>
    <w:hidden/>
    <w:uiPriority w:val="99"/>
    <w:semiHidden/>
    <w:rsid w:val="004A1324"/>
    <w:pPr>
      <w:spacing w:line="240" w:lineRule="auto"/>
    </w:pPr>
  </w:style>
  <w:style w:type="character" w:styleId="FollowedHyperlink">
    <w:name w:val="FollowedHyperlink"/>
    <w:basedOn w:val="DefaultParagraphFont"/>
    <w:uiPriority w:val="99"/>
    <w:semiHidden/>
    <w:unhideWhenUsed/>
    <w:rsid w:val="00304022"/>
    <w:rPr>
      <w:color w:val="800080" w:themeColor="followedHyperlink"/>
      <w:u w:val="single"/>
    </w:rPr>
  </w:style>
  <w:style w:type="character" w:styleId="LineNumber">
    <w:name w:val="line number"/>
    <w:basedOn w:val="DefaultParagraphFont"/>
    <w:uiPriority w:val="99"/>
    <w:semiHidden/>
    <w:unhideWhenUsed/>
    <w:rsid w:val="00774DDB"/>
  </w:style>
  <w:style w:type="paragraph" w:styleId="BodyText">
    <w:name w:val="Body Text"/>
    <w:basedOn w:val="Normal"/>
    <w:link w:val="BodyTextChar"/>
    <w:uiPriority w:val="1"/>
    <w:qFormat/>
    <w:rsid w:val="005E48A5"/>
    <w:pPr>
      <w:widowControl w:val="0"/>
      <w:spacing w:line="240" w:lineRule="auto"/>
      <w:ind w:left="840" w:hanging="728"/>
    </w:pPr>
    <w:rPr>
      <w:rFonts w:ascii="Times New Roman" w:eastAsia="Times New Roman" w:hAnsi="Times New Roman" w:cstheme="minorBidi"/>
      <w:color w:val="auto"/>
      <w:szCs w:val="22"/>
    </w:rPr>
  </w:style>
  <w:style w:type="character" w:customStyle="1" w:styleId="BodyTextChar">
    <w:name w:val="Body Text Char"/>
    <w:basedOn w:val="DefaultParagraphFont"/>
    <w:link w:val="BodyText"/>
    <w:uiPriority w:val="1"/>
    <w:rsid w:val="005E48A5"/>
    <w:rPr>
      <w:rFonts w:ascii="Times New Roman" w:eastAsia="Times New Roman" w:hAnsi="Times New Roman"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5499">
      <w:bodyDiv w:val="1"/>
      <w:marLeft w:val="0"/>
      <w:marRight w:val="0"/>
      <w:marTop w:val="0"/>
      <w:marBottom w:val="0"/>
      <w:divBdr>
        <w:top w:val="none" w:sz="0" w:space="0" w:color="auto"/>
        <w:left w:val="none" w:sz="0" w:space="0" w:color="auto"/>
        <w:bottom w:val="none" w:sz="0" w:space="0" w:color="auto"/>
        <w:right w:val="none" w:sz="0" w:space="0" w:color="auto"/>
      </w:divBdr>
    </w:div>
    <w:div w:id="61176614">
      <w:bodyDiv w:val="1"/>
      <w:marLeft w:val="0"/>
      <w:marRight w:val="0"/>
      <w:marTop w:val="0"/>
      <w:marBottom w:val="0"/>
      <w:divBdr>
        <w:top w:val="none" w:sz="0" w:space="0" w:color="auto"/>
        <w:left w:val="none" w:sz="0" w:space="0" w:color="auto"/>
        <w:bottom w:val="none" w:sz="0" w:space="0" w:color="auto"/>
        <w:right w:val="none" w:sz="0" w:space="0" w:color="auto"/>
      </w:divBdr>
      <w:divsChild>
        <w:div w:id="1523932947">
          <w:marLeft w:val="0"/>
          <w:marRight w:val="0"/>
          <w:marTop w:val="0"/>
          <w:marBottom w:val="0"/>
          <w:divBdr>
            <w:top w:val="none" w:sz="0" w:space="0" w:color="auto"/>
            <w:left w:val="none" w:sz="0" w:space="0" w:color="auto"/>
            <w:bottom w:val="none" w:sz="0" w:space="0" w:color="auto"/>
            <w:right w:val="none" w:sz="0" w:space="0" w:color="auto"/>
          </w:divBdr>
          <w:divsChild>
            <w:div w:id="2096583431">
              <w:marLeft w:val="0"/>
              <w:marRight w:val="0"/>
              <w:marTop w:val="0"/>
              <w:marBottom w:val="0"/>
              <w:divBdr>
                <w:top w:val="none" w:sz="0" w:space="0" w:color="auto"/>
                <w:left w:val="none" w:sz="0" w:space="0" w:color="auto"/>
                <w:bottom w:val="none" w:sz="0" w:space="0" w:color="auto"/>
                <w:right w:val="none" w:sz="0" w:space="0" w:color="auto"/>
              </w:divBdr>
              <w:divsChild>
                <w:div w:id="4885229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020343">
      <w:bodyDiv w:val="1"/>
      <w:marLeft w:val="0"/>
      <w:marRight w:val="0"/>
      <w:marTop w:val="0"/>
      <w:marBottom w:val="0"/>
      <w:divBdr>
        <w:top w:val="none" w:sz="0" w:space="0" w:color="auto"/>
        <w:left w:val="none" w:sz="0" w:space="0" w:color="auto"/>
        <w:bottom w:val="none" w:sz="0" w:space="0" w:color="auto"/>
        <w:right w:val="none" w:sz="0" w:space="0" w:color="auto"/>
      </w:divBdr>
      <w:divsChild>
        <w:div w:id="496697654">
          <w:marLeft w:val="0"/>
          <w:marRight w:val="0"/>
          <w:marTop w:val="0"/>
          <w:marBottom w:val="0"/>
          <w:divBdr>
            <w:top w:val="none" w:sz="0" w:space="0" w:color="auto"/>
            <w:left w:val="none" w:sz="0" w:space="0" w:color="auto"/>
            <w:bottom w:val="none" w:sz="0" w:space="0" w:color="auto"/>
            <w:right w:val="none" w:sz="0" w:space="0" w:color="auto"/>
          </w:divBdr>
          <w:divsChild>
            <w:div w:id="970473570">
              <w:marLeft w:val="0"/>
              <w:marRight w:val="0"/>
              <w:marTop w:val="0"/>
              <w:marBottom w:val="0"/>
              <w:divBdr>
                <w:top w:val="none" w:sz="0" w:space="0" w:color="auto"/>
                <w:left w:val="none" w:sz="0" w:space="0" w:color="auto"/>
                <w:bottom w:val="none" w:sz="0" w:space="0" w:color="auto"/>
                <w:right w:val="none" w:sz="0" w:space="0" w:color="auto"/>
              </w:divBdr>
              <w:divsChild>
                <w:div w:id="5151944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29184">
      <w:bodyDiv w:val="1"/>
      <w:marLeft w:val="0"/>
      <w:marRight w:val="0"/>
      <w:marTop w:val="0"/>
      <w:marBottom w:val="0"/>
      <w:divBdr>
        <w:top w:val="none" w:sz="0" w:space="0" w:color="auto"/>
        <w:left w:val="none" w:sz="0" w:space="0" w:color="auto"/>
        <w:bottom w:val="none" w:sz="0" w:space="0" w:color="auto"/>
        <w:right w:val="none" w:sz="0" w:space="0" w:color="auto"/>
      </w:divBdr>
      <w:divsChild>
        <w:div w:id="778063868">
          <w:marLeft w:val="0"/>
          <w:marRight w:val="0"/>
          <w:marTop w:val="0"/>
          <w:marBottom w:val="0"/>
          <w:divBdr>
            <w:top w:val="none" w:sz="0" w:space="0" w:color="auto"/>
            <w:left w:val="none" w:sz="0" w:space="0" w:color="auto"/>
            <w:bottom w:val="none" w:sz="0" w:space="0" w:color="auto"/>
            <w:right w:val="none" w:sz="0" w:space="0" w:color="auto"/>
          </w:divBdr>
          <w:divsChild>
            <w:div w:id="2050496338">
              <w:marLeft w:val="0"/>
              <w:marRight w:val="0"/>
              <w:marTop w:val="0"/>
              <w:marBottom w:val="0"/>
              <w:divBdr>
                <w:top w:val="none" w:sz="0" w:space="0" w:color="auto"/>
                <w:left w:val="none" w:sz="0" w:space="0" w:color="auto"/>
                <w:bottom w:val="none" w:sz="0" w:space="0" w:color="auto"/>
                <w:right w:val="none" w:sz="0" w:space="0" w:color="auto"/>
              </w:divBdr>
              <w:divsChild>
                <w:div w:id="17730877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678069">
      <w:bodyDiv w:val="1"/>
      <w:marLeft w:val="0"/>
      <w:marRight w:val="0"/>
      <w:marTop w:val="0"/>
      <w:marBottom w:val="0"/>
      <w:divBdr>
        <w:top w:val="none" w:sz="0" w:space="0" w:color="auto"/>
        <w:left w:val="none" w:sz="0" w:space="0" w:color="auto"/>
        <w:bottom w:val="none" w:sz="0" w:space="0" w:color="auto"/>
        <w:right w:val="none" w:sz="0" w:space="0" w:color="auto"/>
      </w:divBdr>
      <w:divsChild>
        <w:div w:id="2101482351">
          <w:marLeft w:val="0"/>
          <w:marRight w:val="0"/>
          <w:marTop w:val="0"/>
          <w:marBottom w:val="0"/>
          <w:divBdr>
            <w:top w:val="none" w:sz="0" w:space="0" w:color="auto"/>
            <w:left w:val="none" w:sz="0" w:space="0" w:color="auto"/>
            <w:bottom w:val="none" w:sz="0" w:space="0" w:color="auto"/>
            <w:right w:val="none" w:sz="0" w:space="0" w:color="auto"/>
          </w:divBdr>
          <w:divsChild>
            <w:div w:id="373504821">
              <w:marLeft w:val="0"/>
              <w:marRight w:val="0"/>
              <w:marTop w:val="0"/>
              <w:marBottom w:val="0"/>
              <w:divBdr>
                <w:top w:val="none" w:sz="0" w:space="0" w:color="auto"/>
                <w:left w:val="none" w:sz="0" w:space="0" w:color="auto"/>
                <w:bottom w:val="none" w:sz="0" w:space="0" w:color="auto"/>
                <w:right w:val="none" w:sz="0" w:space="0" w:color="auto"/>
              </w:divBdr>
              <w:divsChild>
                <w:div w:id="18939544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356783485">
      <w:bodyDiv w:val="1"/>
      <w:marLeft w:val="0"/>
      <w:marRight w:val="0"/>
      <w:marTop w:val="0"/>
      <w:marBottom w:val="0"/>
      <w:divBdr>
        <w:top w:val="none" w:sz="0" w:space="0" w:color="auto"/>
        <w:left w:val="none" w:sz="0" w:space="0" w:color="auto"/>
        <w:bottom w:val="none" w:sz="0" w:space="0" w:color="auto"/>
        <w:right w:val="none" w:sz="0" w:space="0" w:color="auto"/>
      </w:divBdr>
    </w:div>
    <w:div w:id="577442128">
      <w:bodyDiv w:val="1"/>
      <w:marLeft w:val="0"/>
      <w:marRight w:val="0"/>
      <w:marTop w:val="0"/>
      <w:marBottom w:val="0"/>
      <w:divBdr>
        <w:top w:val="none" w:sz="0" w:space="0" w:color="auto"/>
        <w:left w:val="none" w:sz="0" w:space="0" w:color="auto"/>
        <w:bottom w:val="none" w:sz="0" w:space="0" w:color="auto"/>
        <w:right w:val="none" w:sz="0" w:space="0" w:color="auto"/>
      </w:divBdr>
      <w:divsChild>
        <w:div w:id="432744685">
          <w:marLeft w:val="0"/>
          <w:marRight w:val="0"/>
          <w:marTop w:val="0"/>
          <w:marBottom w:val="0"/>
          <w:divBdr>
            <w:top w:val="none" w:sz="0" w:space="0" w:color="auto"/>
            <w:left w:val="none" w:sz="0" w:space="0" w:color="auto"/>
            <w:bottom w:val="none" w:sz="0" w:space="0" w:color="auto"/>
            <w:right w:val="none" w:sz="0" w:space="0" w:color="auto"/>
          </w:divBdr>
          <w:divsChild>
            <w:div w:id="179318478">
              <w:marLeft w:val="0"/>
              <w:marRight w:val="0"/>
              <w:marTop w:val="0"/>
              <w:marBottom w:val="0"/>
              <w:divBdr>
                <w:top w:val="none" w:sz="0" w:space="0" w:color="auto"/>
                <w:left w:val="none" w:sz="0" w:space="0" w:color="auto"/>
                <w:bottom w:val="none" w:sz="0" w:space="0" w:color="auto"/>
                <w:right w:val="none" w:sz="0" w:space="0" w:color="auto"/>
              </w:divBdr>
              <w:divsChild>
                <w:div w:id="930894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701060">
      <w:bodyDiv w:val="1"/>
      <w:marLeft w:val="0"/>
      <w:marRight w:val="0"/>
      <w:marTop w:val="0"/>
      <w:marBottom w:val="0"/>
      <w:divBdr>
        <w:top w:val="none" w:sz="0" w:space="0" w:color="auto"/>
        <w:left w:val="none" w:sz="0" w:space="0" w:color="auto"/>
        <w:bottom w:val="none" w:sz="0" w:space="0" w:color="auto"/>
        <w:right w:val="none" w:sz="0" w:space="0" w:color="auto"/>
      </w:divBdr>
      <w:divsChild>
        <w:div w:id="184877731">
          <w:marLeft w:val="0"/>
          <w:marRight w:val="0"/>
          <w:marTop w:val="0"/>
          <w:marBottom w:val="0"/>
          <w:divBdr>
            <w:top w:val="none" w:sz="0" w:space="0" w:color="auto"/>
            <w:left w:val="none" w:sz="0" w:space="0" w:color="auto"/>
            <w:bottom w:val="none" w:sz="0" w:space="0" w:color="auto"/>
            <w:right w:val="none" w:sz="0" w:space="0" w:color="auto"/>
          </w:divBdr>
          <w:divsChild>
            <w:div w:id="1771273819">
              <w:marLeft w:val="0"/>
              <w:marRight w:val="0"/>
              <w:marTop w:val="0"/>
              <w:marBottom w:val="0"/>
              <w:divBdr>
                <w:top w:val="none" w:sz="0" w:space="0" w:color="auto"/>
                <w:left w:val="none" w:sz="0" w:space="0" w:color="auto"/>
                <w:bottom w:val="none" w:sz="0" w:space="0" w:color="auto"/>
                <w:right w:val="none" w:sz="0" w:space="0" w:color="auto"/>
              </w:divBdr>
              <w:divsChild>
                <w:div w:id="273444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3474834">
      <w:bodyDiv w:val="1"/>
      <w:marLeft w:val="0"/>
      <w:marRight w:val="0"/>
      <w:marTop w:val="0"/>
      <w:marBottom w:val="0"/>
      <w:divBdr>
        <w:top w:val="none" w:sz="0" w:space="0" w:color="auto"/>
        <w:left w:val="none" w:sz="0" w:space="0" w:color="auto"/>
        <w:bottom w:val="none" w:sz="0" w:space="0" w:color="auto"/>
        <w:right w:val="none" w:sz="0" w:space="0" w:color="auto"/>
      </w:divBdr>
      <w:divsChild>
        <w:div w:id="140466010">
          <w:marLeft w:val="0"/>
          <w:marRight w:val="0"/>
          <w:marTop w:val="0"/>
          <w:marBottom w:val="0"/>
          <w:divBdr>
            <w:top w:val="none" w:sz="0" w:space="0" w:color="auto"/>
            <w:left w:val="none" w:sz="0" w:space="0" w:color="auto"/>
            <w:bottom w:val="none" w:sz="0" w:space="0" w:color="auto"/>
            <w:right w:val="none" w:sz="0" w:space="0" w:color="auto"/>
          </w:divBdr>
          <w:divsChild>
            <w:div w:id="923958714">
              <w:marLeft w:val="0"/>
              <w:marRight w:val="0"/>
              <w:marTop w:val="0"/>
              <w:marBottom w:val="0"/>
              <w:divBdr>
                <w:top w:val="none" w:sz="0" w:space="0" w:color="auto"/>
                <w:left w:val="none" w:sz="0" w:space="0" w:color="auto"/>
                <w:bottom w:val="none" w:sz="0" w:space="0" w:color="auto"/>
                <w:right w:val="none" w:sz="0" w:space="0" w:color="auto"/>
              </w:divBdr>
              <w:divsChild>
                <w:div w:id="5879259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9803068">
      <w:bodyDiv w:val="1"/>
      <w:marLeft w:val="0"/>
      <w:marRight w:val="0"/>
      <w:marTop w:val="0"/>
      <w:marBottom w:val="0"/>
      <w:divBdr>
        <w:top w:val="none" w:sz="0" w:space="0" w:color="auto"/>
        <w:left w:val="none" w:sz="0" w:space="0" w:color="auto"/>
        <w:bottom w:val="none" w:sz="0" w:space="0" w:color="auto"/>
        <w:right w:val="none" w:sz="0" w:space="0" w:color="auto"/>
      </w:divBdr>
    </w:div>
    <w:div w:id="879823072">
      <w:bodyDiv w:val="1"/>
      <w:marLeft w:val="0"/>
      <w:marRight w:val="0"/>
      <w:marTop w:val="0"/>
      <w:marBottom w:val="0"/>
      <w:divBdr>
        <w:top w:val="none" w:sz="0" w:space="0" w:color="auto"/>
        <w:left w:val="none" w:sz="0" w:space="0" w:color="auto"/>
        <w:bottom w:val="none" w:sz="0" w:space="0" w:color="auto"/>
        <w:right w:val="none" w:sz="0" w:space="0" w:color="auto"/>
      </w:divBdr>
    </w:div>
    <w:div w:id="942617849">
      <w:bodyDiv w:val="1"/>
      <w:marLeft w:val="0"/>
      <w:marRight w:val="0"/>
      <w:marTop w:val="0"/>
      <w:marBottom w:val="0"/>
      <w:divBdr>
        <w:top w:val="none" w:sz="0" w:space="0" w:color="auto"/>
        <w:left w:val="none" w:sz="0" w:space="0" w:color="auto"/>
        <w:bottom w:val="none" w:sz="0" w:space="0" w:color="auto"/>
        <w:right w:val="none" w:sz="0" w:space="0" w:color="auto"/>
      </w:divBdr>
    </w:div>
    <w:div w:id="963999026">
      <w:bodyDiv w:val="1"/>
      <w:marLeft w:val="0"/>
      <w:marRight w:val="0"/>
      <w:marTop w:val="0"/>
      <w:marBottom w:val="0"/>
      <w:divBdr>
        <w:top w:val="none" w:sz="0" w:space="0" w:color="auto"/>
        <w:left w:val="none" w:sz="0" w:space="0" w:color="auto"/>
        <w:bottom w:val="none" w:sz="0" w:space="0" w:color="auto"/>
        <w:right w:val="none" w:sz="0" w:space="0" w:color="auto"/>
      </w:divBdr>
      <w:divsChild>
        <w:div w:id="162012737">
          <w:marLeft w:val="0"/>
          <w:marRight w:val="0"/>
          <w:marTop w:val="0"/>
          <w:marBottom w:val="0"/>
          <w:divBdr>
            <w:top w:val="none" w:sz="0" w:space="0" w:color="auto"/>
            <w:left w:val="none" w:sz="0" w:space="0" w:color="auto"/>
            <w:bottom w:val="none" w:sz="0" w:space="0" w:color="auto"/>
            <w:right w:val="none" w:sz="0" w:space="0" w:color="auto"/>
          </w:divBdr>
          <w:divsChild>
            <w:div w:id="48653022">
              <w:marLeft w:val="0"/>
              <w:marRight w:val="0"/>
              <w:marTop w:val="0"/>
              <w:marBottom w:val="0"/>
              <w:divBdr>
                <w:top w:val="none" w:sz="0" w:space="0" w:color="auto"/>
                <w:left w:val="none" w:sz="0" w:space="0" w:color="auto"/>
                <w:bottom w:val="none" w:sz="0" w:space="0" w:color="auto"/>
                <w:right w:val="none" w:sz="0" w:space="0" w:color="auto"/>
              </w:divBdr>
              <w:divsChild>
                <w:div w:id="10136081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5257690">
      <w:bodyDiv w:val="1"/>
      <w:marLeft w:val="0"/>
      <w:marRight w:val="0"/>
      <w:marTop w:val="0"/>
      <w:marBottom w:val="0"/>
      <w:divBdr>
        <w:top w:val="none" w:sz="0" w:space="0" w:color="auto"/>
        <w:left w:val="none" w:sz="0" w:space="0" w:color="auto"/>
        <w:bottom w:val="none" w:sz="0" w:space="0" w:color="auto"/>
        <w:right w:val="none" w:sz="0" w:space="0" w:color="auto"/>
      </w:divBdr>
      <w:divsChild>
        <w:div w:id="1115179175">
          <w:marLeft w:val="0"/>
          <w:marRight w:val="0"/>
          <w:marTop w:val="0"/>
          <w:marBottom w:val="0"/>
          <w:divBdr>
            <w:top w:val="none" w:sz="0" w:space="0" w:color="auto"/>
            <w:left w:val="none" w:sz="0" w:space="0" w:color="auto"/>
            <w:bottom w:val="none" w:sz="0" w:space="0" w:color="auto"/>
            <w:right w:val="none" w:sz="0" w:space="0" w:color="auto"/>
          </w:divBdr>
          <w:divsChild>
            <w:div w:id="1523350903">
              <w:marLeft w:val="0"/>
              <w:marRight w:val="0"/>
              <w:marTop w:val="0"/>
              <w:marBottom w:val="0"/>
              <w:divBdr>
                <w:top w:val="none" w:sz="0" w:space="0" w:color="auto"/>
                <w:left w:val="none" w:sz="0" w:space="0" w:color="auto"/>
                <w:bottom w:val="none" w:sz="0" w:space="0" w:color="auto"/>
                <w:right w:val="none" w:sz="0" w:space="0" w:color="auto"/>
              </w:divBdr>
            </w:div>
            <w:div w:id="1798715738">
              <w:marLeft w:val="0"/>
              <w:marRight w:val="0"/>
              <w:marTop w:val="0"/>
              <w:marBottom w:val="0"/>
              <w:divBdr>
                <w:top w:val="none" w:sz="0" w:space="0" w:color="auto"/>
                <w:left w:val="none" w:sz="0" w:space="0" w:color="auto"/>
                <w:bottom w:val="none" w:sz="0" w:space="0" w:color="auto"/>
                <w:right w:val="none" w:sz="0" w:space="0" w:color="auto"/>
              </w:divBdr>
            </w:div>
            <w:div w:id="1052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086">
      <w:bodyDiv w:val="1"/>
      <w:marLeft w:val="0"/>
      <w:marRight w:val="0"/>
      <w:marTop w:val="0"/>
      <w:marBottom w:val="0"/>
      <w:divBdr>
        <w:top w:val="none" w:sz="0" w:space="0" w:color="auto"/>
        <w:left w:val="none" w:sz="0" w:space="0" w:color="auto"/>
        <w:bottom w:val="none" w:sz="0" w:space="0" w:color="auto"/>
        <w:right w:val="none" w:sz="0" w:space="0" w:color="auto"/>
      </w:divBdr>
    </w:div>
    <w:div w:id="1365136369">
      <w:bodyDiv w:val="1"/>
      <w:marLeft w:val="0"/>
      <w:marRight w:val="0"/>
      <w:marTop w:val="0"/>
      <w:marBottom w:val="0"/>
      <w:divBdr>
        <w:top w:val="none" w:sz="0" w:space="0" w:color="auto"/>
        <w:left w:val="none" w:sz="0" w:space="0" w:color="auto"/>
        <w:bottom w:val="none" w:sz="0" w:space="0" w:color="auto"/>
        <w:right w:val="none" w:sz="0" w:space="0" w:color="auto"/>
      </w:divBdr>
      <w:divsChild>
        <w:div w:id="1915779283">
          <w:marLeft w:val="0"/>
          <w:marRight w:val="0"/>
          <w:marTop w:val="0"/>
          <w:marBottom w:val="0"/>
          <w:divBdr>
            <w:top w:val="none" w:sz="0" w:space="0" w:color="auto"/>
            <w:left w:val="none" w:sz="0" w:space="0" w:color="auto"/>
            <w:bottom w:val="none" w:sz="0" w:space="0" w:color="auto"/>
            <w:right w:val="none" w:sz="0" w:space="0" w:color="auto"/>
          </w:divBdr>
          <w:divsChild>
            <w:div w:id="1499075995">
              <w:marLeft w:val="0"/>
              <w:marRight w:val="0"/>
              <w:marTop w:val="0"/>
              <w:marBottom w:val="0"/>
              <w:divBdr>
                <w:top w:val="none" w:sz="0" w:space="0" w:color="auto"/>
                <w:left w:val="none" w:sz="0" w:space="0" w:color="auto"/>
                <w:bottom w:val="none" w:sz="0" w:space="0" w:color="auto"/>
                <w:right w:val="none" w:sz="0" w:space="0" w:color="auto"/>
              </w:divBdr>
              <w:divsChild>
                <w:div w:id="10715798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9616284">
      <w:bodyDiv w:val="1"/>
      <w:marLeft w:val="0"/>
      <w:marRight w:val="0"/>
      <w:marTop w:val="0"/>
      <w:marBottom w:val="0"/>
      <w:divBdr>
        <w:top w:val="none" w:sz="0" w:space="0" w:color="auto"/>
        <w:left w:val="none" w:sz="0" w:space="0" w:color="auto"/>
        <w:bottom w:val="none" w:sz="0" w:space="0" w:color="auto"/>
        <w:right w:val="none" w:sz="0" w:space="0" w:color="auto"/>
      </w:divBdr>
    </w:div>
    <w:div w:id="1506168479">
      <w:bodyDiv w:val="1"/>
      <w:marLeft w:val="0"/>
      <w:marRight w:val="0"/>
      <w:marTop w:val="0"/>
      <w:marBottom w:val="0"/>
      <w:divBdr>
        <w:top w:val="none" w:sz="0" w:space="0" w:color="auto"/>
        <w:left w:val="none" w:sz="0" w:space="0" w:color="auto"/>
        <w:bottom w:val="none" w:sz="0" w:space="0" w:color="auto"/>
        <w:right w:val="none" w:sz="0" w:space="0" w:color="auto"/>
      </w:divBdr>
      <w:divsChild>
        <w:div w:id="1374234445">
          <w:marLeft w:val="0"/>
          <w:marRight w:val="0"/>
          <w:marTop w:val="0"/>
          <w:marBottom w:val="0"/>
          <w:divBdr>
            <w:top w:val="none" w:sz="0" w:space="0" w:color="auto"/>
            <w:left w:val="none" w:sz="0" w:space="0" w:color="auto"/>
            <w:bottom w:val="none" w:sz="0" w:space="0" w:color="auto"/>
            <w:right w:val="none" w:sz="0" w:space="0" w:color="auto"/>
          </w:divBdr>
          <w:divsChild>
            <w:div w:id="2027637427">
              <w:marLeft w:val="0"/>
              <w:marRight w:val="0"/>
              <w:marTop w:val="0"/>
              <w:marBottom w:val="0"/>
              <w:divBdr>
                <w:top w:val="none" w:sz="0" w:space="0" w:color="auto"/>
                <w:left w:val="none" w:sz="0" w:space="0" w:color="auto"/>
                <w:bottom w:val="none" w:sz="0" w:space="0" w:color="auto"/>
                <w:right w:val="none" w:sz="0" w:space="0" w:color="auto"/>
              </w:divBdr>
              <w:divsChild>
                <w:div w:id="5357742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1184385">
      <w:bodyDiv w:val="1"/>
      <w:marLeft w:val="0"/>
      <w:marRight w:val="0"/>
      <w:marTop w:val="0"/>
      <w:marBottom w:val="0"/>
      <w:divBdr>
        <w:top w:val="none" w:sz="0" w:space="0" w:color="auto"/>
        <w:left w:val="none" w:sz="0" w:space="0" w:color="auto"/>
        <w:bottom w:val="none" w:sz="0" w:space="0" w:color="auto"/>
        <w:right w:val="none" w:sz="0" w:space="0" w:color="auto"/>
      </w:divBdr>
    </w:div>
    <w:div w:id="1563099659">
      <w:bodyDiv w:val="1"/>
      <w:marLeft w:val="0"/>
      <w:marRight w:val="0"/>
      <w:marTop w:val="0"/>
      <w:marBottom w:val="0"/>
      <w:divBdr>
        <w:top w:val="none" w:sz="0" w:space="0" w:color="auto"/>
        <w:left w:val="none" w:sz="0" w:space="0" w:color="auto"/>
        <w:bottom w:val="none" w:sz="0" w:space="0" w:color="auto"/>
        <w:right w:val="none" w:sz="0" w:space="0" w:color="auto"/>
      </w:divBdr>
      <w:divsChild>
        <w:div w:id="1263682967">
          <w:marLeft w:val="0"/>
          <w:marRight w:val="0"/>
          <w:marTop w:val="0"/>
          <w:marBottom w:val="0"/>
          <w:divBdr>
            <w:top w:val="none" w:sz="0" w:space="0" w:color="auto"/>
            <w:left w:val="none" w:sz="0" w:space="0" w:color="auto"/>
            <w:bottom w:val="none" w:sz="0" w:space="0" w:color="auto"/>
            <w:right w:val="none" w:sz="0" w:space="0" w:color="auto"/>
          </w:divBdr>
          <w:divsChild>
            <w:div w:id="1611358817">
              <w:marLeft w:val="0"/>
              <w:marRight w:val="0"/>
              <w:marTop w:val="0"/>
              <w:marBottom w:val="0"/>
              <w:divBdr>
                <w:top w:val="none" w:sz="0" w:space="0" w:color="auto"/>
                <w:left w:val="none" w:sz="0" w:space="0" w:color="auto"/>
                <w:bottom w:val="none" w:sz="0" w:space="0" w:color="auto"/>
                <w:right w:val="none" w:sz="0" w:space="0" w:color="auto"/>
              </w:divBdr>
              <w:divsChild>
                <w:div w:id="8053202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1815199">
      <w:bodyDiv w:val="1"/>
      <w:marLeft w:val="0"/>
      <w:marRight w:val="0"/>
      <w:marTop w:val="0"/>
      <w:marBottom w:val="0"/>
      <w:divBdr>
        <w:top w:val="none" w:sz="0" w:space="0" w:color="auto"/>
        <w:left w:val="none" w:sz="0" w:space="0" w:color="auto"/>
        <w:bottom w:val="none" w:sz="0" w:space="0" w:color="auto"/>
        <w:right w:val="none" w:sz="0" w:space="0" w:color="auto"/>
      </w:divBdr>
      <w:divsChild>
        <w:div w:id="1523547024">
          <w:marLeft w:val="0"/>
          <w:marRight w:val="0"/>
          <w:marTop w:val="0"/>
          <w:marBottom w:val="0"/>
          <w:divBdr>
            <w:top w:val="none" w:sz="0" w:space="0" w:color="auto"/>
            <w:left w:val="none" w:sz="0" w:space="0" w:color="auto"/>
            <w:bottom w:val="none" w:sz="0" w:space="0" w:color="auto"/>
            <w:right w:val="none" w:sz="0" w:space="0" w:color="auto"/>
          </w:divBdr>
          <w:divsChild>
            <w:div w:id="545457485">
              <w:marLeft w:val="0"/>
              <w:marRight w:val="0"/>
              <w:marTop w:val="0"/>
              <w:marBottom w:val="0"/>
              <w:divBdr>
                <w:top w:val="none" w:sz="0" w:space="0" w:color="auto"/>
                <w:left w:val="none" w:sz="0" w:space="0" w:color="auto"/>
                <w:bottom w:val="none" w:sz="0" w:space="0" w:color="auto"/>
                <w:right w:val="none" w:sz="0" w:space="0" w:color="auto"/>
              </w:divBdr>
              <w:divsChild>
                <w:div w:id="14692059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1456393">
      <w:bodyDiv w:val="1"/>
      <w:marLeft w:val="0"/>
      <w:marRight w:val="0"/>
      <w:marTop w:val="0"/>
      <w:marBottom w:val="0"/>
      <w:divBdr>
        <w:top w:val="none" w:sz="0" w:space="0" w:color="auto"/>
        <w:left w:val="none" w:sz="0" w:space="0" w:color="auto"/>
        <w:bottom w:val="none" w:sz="0" w:space="0" w:color="auto"/>
        <w:right w:val="none" w:sz="0" w:space="0" w:color="auto"/>
      </w:divBdr>
      <w:divsChild>
        <w:div w:id="1891532298">
          <w:marLeft w:val="0"/>
          <w:marRight w:val="0"/>
          <w:marTop w:val="0"/>
          <w:marBottom w:val="0"/>
          <w:divBdr>
            <w:top w:val="none" w:sz="0" w:space="0" w:color="auto"/>
            <w:left w:val="none" w:sz="0" w:space="0" w:color="auto"/>
            <w:bottom w:val="none" w:sz="0" w:space="0" w:color="auto"/>
            <w:right w:val="none" w:sz="0" w:space="0" w:color="auto"/>
          </w:divBdr>
          <w:divsChild>
            <w:div w:id="2045859959">
              <w:marLeft w:val="0"/>
              <w:marRight w:val="0"/>
              <w:marTop w:val="0"/>
              <w:marBottom w:val="0"/>
              <w:divBdr>
                <w:top w:val="none" w:sz="0" w:space="0" w:color="auto"/>
                <w:left w:val="none" w:sz="0" w:space="0" w:color="auto"/>
                <w:bottom w:val="none" w:sz="0" w:space="0" w:color="auto"/>
                <w:right w:val="none" w:sz="0" w:space="0" w:color="auto"/>
              </w:divBdr>
              <w:divsChild>
                <w:div w:id="2097244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4880613">
      <w:bodyDiv w:val="1"/>
      <w:marLeft w:val="0"/>
      <w:marRight w:val="0"/>
      <w:marTop w:val="0"/>
      <w:marBottom w:val="0"/>
      <w:divBdr>
        <w:top w:val="none" w:sz="0" w:space="0" w:color="auto"/>
        <w:left w:val="none" w:sz="0" w:space="0" w:color="auto"/>
        <w:bottom w:val="none" w:sz="0" w:space="0" w:color="auto"/>
        <w:right w:val="none" w:sz="0" w:space="0" w:color="auto"/>
      </w:divBdr>
    </w:div>
    <w:div w:id="187780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mcdonald@bren.ucsb.edu"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g.msi.uc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57D1A-8953-C746-B776-9EE2107E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10932</Words>
  <Characters>62317</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Value of Enforcement.docx</vt:lpstr>
    </vt:vector>
  </TitlesOfParts>
  <Company/>
  <LinksUpToDate>false</LinksUpToDate>
  <CharactersWithSpaces>73103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Enforcement.docx</dc:title>
  <dc:creator>Lennon Thomas</dc:creator>
  <cp:lastModifiedBy>Gavin McDonald</cp:lastModifiedBy>
  <cp:revision>2</cp:revision>
  <cp:lastPrinted>2015-01-20T19:34:00Z</cp:lastPrinted>
  <dcterms:created xsi:type="dcterms:W3CDTF">2016-01-05T18:36:00Z</dcterms:created>
  <dcterms:modified xsi:type="dcterms:W3CDTF">2016-01-05T18:36:00Z</dcterms:modified>
</cp:coreProperties>
</file>